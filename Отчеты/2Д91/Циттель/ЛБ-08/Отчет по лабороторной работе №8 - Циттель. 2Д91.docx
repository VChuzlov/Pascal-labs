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B1E4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76C2DC6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3C24FCBE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7200C981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233F5AD1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8BCEA1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E82D400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1C0BD1DA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0C7E6779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854472D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043B685C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761F512F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2A7A6805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34F549A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18651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FEAE4C4" w14:textId="77777777" w:rsidR="00B136C1" w:rsidRPr="00B136C1" w:rsidRDefault="00B659DE" w:rsidP="00B13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СОСТАВЛЕНИЕ ПРОГРАММ С ИСПОЛЬЗОВАНИЕМ </w:t>
      </w:r>
      <w:r w:rsidR="00B136C1" w:rsidRPr="00B136C1">
        <w:rPr>
          <w:rFonts w:ascii="Times New Roman" w:eastAsia="Times New Roman" w:hAnsi="Times New Roman" w:cs="Times New Roman"/>
          <w:b/>
          <w:bCs/>
          <w:sz w:val="24"/>
          <w:szCs w:val="24"/>
        </w:rPr>
        <w:t>МАССИВОВ КАК ФОРМАЛЬНЫХ ПАРАМЕТРОВ ПОДПРОГРАММ</w:t>
      </w:r>
    </w:p>
    <w:p w14:paraId="515722FF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16E66AC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09B1B7A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7979E039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539BE0CB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E0BAFC7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41632B93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48B8EC8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14:paraId="48F1431B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AA84257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405F426" w14:textId="77777777" w:rsidR="00E52EAD" w:rsidRDefault="00B136C1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__07___</w:t>
      </w:r>
      <w:r>
        <w:rPr>
          <w:rFonts w:ascii="Times New Roman" w:eastAsia="Times New Roman" w:hAnsi="Times New Roman" w:cs="Times New Roman"/>
          <w:sz w:val="24"/>
        </w:rPr>
        <w:tab/>
        <w:t>__апреля</w:t>
      </w:r>
      <w:r w:rsidR="00B659DE">
        <w:rPr>
          <w:rFonts w:ascii="Times New Roman" w:eastAsia="Times New Roman" w:hAnsi="Times New Roman" w:cs="Times New Roman"/>
          <w:sz w:val="24"/>
        </w:rPr>
        <w:t>_____2020 г.</w:t>
      </w:r>
    </w:p>
    <w:p w14:paraId="037428E7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1A51EA41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53948C44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4D5DF94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1BEEE033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361BB72E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04F3175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592935DC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1D042964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43B4AD75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056F29F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14A98EA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47D22655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15754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640FBF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60DE32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DD13000" w14:textId="77777777" w:rsidR="00E52EAD" w:rsidRDefault="00E52EAD" w:rsidP="00B136C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D2B7D7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87915AB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0841405A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A4E8081" w14:textId="77777777" w:rsidR="00E52EAD" w:rsidRPr="00B136C1" w:rsidRDefault="00B659DE" w:rsidP="00B136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136C1">
        <w:rPr>
          <w:rFonts w:ascii="Times New Roman" w:eastAsia="Times New Roman" w:hAnsi="Times New Roman" w:cs="Times New Roman"/>
          <w:sz w:val="28"/>
          <w:szCs w:val="28"/>
        </w:rPr>
        <w:t xml:space="preserve">Рассмотреть и составить программы с использованием </w:t>
      </w:r>
      <w:r w:rsidR="00B136C1" w:rsidRPr="00B136C1">
        <w:rPr>
          <w:rFonts w:ascii="Times New Roman" w:eastAsia="Times New Roman" w:hAnsi="Times New Roman" w:cs="Times New Roman"/>
          <w:bCs/>
          <w:sz w:val="28"/>
          <w:szCs w:val="28"/>
        </w:rPr>
        <w:t>массивов как формальных параметров подпрограмм</w:t>
      </w:r>
      <w:r w:rsidR="0020093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0A4BD77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054797" w14:textId="77777777" w:rsidR="00E52EAD" w:rsidRDefault="00B659DE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49818A9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Применение подпрограмм даёт следующие преимущества:</w:t>
      </w:r>
    </w:p>
    <w:p w14:paraId="39F6FD10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1. Экономия памяти: каждая программная единица существует в основной программе в единственном экземпляре, в то время как обращаться к ней можно многократно из разных точек в одной или в разных программах;</w:t>
      </w:r>
    </w:p>
    <w:p w14:paraId="53571758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2. Заключается в применении методики нисходящего проектирования программ. В этом случае алгоритм представляется в виде последовательности относительно крупных подпрограмм, реализующих самостоятельные смысловые части алгоритма. Подпрограммы в свою очередь разбиваются на менее крупные подпрограммы нижнего уровня и т. д. Последовательное структурирование программы продолжается до тех пор, пока реализуемые подпрограммами алгоритмы не станут настолько простыми, чтобы их можно было легко запрограммировать. Такие программные единицы легче тестировать и отлаживать, и у них более чёткая логическая структура.</w:t>
      </w:r>
    </w:p>
    <w:p w14:paraId="4F275E37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Для организации структурной программы используют подпрограммы, которые делятся на</w:t>
      </w:r>
      <w:r w:rsidR="00200938">
        <w:rPr>
          <w:color w:val="000000"/>
          <w:sz w:val="28"/>
          <w:szCs w:val="28"/>
        </w:rPr>
        <w:t xml:space="preserve"> </w:t>
      </w:r>
      <w:r w:rsidRPr="00EF3674">
        <w:rPr>
          <w:rStyle w:val="a8"/>
          <w:color w:val="000000"/>
          <w:sz w:val="28"/>
          <w:szCs w:val="28"/>
        </w:rPr>
        <w:t>пользовательские</w:t>
      </w:r>
      <w:r w:rsidRPr="00EF3674">
        <w:rPr>
          <w:color w:val="000000"/>
          <w:sz w:val="28"/>
          <w:szCs w:val="28"/>
        </w:rPr>
        <w:t> и </w:t>
      </w:r>
      <w:r w:rsidRPr="00EF3674">
        <w:rPr>
          <w:rStyle w:val="a8"/>
          <w:color w:val="000000"/>
          <w:sz w:val="28"/>
          <w:szCs w:val="28"/>
        </w:rPr>
        <w:t>стандартные</w:t>
      </w:r>
      <w:r w:rsidRPr="00EF3674">
        <w:rPr>
          <w:color w:val="000000"/>
          <w:sz w:val="28"/>
          <w:szCs w:val="28"/>
        </w:rPr>
        <w:t xml:space="preserve">, последние находятся в модуле </w:t>
      </w:r>
      <w:proofErr w:type="spellStart"/>
      <w:r w:rsidRPr="00EF3674">
        <w:rPr>
          <w:color w:val="000000"/>
          <w:sz w:val="28"/>
          <w:szCs w:val="28"/>
        </w:rPr>
        <w:t>turbo.tpl</w:t>
      </w:r>
      <w:proofErr w:type="spellEnd"/>
      <w:r w:rsidRPr="00EF3674">
        <w:rPr>
          <w:color w:val="000000"/>
          <w:sz w:val="28"/>
          <w:szCs w:val="28"/>
        </w:rPr>
        <w:t>. Например, в модуле CRT находится процедура очистки экрана – CLRSCR; и процедура, отвечающая за цвет выводимого текста – TEXTCOLOR (). Стандартные процедуры – READ, WRITE и функции – SIN, ORD, CHR.</w:t>
      </w:r>
    </w:p>
    <w:p w14:paraId="34563641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Каждая подпрограмма состоит из набора операторов, которые снабжены одним именем. По этому имени происходит </w:t>
      </w:r>
      <w:r w:rsidRPr="00EF3674">
        <w:rPr>
          <w:rStyle w:val="a8"/>
          <w:color w:val="000000"/>
          <w:sz w:val="28"/>
          <w:szCs w:val="28"/>
        </w:rPr>
        <w:t>обращение</w:t>
      </w:r>
      <w:r w:rsidRPr="00EF3674">
        <w:rPr>
          <w:color w:val="000000"/>
          <w:sz w:val="28"/>
          <w:szCs w:val="28"/>
        </w:rPr>
        <w:t> к данной подпрограмме.</w:t>
      </w:r>
    </w:p>
    <w:p w14:paraId="6A6C2005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По способу организации подпрограммы делятся на подпрограммы-процедуры – PROCEDURE и  подпрограммы – функции – FUNCTION (причём, функция – частный случай процедуры).</w:t>
      </w:r>
    </w:p>
    <w:p w14:paraId="511559CD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Описать подпрограмму</w:t>
      </w:r>
      <w:r w:rsidRPr="00EF3674">
        <w:rPr>
          <w:color w:val="000000"/>
          <w:sz w:val="28"/>
          <w:szCs w:val="28"/>
        </w:rPr>
        <w:t xml:space="preserve"> – это означает, в разделе описаний основной программы после раздела объявления переменных (VAR) указать заголовок и тело программной единицы. В заголовке объявляются имя подпрограммы и формальные параметры, если они есть. Для функции указывается, кроме того, и тип возвращаемого ею результата. За </w:t>
      </w:r>
      <w:r w:rsidRPr="00EF3674">
        <w:rPr>
          <w:color w:val="000000"/>
          <w:sz w:val="28"/>
          <w:szCs w:val="28"/>
        </w:rPr>
        <w:lastRenderedPageBreak/>
        <w:t>заголовком следует тело подпрограммы, которое, подобно основной программе, состоит из раздела описаний и раздела исполняемых операторов. В разделе описаний подпрограммы могут встретиться описания подпрограмм низшего уровня, в тех – описания других подпрограмм и так далее. Все имена, описанные внутри программной единицы, локализуются в ней, то есть «невидимы» снаружи программы.</w:t>
      </w:r>
    </w:p>
    <w:p w14:paraId="3B22DC39" w14:textId="77777777" w:rsidR="00EF3674" w:rsidRPr="00200938" w:rsidRDefault="00EF3674" w:rsidP="00200938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Вызовом</w:t>
      </w:r>
      <w:r w:rsidRPr="00EF3674">
        <w:rPr>
          <w:color w:val="000000"/>
          <w:sz w:val="28"/>
          <w:szCs w:val="28"/>
        </w:rPr>
        <w:t> подпрограммы называется упоминание имени этой подпрограммы в теле основной программы с указанием списка фактических параметров, если они есть. Это приводит к активизации программной единицы, и выполнению входящих в неё операторов. После выполнения последнего из них управление возвращается обратно в основную программу, и выполняются операторы, стоящие непосредственно за оператором вызова процедуры. Функция отличается от процедуры тем, что результат её работы возвращается в виде значения этой функции, и, следовательно, вызов функции может использоваться наряду с другими операндами в выражениях.</w:t>
      </w:r>
    </w:p>
    <w:p w14:paraId="43674CE0" w14:textId="77777777" w:rsidR="00B136C1" w:rsidRPr="00200938" w:rsidRDefault="00B136C1" w:rsidP="00EF36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Формат</w:t>
      </w:r>
      <w:r w:rsidRPr="0020093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описания</w:t>
      </w:r>
      <w:r w:rsidRPr="00200938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14:paraId="6CFD02DE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4163E227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=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E7D466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CC2BE9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процедуры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(a: matrix;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b: matrix);</w:t>
      </w:r>
    </w:p>
    <w:p w14:paraId="12BD8834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процедуры</w:t>
      </w:r>
    </w:p>
    <w:p w14:paraId="0C1EDE6D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747C388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процедуры</w:t>
      </w:r>
    </w:p>
    <w:p w14:paraId="3724FA45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A1F5F2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(b: </w:t>
      </w:r>
      <w:proofErr w:type="spellStart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650655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функции</w:t>
      </w:r>
    </w:p>
    <w:p w14:paraId="3EB08DF2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642570F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функции</w:t>
      </w:r>
    </w:p>
    <w:p w14:paraId="0A1289A8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37B625" w14:textId="77777777" w:rsidR="00200938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68536130" w14:textId="77777777" w:rsidR="00200938" w:rsidRPr="00200938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200938">
        <w:rPr>
          <w:rFonts w:ascii="Times New Roman" w:eastAsia="Times New Roman" w:hAnsi="Times New Roman" w:cs="Times New Roman"/>
          <w:b/>
          <w:bCs/>
          <w:sz w:val="28"/>
        </w:rPr>
        <w:t>Пример:</w:t>
      </w:r>
    </w:p>
    <w:p w14:paraId="61C44DAB" w14:textId="77777777" w:rsidR="00B136C1" w:rsidRPr="00B136C1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B136C1" w:rsidRPr="00B136C1">
        <w:rPr>
          <w:rFonts w:ascii="Times New Roman" w:eastAsia="Times New Roman" w:hAnsi="Times New Roman" w:cs="Times New Roman"/>
          <w:sz w:val="28"/>
        </w:rPr>
        <w:t xml:space="preserve">оставить процедуру для определения элементов массива 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 xml:space="preserve">5,3) как квадратов от элементов массива С(5,3). Определить среднее арифметическое элементов массива 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 xml:space="preserve">5,3). Элементы массива 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>С(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>5,3) считать из файла, результаты расчета вывести в файл.</w:t>
      </w:r>
    </w:p>
    <w:p w14:paraId="42E49427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</w:rPr>
        <w:t>Исходные</w:t>
      </w: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</w:t>
      </w:r>
      <w:r w:rsidRPr="00B136C1">
        <w:rPr>
          <w:rFonts w:ascii="Times New Roman" w:hAnsi="Times New Roman" w:cs="Times New Roman"/>
          <w:iCs/>
          <w:sz w:val="28"/>
        </w:rPr>
        <w:t>данные</w:t>
      </w:r>
      <w:r w:rsidRPr="00B136C1">
        <w:rPr>
          <w:rFonts w:ascii="Times New Roman" w:hAnsi="Times New Roman" w:cs="Times New Roman"/>
          <w:iCs/>
          <w:sz w:val="28"/>
          <w:lang w:val="en-US"/>
        </w:rPr>
        <w:t>: 0.22   0.23   0.18</w:t>
      </w:r>
    </w:p>
    <w:p w14:paraId="56147FBF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</w:t>
      </w:r>
      <w:proofErr w:type="gramStart"/>
      <w:r w:rsidRPr="00B136C1">
        <w:rPr>
          <w:rFonts w:ascii="Times New Roman" w:hAnsi="Times New Roman" w:cs="Times New Roman"/>
          <w:iCs/>
          <w:sz w:val="28"/>
          <w:lang w:val="en-US"/>
        </w:rPr>
        <w:t>0.59  0.82</w:t>
      </w:r>
      <w:proofErr w:type="gramEnd"/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0.15</w:t>
      </w:r>
    </w:p>
    <w:p w14:paraId="6B75AB95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0.27   0.05   0.94</w:t>
      </w:r>
    </w:p>
    <w:p w14:paraId="1C44743C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lastRenderedPageBreak/>
        <w:t xml:space="preserve">                                  0.99   0.59   0.05</w:t>
      </w:r>
    </w:p>
    <w:p w14:paraId="092BD414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0.21   0.22   0.94</w:t>
      </w:r>
    </w:p>
    <w:p w14:paraId="7173B22B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7E871095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9412CD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1A200E4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F08EA12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873B5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b, c: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4B9EF3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average: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1DB2F6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6967434F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98E1387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avarege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average: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8FF61D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FE188BC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4751BD" w14:textId="77777777" w:rsidR="00B136C1" w:rsidRPr="00B136C1" w:rsidRDefault="00200938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183DD4" wp14:editId="3308D7AA">
            <wp:simplePos x="0" y="0"/>
            <wp:positionH relativeFrom="column">
              <wp:posOffset>3503295</wp:posOffset>
            </wp:positionH>
            <wp:positionV relativeFrom="paragraph">
              <wp:posOffset>635</wp:posOffset>
            </wp:positionV>
            <wp:extent cx="2686050" cy="2301240"/>
            <wp:effectExtent l="19050" t="0" r="0" b="0"/>
            <wp:wrapNone/>
            <wp:docPr id="3" name="Рисунок 0" descr="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9768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1818CB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F3674" w:rsidRPr="00EF3674">
        <w:rPr>
          <w:noProof/>
          <w:sz w:val="28"/>
          <w:lang w:val="en-US"/>
        </w:rPr>
        <w:t xml:space="preserve"> </w:t>
      </w:r>
    </w:p>
    <w:p w14:paraId="007BFD71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FB6756D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5C391DF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BFCAA0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ACD3D91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(c[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  <w:r w:rsidR="00EF3674" w:rsidRPr="00200938">
        <w:rPr>
          <w:noProof/>
          <w:sz w:val="28"/>
          <w:lang w:val="en-US"/>
        </w:rPr>
        <w:t xml:space="preserve"> </w:t>
      </w:r>
    </w:p>
    <w:p w14:paraId="5EBFD950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= average + b[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, j]</w:t>
      </w:r>
    </w:p>
    <w:p w14:paraId="0100B2CD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802B2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3EC1E31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= average / (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j)</w:t>
      </w:r>
    </w:p>
    <w:p w14:paraId="144EED45" w14:textId="77777777" w:rsidR="00B136C1" w:rsidRPr="0070160C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F13963" w14:textId="77777777" w:rsidR="00EF3674" w:rsidRPr="0070160C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334778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949A724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 w:rsidRPr="00EF3674">
        <w:rPr>
          <w:rFonts w:ascii="Courier New" w:hAnsi="Courier New" w:cs="Courier New"/>
          <w:color w:val="0000FF"/>
          <w:sz w:val="20"/>
          <w:szCs w:val="20"/>
          <w:lang w:val="en-US"/>
        </w:rPr>
        <w:t>'data_1.txt'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9DD88A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0788CC0D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467317" wp14:editId="2ABA2D7F">
            <wp:simplePos x="0" y="0"/>
            <wp:positionH relativeFrom="column">
              <wp:posOffset>2710815</wp:posOffset>
            </wp:positionH>
            <wp:positionV relativeFrom="paragraph">
              <wp:posOffset>83820</wp:posOffset>
            </wp:positionV>
            <wp:extent cx="3478530" cy="2179320"/>
            <wp:effectExtent l="19050" t="0" r="7620" b="0"/>
            <wp:wrapNone/>
            <wp:docPr id="5" name="Рисунок 4" descr="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 w:rsidRPr="00EF3674">
        <w:rPr>
          <w:rFonts w:ascii="Courier New" w:hAnsi="Courier New" w:cs="Courier New"/>
          <w:color w:val="0000FF"/>
          <w:sz w:val="20"/>
          <w:szCs w:val="20"/>
          <w:lang w:val="en-US"/>
        </w:rPr>
        <w:t>'result_1.txt'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08BEC1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388AB626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C7AA6F2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8637545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A96AC5D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15F2C85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f1, c[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14:paraId="6B3BE81E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(f1)</w:t>
      </w:r>
    </w:p>
    <w:p w14:paraId="7444C633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7483BF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9EEFB8C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get_average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(c, b, average);</w:t>
      </w:r>
    </w:p>
    <w:p w14:paraId="7034F66F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ADEF297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0D64D9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AE29214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10ADA6B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f2, b[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869E37C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(f2)</w:t>
      </w:r>
    </w:p>
    <w:p w14:paraId="3148D0C2" w14:textId="77777777"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7D771B" w14:textId="77777777"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54F3A16" w14:textId="77777777"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(f2, </w:t>
      </w:r>
      <w:r>
        <w:rPr>
          <w:rFonts w:ascii="Courier New" w:hAnsi="Courier New" w:cs="Courier New"/>
          <w:color w:val="0000FF"/>
          <w:sz w:val="20"/>
          <w:szCs w:val="20"/>
        </w:rPr>
        <w:t>'Среднее арифметическое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тов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массива b: '</w:t>
      </w:r>
      <w:r>
        <w:rPr>
          <w:rFonts w:ascii="Courier New" w:hAnsi="Courier New" w:cs="Courier New"/>
          <w:color w:val="000000"/>
          <w:sz w:val="20"/>
          <w:szCs w:val="20"/>
        </w:rPr>
        <w:t>, average: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74361B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close(f1);</w:t>
      </w:r>
    </w:p>
    <w:p w14:paraId="144C9B07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close(f2)</w:t>
      </w:r>
    </w:p>
    <w:p w14:paraId="59E420A0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FC48619" w14:textId="77777777" w:rsidR="00B136C1" w:rsidRPr="00200938" w:rsidRDefault="00B136C1" w:rsidP="00EF3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1593D1B" w14:textId="77777777" w:rsidR="00E52EAD" w:rsidRPr="00200938" w:rsidRDefault="00E52EAD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78A0E59" w14:textId="77777777" w:rsidR="00EF3674" w:rsidRPr="00200938" w:rsidRDefault="00EF3674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655487F" w14:textId="77777777" w:rsidR="00E52EAD" w:rsidRDefault="00B659DE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Практическая часть</w:t>
      </w:r>
    </w:p>
    <w:p w14:paraId="00CAF3A7" w14:textId="77777777" w:rsidR="00200938" w:rsidRDefault="00200938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F1F409" w14:textId="77777777" w:rsidR="00200938" w:rsidRPr="00200938" w:rsidRDefault="00B136C1" w:rsidP="0092437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512BB0BF" w14:textId="77777777" w:rsidR="00200938" w:rsidRPr="00200938" w:rsidRDefault="00B659DE" w:rsidP="00924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200938" w:rsidRPr="00200938">
        <w:rPr>
          <w:rFonts w:ascii="Times New Roman" w:eastAsia="Times New Roman" w:hAnsi="Times New Roman" w:cs="Times New Roman"/>
          <w:sz w:val="28"/>
        </w:rPr>
        <w:t>Последовательность элементов задана общей формулой:</w:t>
      </w:r>
    </w:p>
    <w:p w14:paraId="14286C8F" w14:textId="77777777" w:rsidR="00200938" w:rsidRPr="0070160C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a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>[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] =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arctg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(2 *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+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/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) –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sin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(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+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>)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200938">
        <w:rPr>
          <w:rFonts w:ascii="Times New Roman" w:eastAsia="Times New Roman" w:hAnsi="Times New Roman" w:cs="Times New Roman"/>
          <w:sz w:val="28"/>
        </w:rPr>
        <w:t>где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sz w:val="28"/>
        </w:rPr>
        <w:t>изменяется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sz w:val="28"/>
        </w:rPr>
        <w:t>от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Pr="00200938">
        <w:rPr>
          <w:rFonts w:ascii="Times New Roman" w:eastAsia="Times New Roman" w:hAnsi="Times New Roman" w:cs="Times New Roman"/>
          <w:sz w:val="28"/>
        </w:rPr>
        <w:t>до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14:paraId="6DD96404" w14:textId="77777777" w:rsidR="00E52EAD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47DEE4E4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подпрограммы (по каждому пункту) для нахождения:</w:t>
      </w:r>
    </w:p>
    <w:p w14:paraId="4CFFC6FC" w14:textId="77777777"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Максимального элемента последовательности и его индекса;</w:t>
      </w:r>
    </w:p>
    <w:p w14:paraId="0B818851" w14:textId="77777777"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Количества элементов последовательности, превышающих по значению 1;</w:t>
      </w:r>
    </w:p>
    <w:p w14:paraId="03574BF1" w14:textId="77777777"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Суммы элементов этой последовательности с четными индексами;</w:t>
      </w: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</w:t>
      </w:r>
    </w:p>
    <w:p w14:paraId="47091F16" w14:textId="77777777" w:rsidR="00E52EAD" w:rsidRDefault="00200938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</w:rPr>
        <w:tab/>
      </w: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n</w:t>
      </w:r>
      <w:r w:rsidRPr="0020093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10.</w:t>
      </w:r>
      <w:r w:rsidRPr="0020093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3FA7438" w14:textId="77777777" w:rsidR="00200938" w:rsidRPr="00200938" w:rsidRDefault="00200938" w:rsidP="0092437A">
      <w:pPr>
        <w:spacing w:after="0" w:line="360" w:lineRule="auto"/>
        <w:ind w:left="128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A497164" w14:textId="77777777" w:rsidR="00E52EAD" w:rsidRPr="00200938" w:rsidRDefault="00B659DE" w:rsidP="0070160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20093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6E8FFC7E" w14:textId="77777777" w:rsidR="0070160C" w:rsidRPr="0070160C" w:rsidRDefault="0070160C" w:rsidP="0020093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lang w:val="en-US"/>
        </w:rPr>
      </w:pPr>
    </w:p>
    <w:p w14:paraId="24D64EA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4C9457A0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F271B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D02269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9055D6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39D5D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17CEB1C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86797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EE3B66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696D0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1888F7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F5A87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14CD963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C3C83F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A005EF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E105BD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49F516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7F025BE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88C2F9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550B888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682865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69119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D3F6F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more_than_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one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B53A6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28EDD90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D69AC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FBB5D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7C60E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19F8A83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if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091ADC3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C3FA7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6B8A6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A98AF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447DF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9A0757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669A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D04AA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CD468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817A30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DD6124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+ 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8889D6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0BC100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F8008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38371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A67293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'task1output.txt'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866FF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0D81DBD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n);  </w:t>
      </w:r>
    </w:p>
    <w:p w14:paraId="49DB14F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74C0A72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DD9E920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arctan(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n) - sin(</w:t>
      </w:r>
      <w:commentRangeStart w:id="0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commentRangeEnd w:id="0"/>
      <w:r w:rsidR="00047D4F">
        <w:rPr>
          <w:rStyle w:val="a9"/>
        </w:rPr>
        <w:commentReference w:id="0"/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+ n);</w:t>
      </w:r>
    </w:p>
    <w:p w14:paraId="4BD135A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036CD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73E1B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n,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max); </w:t>
      </w:r>
    </w:p>
    <w:p w14:paraId="32A68F8E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'1.'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DE1A46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 w:rsidR="00D56A3E">
        <w:rPr>
          <w:rFonts w:ascii="Courier New" w:hAnsi="Courier New" w:cs="Courier New"/>
          <w:color w:val="0000FF"/>
          <w:sz w:val="20"/>
          <w:szCs w:val="20"/>
        </w:rPr>
        <w:t>'М</w:t>
      </w:r>
      <w:r>
        <w:rPr>
          <w:rFonts w:ascii="Courier New" w:hAnsi="Courier New" w:cs="Courier New"/>
          <w:color w:val="0000FF"/>
          <w:sz w:val="20"/>
          <w:szCs w:val="20"/>
        </w:rPr>
        <w:t>аксимальный член последовательности: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A2B82F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 w:rsidR="00D56A3E">
        <w:rPr>
          <w:rFonts w:ascii="Courier New" w:hAnsi="Courier New" w:cs="Courier New"/>
          <w:color w:val="0000FF"/>
          <w:sz w:val="20"/>
          <w:szCs w:val="20"/>
        </w:rPr>
        <w:t>'Е</w:t>
      </w:r>
      <w:r>
        <w:rPr>
          <w:rFonts w:ascii="Courier New" w:hAnsi="Courier New" w:cs="Courier New"/>
          <w:color w:val="0000FF"/>
          <w:sz w:val="20"/>
          <w:szCs w:val="20"/>
        </w:rPr>
        <w:t>го порядковый номер равен: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80CB39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'2.'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13621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 w:rsidR="00D56A3E">
        <w:rPr>
          <w:rFonts w:ascii="Courier New" w:hAnsi="Courier New" w:cs="Courier New"/>
          <w:color w:val="0000FF"/>
          <w:sz w:val="20"/>
          <w:szCs w:val="20"/>
        </w:rPr>
        <w:t>'К</w:t>
      </w:r>
      <w:r>
        <w:rPr>
          <w:rFonts w:ascii="Courier New" w:hAnsi="Courier New" w:cs="Courier New"/>
          <w:color w:val="0000FF"/>
          <w:sz w:val="20"/>
          <w:szCs w:val="20"/>
        </w:rPr>
        <w:t>оличество членов последовательности, больших единицы: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more_than_one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7F866388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'3.'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5468D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 w:rsidR="00D56A3E">
        <w:rPr>
          <w:rFonts w:ascii="Courier New" w:hAnsi="Courier New" w:cs="Courier New"/>
          <w:color w:val="0000FF"/>
          <w:sz w:val="20"/>
          <w:szCs w:val="20"/>
        </w:rPr>
        <w:t>'С</w:t>
      </w:r>
      <w:r>
        <w:rPr>
          <w:rFonts w:ascii="Courier New" w:hAnsi="Courier New" w:cs="Courier New"/>
          <w:color w:val="0000FF"/>
          <w:sz w:val="20"/>
          <w:szCs w:val="20"/>
        </w:rPr>
        <w:t>умма членов последовательности с четными индексами: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1C9069AA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6B325B73" w14:textId="77777777" w:rsidR="00B136C1" w:rsidRPr="00D56A3E" w:rsidRDefault="0070160C" w:rsidP="0070160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5EB2991" w14:textId="77777777" w:rsidR="0070160C" w:rsidRPr="00D56A3E" w:rsidRDefault="0070160C" w:rsidP="0070160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A64A9D" w14:textId="77777777" w:rsidR="0070160C" w:rsidRPr="00D56A3E" w:rsidRDefault="0070160C" w:rsidP="0070160C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891F95" w14:textId="77777777" w:rsidR="0070160C" w:rsidRDefault="0070160C" w:rsidP="0070160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160C">
        <w:rPr>
          <w:rFonts w:ascii="Times New Roman" w:hAnsi="Times New Roman" w:cs="Times New Roman"/>
          <w:b/>
          <w:color w:val="000000"/>
          <w:sz w:val="28"/>
          <w:szCs w:val="28"/>
        </w:rPr>
        <w:t>Ответ:</w:t>
      </w:r>
    </w:p>
    <w:p w14:paraId="068D79F7" w14:textId="77777777" w:rsidR="004B5C92" w:rsidRDefault="004B5C92" w:rsidP="0070160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8C9C51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1.00</w:t>
      </w:r>
    </w:p>
    <w:p w14:paraId="3955DA58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2.13</w:t>
      </w:r>
    </w:p>
    <w:p w14:paraId="2DA632D1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2.34</w:t>
      </w:r>
    </w:p>
    <w:p w14:paraId="5BF85564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2.41</w:t>
      </w:r>
    </w:p>
    <w:p w14:paraId="60F0B285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2.45</w:t>
      </w:r>
    </w:p>
    <w:p w14:paraId="0CFD8651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2.48</w:t>
      </w:r>
    </w:p>
    <w:p w14:paraId="75167769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2.49</w:t>
      </w:r>
    </w:p>
    <w:p w14:paraId="79EFFADE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2.50</w:t>
      </w:r>
    </w:p>
    <w:p w14:paraId="0677FD14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2.51</w:t>
      </w:r>
    </w:p>
    <w:p w14:paraId="4434A76E" w14:textId="77777777" w:rsidR="004B5C92" w:rsidRPr="004B5C92" w:rsidRDefault="004B5C92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5C92">
        <w:rPr>
          <w:rFonts w:ascii="Times New Roman" w:hAnsi="Times New Roman" w:cs="Times New Roman"/>
          <w:color w:val="000000"/>
          <w:sz w:val="28"/>
          <w:szCs w:val="28"/>
        </w:rPr>
        <w:t>2.52</w:t>
      </w:r>
    </w:p>
    <w:p w14:paraId="33080586" w14:textId="77777777" w:rsidR="004B5C92" w:rsidRPr="004B5C92" w:rsidRDefault="00D56A3E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4B5C92" w:rsidRPr="004B5C92">
        <w:rPr>
          <w:rFonts w:ascii="Times New Roman" w:hAnsi="Times New Roman" w:cs="Times New Roman"/>
          <w:color w:val="000000"/>
          <w:sz w:val="28"/>
          <w:szCs w:val="28"/>
        </w:rPr>
        <w:t>аксимальный член последовательности: 2.51792577110309</w:t>
      </w:r>
    </w:p>
    <w:p w14:paraId="55C8A1FF" w14:textId="77777777" w:rsidR="004B5C92" w:rsidRPr="004B5C92" w:rsidRDefault="00D56A3E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4B5C92" w:rsidRPr="004B5C92">
        <w:rPr>
          <w:rFonts w:ascii="Times New Roman" w:hAnsi="Times New Roman" w:cs="Times New Roman"/>
          <w:color w:val="000000"/>
          <w:sz w:val="28"/>
          <w:szCs w:val="28"/>
        </w:rPr>
        <w:t>го порядковый номер равен: 9</w:t>
      </w:r>
    </w:p>
    <w:p w14:paraId="0CFB95F2" w14:textId="77777777" w:rsidR="004B5C92" w:rsidRDefault="00D56A3E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4B5C92" w:rsidRPr="004B5C92">
        <w:rPr>
          <w:rFonts w:ascii="Times New Roman" w:hAnsi="Times New Roman" w:cs="Times New Roman"/>
          <w:color w:val="000000"/>
          <w:sz w:val="28"/>
          <w:szCs w:val="28"/>
        </w:rPr>
        <w:t>оличество членов последовательности, больших единицы: 9</w:t>
      </w:r>
    </w:p>
    <w:p w14:paraId="2AB42461" w14:textId="77777777" w:rsidR="004B5C92" w:rsidRPr="004B5C92" w:rsidRDefault="00D56A3E" w:rsidP="004B5C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B5C92" w:rsidRPr="004B5C92">
        <w:rPr>
          <w:rFonts w:ascii="Times New Roman" w:hAnsi="Times New Roman" w:cs="Times New Roman"/>
          <w:color w:val="000000"/>
          <w:sz w:val="28"/>
          <w:szCs w:val="28"/>
        </w:rPr>
        <w:t>умма членов последовательности с четными индексами: 10.792250469628</w:t>
      </w:r>
    </w:p>
    <w:p w14:paraId="5BE4714E" w14:textId="77777777" w:rsidR="004B5C92" w:rsidRDefault="004B5C92" w:rsidP="0070160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DBB5E5" w14:textId="77777777" w:rsidR="004B5C92" w:rsidRPr="0070160C" w:rsidRDefault="004B5C92" w:rsidP="0070160C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DDF5FF" w14:textId="77777777" w:rsidR="0070160C" w:rsidRPr="0070160C" w:rsidRDefault="0070160C" w:rsidP="0070160C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6330F61" w14:textId="77777777" w:rsidR="00E52EAD" w:rsidRDefault="00B659DE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  <w:r w:rsidR="00B136C1">
        <w:rPr>
          <w:rFonts w:ascii="Times New Roman" w:eastAsia="Times New Roman" w:hAnsi="Times New Roman" w:cs="Times New Roman"/>
          <w:b/>
          <w:sz w:val="28"/>
        </w:rPr>
        <w:t>2</w:t>
      </w:r>
    </w:p>
    <w:p w14:paraId="5FE1CA9D" w14:textId="77777777" w:rsidR="00E52EAD" w:rsidRDefault="00E52EAD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</w:p>
    <w:p w14:paraId="7426C2B9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commentRangeStart w:id="1"/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52373C2" wp14:editId="3C1C8A8E">
            <wp:simplePos x="0" y="0"/>
            <wp:positionH relativeFrom="column">
              <wp:posOffset>207645</wp:posOffset>
            </wp:positionH>
            <wp:positionV relativeFrom="paragraph">
              <wp:posOffset>250825</wp:posOffset>
            </wp:positionV>
            <wp:extent cx="3299460" cy="1021080"/>
            <wp:effectExtent l="0" t="0" r="0" b="0"/>
            <wp:wrapNone/>
            <wp:docPr id="1" name="Рисунок 0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"/>
      <w:r w:rsidR="00047D4F">
        <w:rPr>
          <w:rStyle w:val="a9"/>
        </w:rPr>
        <w:commentReference w:id="1"/>
      </w:r>
      <w:r w:rsidR="00B659DE">
        <w:rPr>
          <w:rFonts w:ascii="Times New Roman" w:eastAsia="Times New Roman" w:hAnsi="Times New Roman" w:cs="Times New Roman"/>
          <w:b/>
          <w:sz w:val="28"/>
        </w:rPr>
        <w:t>Исходные данные</w:t>
      </w:r>
      <w:r w:rsidR="00B659DE">
        <w:rPr>
          <w:rFonts w:ascii="Times New Roman" w:eastAsia="Times New Roman" w:hAnsi="Times New Roman" w:cs="Times New Roman"/>
          <w:sz w:val="28"/>
        </w:rPr>
        <w:t xml:space="preserve">: </w:t>
      </w:r>
    </w:p>
    <w:p w14:paraId="0E091D4F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EB61AF9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B356991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1FD8D6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FCE58A5" w14:textId="77777777"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m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2,6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e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>-4;</w:t>
      </w:r>
    </w:p>
    <w:p w14:paraId="4A2B6FAF" w14:textId="77777777" w:rsidR="00200938" w:rsidRPr="0092437A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C</w:t>
      </w:r>
      <w:r w:rsidRPr="00200938">
        <w:rPr>
          <w:rFonts w:ascii="Times New Roman" w:eastAsia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="0092437A"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3.42, 11.2, 0.4, 6.23, 15.64</w:t>
      </w:r>
      <w:r w:rsidR="0092437A">
        <w:rPr>
          <w:rFonts w:ascii="Times New Roman" w:eastAsia="Times New Roman" w:hAnsi="Times New Roman" w:cs="Times New Roman"/>
          <w:i/>
          <w:iCs/>
          <w:sz w:val="28"/>
        </w:rPr>
        <w:t>.</w:t>
      </w:r>
    </w:p>
    <w:p w14:paraId="7F6859D2" w14:textId="77777777" w:rsidR="00200938" w:rsidRDefault="00200938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14AD7E8" w14:textId="77777777" w:rsidR="00E52EAD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0F49BA9F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процедуру для определения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1A89295A" w14:textId="77777777" w:rsid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Pr="00200938">
        <w:rPr>
          <w:rFonts w:ascii="Times New Roman" w:eastAsia="Times New Roman" w:hAnsi="Times New Roman" w:cs="Times New Roman"/>
          <w:sz w:val="28"/>
        </w:rPr>
        <w:t>аибольшего значения (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</w:t>
      </w:r>
      <w:r w:rsidRPr="00200938">
        <w:rPr>
          <w:rFonts w:ascii="Times New Roman" w:eastAsia="Times New Roman" w:hAnsi="Times New Roman" w:cs="Times New Roman"/>
          <w:sz w:val="28"/>
        </w:rPr>
        <w:t xml:space="preserve">) произведений элементов каждой строки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>5,3)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1B040F08" w14:textId="77777777" w:rsidR="00200938" w:rsidRP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b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Элементы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5, 3) заполните случайными числами из интервала [1; 100].  </w:t>
      </w:r>
    </w:p>
    <w:p w14:paraId="05C15544" w14:textId="77777777" w:rsidR="00200938" w:rsidRP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Полученное 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</w:t>
      </w:r>
      <w:r w:rsidRPr="00200938">
        <w:rPr>
          <w:rFonts w:ascii="Times New Roman" w:eastAsia="Times New Roman" w:hAnsi="Times New Roman" w:cs="Times New Roman"/>
          <w:sz w:val="28"/>
        </w:rPr>
        <w:t xml:space="preserve"> используйте при вычислении: </w:t>
      </w:r>
      <w:r>
        <w:rPr>
          <w:rFonts w:ascii="Times New Roman" w:eastAsia="Times New Roman" w:hAnsi="Times New Roman" w:cs="Times New Roman"/>
          <w:sz w:val="28"/>
        </w:rPr>
        <w:t>(исходные данные).</w:t>
      </w:r>
    </w:p>
    <w:p w14:paraId="64F0BD62" w14:textId="77777777" w:rsidR="00200938" w:rsidRPr="00200938" w:rsidRDefault="00200938" w:rsidP="00047D4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  <w:pPrChange w:id="2" w:author="Vyacheslav" w:date="2020-04-19T11:51:00Z">
          <w:pPr>
            <w:spacing w:after="0" w:line="360" w:lineRule="auto"/>
            <w:jc w:val="both"/>
          </w:pPr>
        </w:pPrChange>
      </w:pPr>
      <w:del w:id="3" w:author="Vyacheslav" w:date="2020-04-19T11:50:00Z">
        <w:r w:rsidDel="00047D4F">
          <w:rPr>
            <w:rFonts w:ascii="Times New Roman" w:eastAsia="Times New Roman" w:hAnsi="Times New Roman" w:cs="Times New Roman"/>
            <w:b/>
            <w:sz w:val="28"/>
          </w:rPr>
          <w:delText xml:space="preserve">         </w:delText>
        </w:r>
        <w:r w:rsidRPr="00200938" w:rsidDel="00047D4F">
          <w:rPr>
            <w:rFonts w:ascii="Times New Roman" w:eastAsia="Times New Roman" w:hAnsi="Times New Roman" w:cs="Times New Roman"/>
            <w:b/>
            <w:sz w:val="28"/>
          </w:rPr>
          <w:delText xml:space="preserve"> </w:delText>
        </w:r>
      </w:del>
      <w:r>
        <w:rPr>
          <w:rFonts w:ascii="Times New Roman" w:eastAsia="Times New Roman" w:hAnsi="Times New Roman" w:cs="Times New Roman"/>
          <w:b/>
          <w:sz w:val="28"/>
        </w:rPr>
        <w:t>В ответах приведите</w:t>
      </w:r>
    </w:p>
    <w:p w14:paraId="029E54D6" w14:textId="77777777"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Значения элементов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>5, 3);</w:t>
      </w:r>
    </w:p>
    <w:p w14:paraId="0F294F5E" w14:textId="77777777"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PN;</w:t>
      </w:r>
    </w:p>
    <w:p w14:paraId="3ED6706A" w14:textId="77777777"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k.</w:t>
      </w:r>
      <w:r w:rsidRPr="00200938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A363E1" w14:textId="77777777" w:rsidR="00200938" w:rsidRDefault="00200938" w:rsidP="0092437A">
      <w:pPr>
        <w:spacing w:after="0" w:line="360" w:lineRule="auto"/>
        <w:ind w:left="1289"/>
        <w:jc w:val="both"/>
        <w:rPr>
          <w:rFonts w:ascii="Times New Roman" w:eastAsia="Times New Roman" w:hAnsi="Times New Roman" w:cs="Times New Roman"/>
          <w:sz w:val="28"/>
        </w:rPr>
      </w:pPr>
    </w:p>
    <w:p w14:paraId="6E3B929D" w14:textId="77777777" w:rsidR="00E52EAD" w:rsidRDefault="00B659DE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7E74961B" w14:textId="77777777" w:rsidR="0070160C" w:rsidRPr="0070160C" w:rsidRDefault="0070160C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59AF7A6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3BF881B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95F6D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F2B855F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A8839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CD689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33155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C5ACC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830F5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43F122E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k, m, sum: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D5A42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76600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const</w:t>
      </w:r>
    </w:p>
    <w:p w14:paraId="2DE0F52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3.42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11.2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6.23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15.64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2A9DC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F2F03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PN_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F67EE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C6ED5E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10066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48F7B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54C75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F70D9A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5AD59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2C0568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7C51326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E7C6DE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B[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1691F4C4" w14:textId="77777777" w:rsidR="0070160C" w:rsidRPr="00D56A3E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67CA9B" w14:textId="77777777" w:rsidR="0070160C" w:rsidRPr="00D56A3E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56A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D4A07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1D786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C[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DA112EF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603CE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20D613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C[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2656E853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1B893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6C3E1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9964E2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'task2output.txt'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41BDB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6317ACC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4C614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3DAF5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7CC426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D7D9EF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748A70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93B7E40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A67092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99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D72E4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f, B[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1839F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743AC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1CFED45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25838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3364B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sum + C[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FAB09B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sum + </w:t>
      </w:r>
      <w:commentRangeStart w:id="4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 /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* m)</w:t>
      </w:r>
      <w:commentRangeEnd w:id="4"/>
      <w:r w:rsidR="00047D4F">
        <w:rPr>
          <w:rStyle w:val="a9"/>
        </w:rPr>
        <w:commentReference w:id="4"/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A0472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D56A3E">
        <w:rPr>
          <w:rFonts w:ascii="Courier New" w:hAnsi="Courier New" w:cs="Courier New"/>
          <w:color w:val="0000FF"/>
          <w:sz w:val="20"/>
          <w:szCs w:val="20"/>
        </w:rPr>
        <w:t>З</w:t>
      </w:r>
      <w:r>
        <w:rPr>
          <w:rFonts w:ascii="Courier New" w:hAnsi="Courier New" w:cs="Courier New"/>
          <w:color w:val="0000FF"/>
          <w:sz w:val="20"/>
          <w:szCs w:val="20"/>
        </w:rPr>
        <w:t>начение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PN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(B));</w:t>
      </w:r>
    </w:p>
    <w:p w14:paraId="72D5D025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47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="00D56A3E">
        <w:rPr>
          <w:rFonts w:ascii="Courier New" w:hAnsi="Courier New" w:cs="Courier New"/>
          <w:color w:val="0000FF"/>
          <w:sz w:val="20"/>
          <w:szCs w:val="20"/>
        </w:rPr>
        <w:t>'З</w:t>
      </w:r>
      <w:r>
        <w:rPr>
          <w:rFonts w:ascii="Courier New" w:hAnsi="Courier New" w:cs="Courier New"/>
          <w:color w:val="0000FF"/>
          <w:sz w:val="20"/>
          <w:szCs w:val="20"/>
        </w:rPr>
        <w:t>начение k равно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0F9F11C2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6478EBC2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DF958BB" w14:textId="77777777" w:rsidR="0070160C" w:rsidRDefault="0070160C" w:rsidP="0070160C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1CDBCF3" w14:textId="77777777" w:rsidR="0070160C" w:rsidRPr="00D56A3E" w:rsidRDefault="0070160C" w:rsidP="0070160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CD686E7" w14:textId="77777777" w:rsidR="00E52EAD" w:rsidRPr="0070160C" w:rsidRDefault="0070160C" w:rsidP="0092437A">
      <w:pPr>
        <w:spacing w:after="0" w:line="240" w:lineRule="auto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70160C">
        <w:rPr>
          <w:rFonts w:ascii="Times New Roman" w:eastAsia="Courier New" w:hAnsi="Times New Roman" w:cs="Times New Roman"/>
          <w:b/>
          <w:sz w:val="28"/>
          <w:szCs w:val="28"/>
        </w:rPr>
        <w:t>Ответ:</w:t>
      </w:r>
    </w:p>
    <w:p w14:paraId="0D02107B" w14:textId="77777777" w:rsidR="0070160C" w:rsidRDefault="0070160C" w:rsidP="0092437A">
      <w:pPr>
        <w:spacing w:after="0" w:line="240" w:lineRule="auto"/>
        <w:jc w:val="both"/>
        <w:rPr>
          <w:rFonts w:ascii="Times New Roman" w:eastAsia="Courier New" w:hAnsi="Times New Roman" w:cs="Times New Roman"/>
          <w:sz w:val="36"/>
        </w:rPr>
      </w:pPr>
    </w:p>
    <w:p w14:paraId="233EF9E1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526B9">
        <w:rPr>
          <w:rFonts w:ascii="Times New Roman" w:eastAsia="Courier New" w:hAnsi="Times New Roman" w:cs="Times New Roman"/>
          <w:sz w:val="28"/>
          <w:szCs w:val="28"/>
        </w:rPr>
        <w:t>Массив B:</w:t>
      </w:r>
    </w:p>
    <w:p w14:paraId="4204F33F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526B9">
        <w:rPr>
          <w:rFonts w:ascii="Times New Roman" w:eastAsia="Courier New" w:hAnsi="Times New Roman" w:cs="Times New Roman"/>
          <w:sz w:val="28"/>
          <w:szCs w:val="28"/>
        </w:rPr>
        <w:t xml:space="preserve">  11  79  39  58  95</w:t>
      </w:r>
    </w:p>
    <w:p w14:paraId="52F48ECD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526B9">
        <w:rPr>
          <w:rFonts w:ascii="Times New Roman" w:eastAsia="Courier New" w:hAnsi="Times New Roman" w:cs="Times New Roman"/>
          <w:sz w:val="28"/>
          <w:szCs w:val="28"/>
        </w:rPr>
        <w:t xml:space="preserve">  50  54  96  10   6</w:t>
      </w:r>
    </w:p>
    <w:p w14:paraId="0B17434A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526B9">
        <w:rPr>
          <w:rFonts w:ascii="Times New Roman" w:eastAsia="Courier New" w:hAnsi="Times New Roman" w:cs="Times New Roman"/>
          <w:sz w:val="28"/>
          <w:szCs w:val="28"/>
        </w:rPr>
        <w:t xml:space="preserve">   5  15  28  59  13</w:t>
      </w:r>
    </w:p>
    <w:p w14:paraId="167D282E" w14:textId="77777777" w:rsidR="001526B9" w:rsidRPr="001526B9" w:rsidRDefault="00D56A3E" w:rsidP="001526B9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З</w:t>
      </w:r>
      <w:r w:rsidR="001526B9" w:rsidRPr="001526B9">
        <w:rPr>
          <w:rFonts w:ascii="Times New Roman" w:eastAsia="Courier New" w:hAnsi="Times New Roman" w:cs="Times New Roman"/>
          <w:sz w:val="28"/>
          <w:szCs w:val="28"/>
        </w:rPr>
        <w:t>начение PN равно 186739410</w:t>
      </w:r>
    </w:p>
    <w:p w14:paraId="5A7B2C53" w14:textId="77777777" w:rsidR="001526B9" w:rsidRPr="001526B9" w:rsidRDefault="00D56A3E" w:rsidP="001526B9">
      <w:pPr>
        <w:spacing w:after="0" w:line="24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З</w:t>
      </w:r>
      <w:r w:rsidR="001526B9" w:rsidRPr="001526B9">
        <w:rPr>
          <w:rFonts w:ascii="Times New Roman" w:eastAsia="Courier New" w:hAnsi="Times New Roman" w:cs="Times New Roman"/>
          <w:sz w:val="28"/>
          <w:szCs w:val="28"/>
        </w:rPr>
        <w:t>начение k равно 5276.2309194287</w:t>
      </w:r>
    </w:p>
    <w:p w14:paraId="42604E2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03A344DA" w14:textId="77777777" w:rsidR="001526B9" w:rsidRPr="001526B9" w:rsidRDefault="001526B9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14:paraId="29951D63" w14:textId="77777777" w:rsidR="00B659DE" w:rsidRDefault="00B659DE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  <w:r w:rsidR="00B136C1">
        <w:rPr>
          <w:rFonts w:ascii="Times New Roman" w:eastAsia="Times New Roman" w:hAnsi="Times New Roman" w:cs="Times New Roman"/>
          <w:b/>
          <w:sz w:val="28"/>
        </w:rPr>
        <w:t>3</w:t>
      </w:r>
    </w:p>
    <w:p w14:paraId="58952FA9" w14:textId="77777777" w:rsidR="00200938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6E525848" w14:textId="77777777" w:rsidR="00200938" w:rsidRDefault="00200938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7337688" wp14:editId="2C570371">
            <wp:extent cx="4748392" cy="1127667"/>
            <wp:effectExtent l="0" t="0" r="0" b="0"/>
            <wp:docPr id="2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392" cy="11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C5F4" w14:textId="77777777" w:rsidR="00200938" w:rsidRDefault="00200938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CE40EF7" w14:textId="77777777"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b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0.294;</w:t>
      </w:r>
    </w:p>
    <w:p w14:paraId="241ECDBC" w14:textId="77777777" w:rsidR="00200938" w:rsidRPr="0092437A" w:rsidRDefault="0092437A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X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</w:rPr>
        <w:t>] = 10, 20, 30, 40, 5</w:t>
      </w:r>
      <w:r>
        <w:rPr>
          <w:rFonts w:ascii="Times New Roman" w:eastAsia="Times New Roman" w:hAnsi="Times New Roman" w:cs="Times New Roman"/>
          <w:i/>
          <w:iCs/>
          <w:sz w:val="28"/>
        </w:rPr>
        <w:t>0.</w:t>
      </w:r>
    </w:p>
    <w:p w14:paraId="4CC75B05" w14:textId="77777777" w:rsidR="00200938" w:rsidRDefault="00200938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6FBB1B9" w14:textId="77777777" w:rsidR="00B659DE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50DDD70E" w14:textId="77777777"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подпрограмму–функцию для вычисления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69900D8C" w14:textId="77777777" w:rsidR="0020093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Суммы (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200938">
        <w:rPr>
          <w:rFonts w:ascii="Times New Roman" w:eastAsia="Times New Roman" w:hAnsi="Times New Roman" w:cs="Times New Roman"/>
          <w:sz w:val="28"/>
        </w:rPr>
        <w:t xml:space="preserve">) значений среднего арифметического элементов каждого столбца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А(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3,4); </w:t>
      </w:r>
    </w:p>
    <w:p w14:paraId="5664AF6A" w14:textId="77777777" w:rsidR="00570F0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Элементы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А(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3, 4) заполните случайными числами из интервала </w:t>
      </w:r>
      <w:r>
        <w:rPr>
          <w:rFonts w:ascii="Times New Roman" w:eastAsia="Times New Roman" w:hAnsi="Times New Roman" w:cs="Times New Roman"/>
          <w:sz w:val="28"/>
        </w:rPr>
        <w:t>[1; 9];</w:t>
      </w:r>
    </w:p>
    <w:p w14:paraId="6FAA6380" w14:textId="77777777" w:rsidR="0020093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200938">
        <w:rPr>
          <w:rFonts w:ascii="Times New Roman" w:eastAsia="Times New Roman" w:hAnsi="Times New Roman" w:cs="Times New Roman"/>
          <w:sz w:val="28"/>
        </w:rPr>
        <w:t xml:space="preserve"> используйте при вычислении:</w:t>
      </w:r>
      <w:r>
        <w:rPr>
          <w:rFonts w:ascii="Times New Roman" w:eastAsia="Times New Roman" w:hAnsi="Times New Roman" w:cs="Times New Roman"/>
          <w:sz w:val="28"/>
        </w:rPr>
        <w:t xml:space="preserve"> (исходные данные).</w:t>
      </w:r>
    </w:p>
    <w:p w14:paraId="76B81836" w14:textId="77777777" w:rsidR="0092437A" w:rsidRDefault="0092437A" w:rsidP="007C1A2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  <w:pPrChange w:id="5" w:author="Vyacheslav" w:date="2020-04-19T11:54:00Z">
          <w:pPr>
            <w:spacing w:after="0" w:line="360" w:lineRule="auto"/>
            <w:jc w:val="both"/>
          </w:pPr>
        </w:pPrChange>
      </w:pPr>
      <w:del w:id="6" w:author="Vyacheslav" w:date="2020-04-19T11:54:00Z">
        <w:r w:rsidDel="007C1A2E">
          <w:rPr>
            <w:rFonts w:ascii="Times New Roman" w:eastAsia="Times New Roman" w:hAnsi="Times New Roman" w:cs="Times New Roman"/>
            <w:sz w:val="28"/>
          </w:rPr>
          <w:delText xml:space="preserve">         </w:delText>
        </w:r>
      </w:del>
      <w:r>
        <w:rPr>
          <w:rFonts w:ascii="Times New Roman" w:eastAsia="Times New Roman" w:hAnsi="Times New Roman" w:cs="Times New Roman"/>
          <w:b/>
          <w:sz w:val="28"/>
        </w:rPr>
        <w:t>В ответах приведите</w:t>
      </w:r>
    </w:p>
    <w:p w14:paraId="0F85D36B" w14:textId="77777777"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Значения элементов матрицы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2437A">
        <w:rPr>
          <w:rFonts w:ascii="Times New Roman" w:eastAsia="Times New Roman" w:hAnsi="Times New Roman" w:cs="Times New Roman"/>
          <w:sz w:val="28"/>
        </w:rPr>
        <w:t>(5, 3);</w:t>
      </w:r>
    </w:p>
    <w:p w14:paraId="1C0C76D5" w14:textId="77777777"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SA;</w:t>
      </w:r>
    </w:p>
    <w:p w14:paraId="25377D62" w14:textId="77777777"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Значения элементов массива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Z.</w:t>
      </w:r>
      <w:r w:rsidRPr="0092437A">
        <w:rPr>
          <w:rFonts w:ascii="Times New Roman" w:eastAsia="Times New Roman" w:hAnsi="Times New Roman" w:cs="Times New Roman"/>
          <w:sz w:val="28"/>
        </w:rPr>
        <w:t xml:space="preserve"> </w:t>
      </w:r>
    </w:p>
    <w:p w14:paraId="5CD1CE53" w14:textId="77777777" w:rsidR="001A6029" w:rsidRPr="00B136C1" w:rsidRDefault="001A6029" w:rsidP="0092437A">
      <w:pPr>
        <w:tabs>
          <w:tab w:val="left" w:pos="148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7E5290E" w14:textId="77777777" w:rsidR="00B659DE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2D64F54C" w14:textId="77777777" w:rsidR="0070160C" w:rsidRPr="0070160C" w:rsidRDefault="0070160C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15233E27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041413F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4ED49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183F0B0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97321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6A2DD8" w14:textId="77777777" w:rsidR="0070160C" w:rsidRPr="00D56A3E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6A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86D90D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5B162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6D7B8F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0..4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29E8FF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28DC8CD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b, sum: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1457BF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776F7F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4A14177F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D64FA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B9D44A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SA_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1FE0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44A9ED7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BC9193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commentRangeStart w:id="7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commentRangeEnd w:id="7"/>
      <w:r w:rsidR="007C1A2E">
        <w:rPr>
          <w:rStyle w:val="a9"/>
        </w:rPr>
        <w:commentReference w:id="7"/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297B5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06E52C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6AC51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187FB7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0E86053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DC44FFC" w14:textId="77777777" w:rsidR="0070160C" w:rsidRPr="00D56A3E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D56A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56A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56A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56A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56A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56A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3D258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37D5819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4DA2826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1042F18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398D7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F4962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31F9B7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B45B24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'task3output.txt'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D4511D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3B3895C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D7081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5E9D3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C33E8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D425CD8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5F08CEE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85B64B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533D404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5969E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13FC112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E8B5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559413C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C748E1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43B12F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sum + X[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 + b;</w:t>
      </w:r>
    </w:p>
    <w:p w14:paraId="63F142E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A13279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= sqrt(X[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b +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(A) * sqrt(sum);</w:t>
      </w:r>
    </w:p>
    <w:p w14:paraId="781A2485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DF7F6F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="00D56A3E">
        <w:rPr>
          <w:rFonts w:ascii="Courier New" w:hAnsi="Courier New" w:cs="Courier New"/>
          <w:color w:val="0000FF"/>
          <w:sz w:val="20"/>
          <w:szCs w:val="20"/>
        </w:rPr>
        <w:t>З</w:t>
      </w:r>
      <w:r>
        <w:rPr>
          <w:rFonts w:ascii="Courier New" w:hAnsi="Courier New" w:cs="Courier New"/>
          <w:color w:val="0000FF"/>
          <w:sz w:val="20"/>
          <w:szCs w:val="20"/>
        </w:rPr>
        <w:t>начение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SA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14:paraId="4CCACDFB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7016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4CE503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FFA5ADC" w14:textId="77777777" w:rsidR="0070160C" w:rsidRP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f, Z[</w:t>
      </w:r>
      <w:proofErr w:type="spellStart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0160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7CA1A8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32528E10" w14:textId="77777777" w:rsidR="0070160C" w:rsidRDefault="0070160C" w:rsidP="007016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420C22C" w14:textId="77777777" w:rsidR="0070160C" w:rsidRPr="00D56A3E" w:rsidRDefault="0070160C" w:rsidP="0070160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7C5DAF8" w14:textId="77777777" w:rsidR="00E52EAD" w:rsidRPr="00D56A3E" w:rsidRDefault="00E52EAD" w:rsidP="009243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</w:rPr>
      </w:pPr>
    </w:p>
    <w:p w14:paraId="1C6E0C6D" w14:textId="77777777" w:rsidR="0070160C" w:rsidRDefault="004B5C92" w:rsidP="009243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5C92"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14:paraId="44DF6B25" w14:textId="77777777" w:rsidR="004B5C92" w:rsidRDefault="004B5C92" w:rsidP="009243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1E3119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6B9">
        <w:rPr>
          <w:rFonts w:ascii="Times New Roman" w:eastAsia="Times New Roman" w:hAnsi="Times New Roman" w:cs="Times New Roman"/>
          <w:sz w:val="28"/>
          <w:szCs w:val="28"/>
        </w:rPr>
        <w:t>Массив А:</w:t>
      </w:r>
    </w:p>
    <w:p w14:paraId="034E70F1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6B9">
        <w:rPr>
          <w:rFonts w:ascii="Times New Roman" w:eastAsia="Times New Roman" w:hAnsi="Times New Roman" w:cs="Times New Roman"/>
          <w:sz w:val="28"/>
          <w:szCs w:val="28"/>
        </w:rPr>
        <w:t xml:space="preserve"> 3 3 5 1</w:t>
      </w:r>
    </w:p>
    <w:p w14:paraId="734F6D64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6B9">
        <w:rPr>
          <w:rFonts w:ascii="Times New Roman" w:eastAsia="Times New Roman" w:hAnsi="Times New Roman" w:cs="Times New Roman"/>
          <w:sz w:val="28"/>
          <w:szCs w:val="28"/>
        </w:rPr>
        <w:t xml:space="preserve"> 8 1 8 5</w:t>
      </w:r>
    </w:p>
    <w:p w14:paraId="49249D1A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6B9">
        <w:rPr>
          <w:rFonts w:ascii="Times New Roman" w:eastAsia="Times New Roman" w:hAnsi="Times New Roman" w:cs="Times New Roman"/>
          <w:sz w:val="28"/>
          <w:szCs w:val="28"/>
        </w:rPr>
        <w:t xml:space="preserve"> 4 1 3 1</w:t>
      </w:r>
    </w:p>
    <w:p w14:paraId="1CABBE19" w14:textId="77777777" w:rsidR="001526B9" w:rsidRPr="001526B9" w:rsidRDefault="00D56A3E" w:rsidP="001526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1526B9" w:rsidRPr="001526B9">
        <w:rPr>
          <w:rFonts w:ascii="Times New Roman" w:eastAsia="Times New Roman" w:hAnsi="Times New Roman" w:cs="Times New Roman"/>
          <w:sz w:val="28"/>
          <w:szCs w:val="28"/>
        </w:rPr>
        <w:t>начение SA равно 14.3333333333333</w:t>
      </w:r>
    </w:p>
    <w:p w14:paraId="03A87BC9" w14:textId="77777777" w:rsidR="001526B9" w:rsidRPr="001526B9" w:rsidRDefault="001526B9" w:rsidP="001526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6B9">
        <w:rPr>
          <w:rFonts w:ascii="Times New Roman" w:eastAsia="Times New Roman" w:hAnsi="Times New Roman" w:cs="Times New Roman"/>
          <w:sz w:val="28"/>
          <w:szCs w:val="28"/>
        </w:rPr>
        <w:t>Массив Z:</w:t>
      </w:r>
    </w:p>
    <w:p w14:paraId="71A1720F" w14:textId="77777777" w:rsidR="004B5C92" w:rsidRPr="001526B9" w:rsidRDefault="001526B9" w:rsidP="001526B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6B9">
        <w:rPr>
          <w:rFonts w:ascii="Times New Roman" w:eastAsia="Times New Roman" w:hAnsi="Times New Roman" w:cs="Times New Roman"/>
          <w:sz w:val="28"/>
          <w:szCs w:val="28"/>
        </w:rPr>
        <w:t xml:space="preserve">  187.16  191.62  195.03  197.92  200.46</w:t>
      </w:r>
    </w:p>
    <w:p w14:paraId="59A19173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2655C71D" w14:textId="77777777" w:rsidR="001526B9" w:rsidRDefault="001526B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3C47150" w14:textId="77777777" w:rsidR="001526B9" w:rsidRDefault="00B659DE" w:rsidP="001526B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Выводы</w:t>
      </w:r>
    </w:p>
    <w:p w14:paraId="623BD25E" w14:textId="77777777" w:rsidR="00B136C1" w:rsidRPr="00B136C1" w:rsidRDefault="00344207" w:rsidP="00B136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мы рассмотрели и составили программы </w:t>
      </w:r>
      <w:r w:rsidR="00B136C1" w:rsidRPr="00B136C1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B136C1" w:rsidRPr="00B136C1">
        <w:rPr>
          <w:rFonts w:ascii="Times New Roman" w:eastAsia="Times New Roman" w:hAnsi="Times New Roman" w:cs="Times New Roman"/>
          <w:bCs/>
          <w:sz w:val="28"/>
          <w:szCs w:val="28"/>
        </w:rPr>
        <w:t>массивов как формальных параметров подпрограмм</w:t>
      </w:r>
      <w:r w:rsidR="00B136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C0244DB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 w:rsidSect="000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9T11:47:00Z" w:initials="V">
    <w:p w14:paraId="2DFC4274" w14:textId="77777777" w:rsidR="00047D4F" w:rsidRDefault="00047D4F">
      <w:pPr>
        <w:pStyle w:val="a3"/>
      </w:pPr>
      <w:r>
        <w:rPr>
          <w:rStyle w:val="a9"/>
        </w:rPr>
        <w:annotationRef/>
      </w:r>
      <w:r>
        <w:t xml:space="preserve">Анастасия, невнимательность Вас подводит). Здесь не 1, а </w:t>
      </w:r>
      <w:proofErr w:type="spellStart"/>
      <w:r>
        <w:rPr>
          <w:lang w:val="en-US"/>
        </w:rPr>
        <w:t>i</w:t>
      </w:r>
      <w:proofErr w:type="spellEnd"/>
      <w:r w:rsidRPr="00047D4F">
        <w:t>.</w:t>
      </w:r>
    </w:p>
    <w:p w14:paraId="418E1FF3" w14:textId="77777777" w:rsidR="00047D4F" w:rsidRPr="00047D4F" w:rsidRDefault="00047D4F">
      <w:pPr>
        <w:pStyle w:val="a3"/>
      </w:pPr>
      <w:r>
        <w:t>Вся реализация правильная, но если смотреть формально по ответам, то все неправильно из-за одной цифры. Исправьте, пожалуйста.</w:t>
      </w:r>
    </w:p>
  </w:comment>
  <w:comment w:id="1" w:author="Vyacheslav" w:date="2020-04-19T11:49:00Z" w:initials="V">
    <w:p w14:paraId="046C95E2" w14:textId="77777777" w:rsidR="00047D4F" w:rsidRDefault="00047D4F">
      <w:pPr>
        <w:pStyle w:val="a3"/>
      </w:pPr>
      <w:r>
        <w:rPr>
          <w:rStyle w:val="a9"/>
        </w:rPr>
        <w:annotationRef/>
      </w:r>
      <w:r>
        <w:t>Не стоит делать такие огромные формулы. Размер шрифта в формулах должен быть сопоставим с размером шрифта в основном тексте отчета.</w:t>
      </w:r>
    </w:p>
  </w:comment>
  <w:comment w:id="4" w:author="Vyacheslav" w:date="2020-04-19T11:52:00Z" w:initials="V">
    <w:p w14:paraId="54BEA218" w14:textId="77777777" w:rsidR="00047D4F" w:rsidRDefault="00047D4F">
      <w:pPr>
        <w:pStyle w:val="a3"/>
      </w:pPr>
      <w:r>
        <w:rPr>
          <w:rStyle w:val="a9"/>
        </w:rPr>
        <w:annotationRef/>
      </w:r>
      <w:r>
        <w:t>Формула записана неправильно.</w:t>
      </w:r>
    </w:p>
  </w:comment>
  <w:comment w:id="7" w:author="Vyacheslav" w:date="2020-04-19T11:54:00Z" w:initials="V">
    <w:p w14:paraId="305D45E4" w14:textId="77777777" w:rsidR="007C1A2E" w:rsidRDefault="007C1A2E">
      <w:pPr>
        <w:pStyle w:val="a3"/>
      </w:pPr>
      <w:r>
        <w:rPr>
          <w:rStyle w:val="a9"/>
        </w:rPr>
        <w:annotationRef/>
      </w:r>
      <w:r>
        <w:t xml:space="preserve">Для чего нужна эта </w:t>
      </w:r>
      <w:r>
        <w:t>переменная?</w:t>
      </w: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8E1FF3" w15:done="0"/>
  <w15:commentEx w15:paraId="046C95E2" w15:done="0"/>
  <w15:commentEx w15:paraId="54BEA218" w15:done="0"/>
  <w15:commentEx w15:paraId="305D45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8E1FF3" w16cid:durableId="2246B8D7"/>
  <w16cid:commentId w16cid:paraId="046C95E2" w16cid:durableId="2246B950"/>
  <w16cid:commentId w16cid:paraId="54BEA218" w16cid:durableId="2246BA16"/>
  <w16cid:commentId w16cid:paraId="305D45E4" w16cid:durableId="2246BA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3CD"/>
    <w:multiLevelType w:val="hybridMultilevel"/>
    <w:tmpl w:val="C0F64460"/>
    <w:lvl w:ilvl="0" w:tplc="A9245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AB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E7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2D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E9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08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00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64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2A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30BBE"/>
    <w:multiLevelType w:val="hybridMultilevel"/>
    <w:tmpl w:val="37DED282"/>
    <w:lvl w:ilvl="0" w:tplc="7F2E9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80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ACD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0D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2E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24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E3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AC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C1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12B3D"/>
    <w:multiLevelType w:val="hybridMultilevel"/>
    <w:tmpl w:val="0172B4B0"/>
    <w:lvl w:ilvl="0" w:tplc="7A2EA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76E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B89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CB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ED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8D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1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C8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5262F4"/>
    <w:multiLevelType w:val="hybridMultilevel"/>
    <w:tmpl w:val="F6EEBAE2"/>
    <w:lvl w:ilvl="0" w:tplc="F40AA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4E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69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45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25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DC1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2B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B28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A8F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73B26"/>
    <w:multiLevelType w:val="hybridMultilevel"/>
    <w:tmpl w:val="BF080ECA"/>
    <w:lvl w:ilvl="0" w:tplc="DE249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82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5A0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88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20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E0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1EB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5C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C4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E4C62"/>
    <w:multiLevelType w:val="hybridMultilevel"/>
    <w:tmpl w:val="08748F00"/>
    <w:lvl w:ilvl="0" w:tplc="64322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A7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29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081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0A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47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6D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82C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49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EAD"/>
    <w:rsid w:val="00047D4F"/>
    <w:rsid w:val="000B293E"/>
    <w:rsid w:val="000E6A0B"/>
    <w:rsid w:val="001526B9"/>
    <w:rsid w:val="001A6029"/>
    <w:rsid w:val="001B60CC"/>
    <w:rsid w:val="00200938"/>
    <w:rsid w:val="002774F4"/>
    <w:rsid w:val="002E235E"/>
    <w:rsid w:val="00344207"/>
    <w:rsid w:val="004B5C92"/>
    <w:rsid w:val="00570F08"/>
    <w:rsid w:val="005C1BCF"/>
    <w:rsid w:val="00653DCD"/>
    <w:rsid w:val="0070160C"/>
    <w:rsid w:val="007C1A2E"/>
    <w:rsid w:val="008036BB"/>
    <w:rsid w:val="008B6420"/>
    <w:rsid w:val="008C46F1"/>
    <w:rsid w:val="0092437A"/>
    <w:rsid w:val="00A30235"/>
    <w:rsid w:val="00A72CFF"/>
    <w:rsid w:val="00B136C1"/>
    <w:rsid w:val="00B659DE"/>
    <w:rsid w:val="00BC5ACE"/>
    <w:rsid w:val="00BC5B39"/>
    <w:rsid w:val="00CF4391"/>
    <w:rsid w:val="00D56A3E"/>
    <w:rsid w:val="00E52EAD"/>
    <w:rsid w:val="00E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9059"/>
  <w15:docId w15:val="{DC08EA00-9478-492B-9711-E8B7EE68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570F08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570F08"/>
    <w:rPr>
      <w:sz w:val="20"/>
      <w:szCs w:val="20"/>
    </w:rPr>
  </w:style>
  <w:style w:type="paragraph" w:styleId="a5">
    <w:name w:val="Normal (Web)"/>
    <w:basedOn w:val="a"/>
    <w:uiPriority w:val="99"/>
    <w:unhideWhenUsed/>
    <w:rsid w:val="00B1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F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674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F3674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047D4F"/>
    <w:rPr>
      <w:sz w:val="16"/>
      <w:szCs w:val="16"/>
    </w:rPr>
  </w:style>
  <w:style w:type="paragraph" w:styleId="aa">
    <w:name w:val="annotation subject"/>
    <w:basedOn w:val="a3"/>
    <w:next w:val="a3"/>
    <w:link w:val="ab"/>
    <w:uiPriority w:val="99"/>
    <w:semiHidden/>
    <w:unhideWhenUsed/>
    <w:rsid w:val="00047D4F"/>
    <w:rPr>
      <w:b/>
      <w:bCs/>
    </w:rPr>
  </w:style>
  <w:style w:type="character" w:customStyle="1" w:styleId="ab">
    <w:name w:val="Тема примечания Знак"/>
    <w:basedOn w:val="a4"/>
    <w:link w:val="aa"/>
    <w:uiPriority w:val="99"/>
    <w:semiHidden/>
    <w:rsid w:val="00047D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A74BA-5445-4FBF-A68E-6C00EDEF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</cp:lastModifiedBy>
  <cp:revision>18</cp:revision>
  <dcterms:created xsi:type="dcterms:W3CDTF">2020-03-18T16:01:00Z</dcterms:created>
  <dcterms:modified xsi:type="dcterms:W3CDTF">2020-04-19T04:56:00Z</dcterms:modified>
</cp:coreProperties>
</file>