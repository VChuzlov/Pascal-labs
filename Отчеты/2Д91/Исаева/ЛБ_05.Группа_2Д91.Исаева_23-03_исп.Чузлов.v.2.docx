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6922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650ECE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99D4FD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30D5AC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726146EE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18EB1E3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EF2B9F0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10D3E822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2C7D1FD1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573A68FF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6DAD0D4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38A5F2F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E7265D1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5B8D14C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E4250A9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11D4D91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3C359C47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6FB91925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B0699FA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374DD746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486EE6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D3388F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2D98F9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5245D4" w14:textId="77777777" w:rsidR="0078514B" w:rsidRPr="008A7494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8A7494">
        <w:rPr>
          <w:rFonts w:ascii="Times New Roman" w:hAnsi="Times New Roman"/>
          <w:sz w:val="24"/>
          <w:szCs w:val="24"/>
          <w:u w:val="single"/>
        </w:rPr>
        <w:t>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A7494">
        <w:rPr>
          <w:rFonts w:ascii="Times New Roman" w:hAnsi="Times New Roman"/>
          <w:sz w:val="24"/>
          <w:szCs w:val="24"/>
        </w:rPr>
        <w:t>А.В. Исаева</w:t>
      </w:r>
    </w:p>
    <w:p w14:paraId="7A4D806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0A44BF17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639679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29904D84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1FFA853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8D554A9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1DD4C0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22779F2C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2221128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FF911E2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212FE997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620FB3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A51E050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321768E1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71F577B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86BD81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C4C9123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068D5D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DF6E3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69341A4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A4A0387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4760871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2EABF1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1C87350A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8A7494"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</w:t>
      </w:r>
      <w:r w:rsidR="008A7494">
        <w:rPr>
          <w:rFonts w:ascii="Times New Roman" w:hAnsi="Times New Roman"/>
          <w:b/>
          <w:sz w:val="24"/>
          <w:szCs w:val="24"/>
        </w:rPr>
        <w:t>.</w:t>
      </w:r>
    </w:p>
    <w:p w14:paraId="0A0A771C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E8822AC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57A6EE7C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 xml:space="preserve">Двумерные массивы в Паскале трактуется как одномерный массив, </w:t>
      </w:r>
      <w:commentRangeStart w:id="1"/>
      <w:r w:rsidRPr="00545685">
        <w:rPr>
          <w:rFonts w:ascii="Times New Roman" w:hAnsi="Times New Roman"/>
          <w:sz w:val="28"/>
          <w:szCs w:val="28"/>
        </w:rPr>
        <w:t>тип</w:t>
      </w:r>
      <w:commentRangeEnd w:id="1"/>
      <w:r w:rsidR="00383860">
        <w:rPr>
          <w:rStyle w:val="ad"/>
        </w:rPr>
        <w:commentReference w:id="1"/>
      </w:r>
      <w:r w:rsidRPr="00545685">
        <w:rPr>
          <w:rFonts w:ascii="Times New Roman" w:hAnsi="Times New Roman"/>
          <w:sz w:val="28"/>
          <w:szCs w:val="28"/>
        </w:rPr>
        <w:t xml:space="preserve">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3A17E842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2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Описание двумерного массива Паскаля.</w:t>
      </w:r>
    </w:p>
    <w:p w14:paraId="42360451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3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Существует несколько способов объявления двумерного массива Паскаля.</w:t>
      </w:r>
    </w:p>
    <w:p w14:paraId="2D507730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4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02F9252A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5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Пример описания двумерного массива Паскаля</w:t>
      </w:r>
    </w:p>
    <w:p w14:paraId="2B135CA1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6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Program lab5;</w:t>
      </w:r>
    </w:p>
    <w:p w14:paraId="20D551F4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7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Type</w:t>
      </w:r>
    </w:p>
    <w:p w14:paraId="32B5B05E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8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Vector = array [1..5] of &lt;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>_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>&gt;;</w:t>
      </w:r>
    </w:p>
    <w:p w14:paraId="7F3BDEDC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9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Matrix= array [1..10] of vector;</w:t>
      </w:r>
    </w:p>
    <w:p w14:paraId="36E1A086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0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Var m: matrix;</w:t>
      </w:r>
    </w:p>
    <w:p w14:paraId="08D7FF3D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1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Мы объявили двумерный массив Паскаля m, состоящий из 10 строк, в каждой из которых 5 столбцов. При этом к каждой i -й строке можно обращаться m [ i ], а каждому j -му элементу внутри i -й строки – m [ i , j ].</w:t>
      </w:r>
    </w:p>
    <w:p w14:paraId="6167705E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2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Определение типов для двумерных массивов Паскаля можно задавать и в одной строке:</w:t>
      </w:r>
    </w:p>
    <w:p w14:paraId="584EC29A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3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Program lab5;</w:t>
      </w:r>
    </w:p>
    <w:p w14:paraId="608C82D5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4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Type</w:t>
      </w:r>
    </w:p>
    <w:p w14:paraId="09840D02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5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 xml:space="preserve">Matrix= array [1..5] of array [1..10] of &lt; 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&gt;;</w:t>
      </w:r>
    </w:p>
    <w:p w14:paraId="29F3C139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6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или еще проще:</w:t>
      </w:r>
    </w:p>
    <w:p w14:paraId="074863BA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7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Program lab5;</w:t>
      </w:r>
    </w:p>
    <w:p w14:paraId="7F269D00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8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t>type</w:t>
      </w:r>
    </w:p>
    <w:p w14:paraId="0761FF51" w14:textId="77777777" w:rsidR="00545685" w:rsidRPr="00545685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  <w:pPrChange w:id="19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  <w:lang w:val="en-US"/>
        </w:rPr>
        <w:lastRenderedPageBreak/>
        <w:t>matrix = array [1..5, 1..10] of &lt;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>&gt;;</w:t>
      </w:r>
    </w:p>
    <w:p w14:paraId="558C72B5" w14:textId="77777777" w:rsidR="00411E1D" w:rsidRDefault="00545685" w:rsidP="00B921D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  <w:pPrChange w:id="20" w:author="Анны Исаева" w:date="2020-03-23T14:2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>Обращение к элементам двумерного массива имеет вид: M [ i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</w:t>
      </w:r>
    </w:p>
    <w:p w14:paraId="08197102" w14:textId="77777777" w:rsidR="00411E1D" w:rsidRDefault="00311E30" w:rsidP="0054568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531118BE" w14:textId="77777777" w:rsidR="007A2844" w:rsidRPr="0065534C" w:rsidRDefault="00545685" w:rsidP="0025050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51EF01A5" w14:textId="77777777" w:rsidR="008A7494" w:rsidRPr="008A7494" w:rsidRDefault="008A7494" w:rsidP="008A749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>Заполнить матрицу а(3, 3) случайными целыми числами от 1 до 10. Вывести значения ее элементов в файл. Вычислить сумму элементов первой и последней строк данной матрицы.</w:t>
      </w:r>
    </w:p>
    <w:p w14:paraId="591F01DD" w14:textId="77777777" w:rsidR="008A7494" w:rsidRPr="008A7494" w:rsidRDefault="008A7494" w:rsidP="008A749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14:paraId="15975CD8" w14:textId="77777777" w:rsidR="0065534C" w:rsidRPr="00465A0A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AD190F9" w14:textId="77777777" w:rsidR="00311E30" w:rsidRPr="008A7494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8A749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04B39DBE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program LB5;</w:t>
      </w:r>
    </w:p>
    <w:p w14:paraId="79B72A1B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</w:p>
    <w:p w14:paraId="02D754D5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var</w:t>
      </w:r>
    </w:p>
    <w:p w14:paraId="19DE2F25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i, j: integer;</w:t>
      </w:r>
    </w:p>
    <w:p w14:paraId="7BC36805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s: real;</w:t>
      </w:r>
    </w:p>
    <w:p w14:paraId="127A86E6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a: array [1..3, 1..3] of real;</w:t>
      </w:r>
    </w:p>
    <w:p w14:paraId="0195DB6F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f: text;</w:t>
      </w:r>
    </w:p>
    <w:p w14:paraId="6D0FD570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</w:p>
    <w:p w14:paraId="137C18A9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</w:p>
    <w:p w14:paraId="1ACACADD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assign(f, 'result.txt');</w:t>
      </w:r>
    </w:p>
    <w:p w14:paraId="70D52DFD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rewrite(f);</w:t>
      </w:r>
    </w:p>
    <w:p w14:paraId="3D523B78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s := 0;</w:t>
      </w:r>
    </w:p>
    <w:p w14:paraId="16C04E7A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for i := 1 to 3 do</w:t>
      </w:r>
    </w:p>
    <w:p w14:paraId="6A8F56AA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begin</w:t>
      </w:r>
    </w:p>
    <w:p w14:paraId="17FCA861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for j := 1 to 3 do</w:t>
      </w:r>
    </w:p>
    <w:p w14:paraId="52D444F0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begin</w:t>
      </w:r>
    </w:p>
    <w:p w14:paraId="346591C4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  a[i, j] := random(10)</w:t>
      </w:r>
      <w:ins w:id="21" w:author="Анны Исаева" w:date="2020-03-23T14:33:00Z">
        <w:r w:rsidR="00B921D0">
          <w:rPr>
            <w:rFonts w:ascii="Courier New" w:eastAsia="+mn-ea" w:hAnsi="Courier New" w:cs="+mn-cs"/>
            <w:bCs/>
            <w:color w:val="000000"/>
            <w:kern w:val="24"/>
            <w:sz w:val="24"/>
            <w:szCs w:val="28"/>
            <w:lang w:val="en-US" w:eastAsia="ru-RU"/>
          </w:rPr>
          <w:t>+1</w:t>
        </w:r>
      </w:ins>
      <w:bookmarkStart w:id="22" w:name="_GoBack"/>
      <w:bookmarkEnd w:id="22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;</w:t>
      </w:r>
    </w:p>
    <w:p w14:paraId="3795D93B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  write(f, a[i, j]:5);</w:t>
      </w:r>
    </w:p>
    <w:p w14:paraId="0ABB7BC9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end;</w:t>
      </w:r>
    </w:p>
    <w:p w14:paraId="55888F35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writeln(f)</w:t>
      </w:r>
    </w:p>
    <w:p w14:paraId="72EABF24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lastRenderedPageBreak/>
        <w:t xml:space="preserve">  end;</w:t>
      </w:r>
    </w:p>
    <w:p w14:paraId="32B3AE95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s := s + a[1, </w:t>
      </w:r>
      <w:del w:id="23" w:author="Анны Исаева" w:date="2020-03-23T14:31:00Z">
        <w:r w:rsidRPr="001B2C99" w:rsidDel="00B921D0">
          <w:rPr>
            <w:rFonts w:ascii="Courier New" w:eastAsia="+mn-ea" w:hAnsi="Courier New" w:cs="+mn-cs"/>
            <w:bCs/>
            <w:color w:val="000000"/>
            <w:kern w:val="24"/>
            <w:sz w:val="24"/>
            <w:szCs w:val="28"/>
            <w:lang w:val="en-US" w:eastAsia="ru-RU"/>
          </w:rPr>
          <w:delText>1] + a[1, 3] + a[1, 2]</w:delText>
        </w:r>
      </w:del>
      <w:ins w:id="24" w:author="Анны Исаева" w:date="2020-03-23T14:31:00Z">
        <w:r w:rsidR="00B921D0">
          <w:rPr>
            <w:rFonts w:ascii="Courier New" w:eastAsia="+mn-ea" w:hAnsi="Courier New" w:cs="+mn-cs"/>
            <w:bCs/>
            <w:color w:val="000000"/>
            <w:kern w:val="24"/>
            <w:sz w:val="24"/>
            <w:szCs w:val="28"/>
            <w:lang w:val="en-US" w:eastAsia="ru-RU"/>
          </w:rPr>
          <w:t>i]</w:t>
        </w:r>
      </w:ins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+ a[3, </w:t>
      </w:r>
      <w:del w:id="25" w:author="Анны Исаева" w:date="2020-03-23T14:31:00Z">
        <w:r w:rsidRPr="001B2C99" w:rsidDel="00B921D0">
          <w:rPr>
            <w:rFonts w:ascii="Courier New" w:eastAsia="+mn-ea" w:hAnsi="Courier New" w:cs="+mn-cs"/>
            <w:bCs/>
            <w:color w:val="000000"/>
            <w:kern w:val="24"/>
            <w:sz w:val="24"/>
            <w:szCs w:val="28"/>
            <w:lang w:val="en-US" w:eastAsia="ru-RU"/>
          </w:rPr>
          <w:delText>1] + a[3, 2] + a[3, 3];</w:delText>
        </w:r>
      </w:del>
      <w:ins w:id="26" w:author="Анны Исаева" w:date="2020-03-23T14:31:00Z">
        <w:r w:rsidR="00B921D0">
          <w:rPr>
            <w:rFonts w:ascii="Courier New" w:eastAsia="+mn-ea" w:hAnsi="Courier New" w:cs="+mn-cs"/>
            <w:bCs/>
            <w:color w:val="000000"/>
            <w:kern w:val="24"/>
            <w:sz w:val="24"/>
            <w:szCs w:val="28"/>
            <w:lang w:val="en-US" w:eastAsia="ru-RU"/>
          </w:rPr>
          <w:t>i];</w:t>
        </w:r>
      </w:ins>
    </w:p>
    <w:p w14:paraId="323D5030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writeln(f, 'Сумма ', s);</w:t>
      </w:r>
    </w:p>
    <w:p w14:paraId="753A14E8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close(f)</w:t>
      </w:r>
    </w:p>
    <w:p w14:paraId="5040EF75" w14:textId="77777777" w:rsid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end.</w:t>
      </w:r>
    </w:p>
    <w:p w14:paraId="662F39FD" w14:textId="77777777" w:rsidR="00311E30" w:rsidRPr="001B2C99" w:rsidRDefault="00311E30" w:rsidP="001B2C9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3CD07A9F" w14:textId="77777777" w:rsidR="002E6F3F" w:rsidRPr="001B2C99" w:rsidRDefault="001B3B0E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2E6F3F" w:rsidRPr="001B2C99">
        <w:rPr>
          <w:rFonts w:ascii="Times New Roman" w:hAnsi="Times New Roman"/>
          <w:sz w:val="28"/>
          <w:szCs w:val="28"/>
          <w:lang w:val="en-US"/>
        </w:rPr>
        <w:t xml:space="preserve"> 8    4    0</w:t>
      </w:r>
    </w:p>
    <w:p w14:paraId="24FD0C31" w14:textId="77777777" w:rsidR="002E6F3F" w:rsidRPr="001B2C99" w:rsidRDefault="002E6F3F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2    6    2</w:t>
      </w:r>
    </w:p>
    <w:p w14:paraId="1AC972E5" w14:textId="77777777" w:rsidR="002E6F3F" w:rsidRPr="001B2C99" w:rsidRDefault="002E6F3F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6    0    8</w:t>
      </w:r>
    </w:p>
    <w:p w14:paraId="3D496C6B" w14:textId="77777777" w:rsidR="002E6F3F" w:rsidRPr="001B2C99" w:rsidRDefault="002E6F3F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2E6F3F">
        <w:rPr>
          <w:rFonts w:ascii="Times New Roman" w:hAnsi="Times New Roman"/>
          <w:sz w:val="28"/>
          <w:szCs w:val="28"/>
        </w:rPr>
        <w:t>Сумма</w:t>
      </w:r>
      <w:r w:rsidRPr="001B2C99">
        <w:rPr>
          <w:rFonts w:ascii="Times New Roman" w:hAnsi="Times New Roman"/>
          <w:sz w:val="28"/>
          <w:szCs w:val="28"/>
          <w:lang w:val="en-US"/>
        </w:rPr>
        <w:t xml:space="preserve"> 26</w:t>
      </w:r>
    </w:p>
    <w:p w14:paraId="44D12BAC" w14:textId="77777777" w:rsidR="00545685" w:rsidRPr="00545685" w:rsidRDefault="00545685" w:rsidP="002E6F3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14:paraId="2785476B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3F1196DB" w14:textId="77777777" w:rsid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Программная</w:t>
      </w:r>
      <w:r w:rsidRPr="002E6F3F">
        <w:rPr>
          <w:rFonts w:ascii="Times New Roman" w:hAnsi="Times New Roman"/>
          <w:b/>
          <w:sz w:val="28"/>
          <w:szCs w:val="28"/>
        </w:rPr>
        <w:t xml:space="preserve"> </w:t>
      </w:r>
      <w:r w:rsidRPr="00545685">
        <w:rPr>
          <w:rFonts w:ascii="Times New Roman" w:hAnsi="Times New Roman"/>
          <w:b/>
          <w:sz w:val="28"/>
          <w:szCs w:val="28"/>
        </w:rPr>
        <w:t>реализация</w:t>
      </w:r>
    </w:p>
    <w:p w14:paraId="20D5383C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2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2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program </w:t>
      </w:r>
      <w:commentRangeStart w:id="29"/>
      <w:r w:rsidRPr="00B921D0">
        <w:rPr>
          <w:rFonts w:ascii="Courier New" w:hAnsi="Courier New" w:cs="Courier New"/>
          <w:sz w:val="28"/>
          <w:szCs w:val="28"/>
          <w:lang w:val="en-US"/>
          <w:rPrChange w:id="3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LB5</w:t>
      </w:r>
      <w:commentRangeEnd w:id="29"/>
      <w:r w:rsidR="00383860" w:rsidRPr="00B921D0">
        <w:rPr>
          <w:rStyle w:val="ad"/>
          <w:rFonts w:ascii="Courier New" w:hAnsi="Courier New" w:cs="Courier New"/>
          <w:rPrChange w:id="31" w:author="Анны Исаева" w:date="2020-03-23T14:29:00Z">
            <w:rPr>
              <w:rStyle w:val="ad"/>
            </w:rPr>
          </w:rPrChange>
        </w:rPr>
        <w:commentReference w:id="29"/>
      </w:r>
      <w:r w:rsidRPr="00B921D0">
        <w:rPr>
          <w:rFonts w:ascii="Courier New" w:hAnsi="Courier New" w:cs="Courier New"/>
          <w:sz w:val="28"/>
          <w:szCs w:val="28"/>
          <w:lang w:val="en-US"/>
          <w:rPrChange w:id="3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;</w:t>
      </w:r>
    </w:p>
    <w:p w14:paraId="2EDB261F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3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</w:p>
    <w:p w14:paraId="28524250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3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3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var</w:t>
      </w:r>
    </w:p>
    <w:p w14:paraId="76C6C2BD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3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3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i, j, S, n: integer;</w:t>
      </w:r>
    </w:p>
    <w:p w14:paraId="4229B808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3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3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a: array [1..4, 1..4] of integer;</w:t>
      </w:r>
    </w:p>
    <w:p w14:paraId="5585EFFC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4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4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b: array [1..4] of real;</w:t>
      </w:r>
    </w:p>
    <w:p w14:paraId="0E5471AA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4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4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f: text;</w:t>
      </w:r>
    </w:p>
    <w:p w14:paraId="58993570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4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</w:p>
    <w:p w14:paraId="08A3E9C0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4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4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begin</w:t>
      </w:r>
    </w:p>
    <w:p w14:paraId="134B18FC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4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4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assign(f, 'result.txt');</w:t>
      </w:r>
    </w:p>
    <w:p w14:paraId="430A31CC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4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5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rewrite(f);</w:t>
      </w:r>
    </w:p>
    <w:p w14:paraId="79252610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5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5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for i := 1 to 4 do</w:t>
      </w:r>
    </w:p>
    <w:p w14:paraId="2132348B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53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5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</w:t>
      </w:r>
      <w:r w:rsidRPr="00B921D0">
        <w:rPr>
          <w:rFonts w:ascii="Courier New" w:hAnsi="Courier New" w:cs="Courier New"/>
          <w:sz w:val="28"/>
          <w:szCs w:val="28"/>
          <w:lang w:val="en-US"/>
          <w:rPrChange w:id="55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>begin</w:t>
      </w:r>
    </w:p>
    <w:p w14:paraId="1E166E5F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56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57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 xml:space="preserve">    for j := 1 to 4 do</w:t>
      </w:r>
    </w:p>
    <w:p w14:paraId="5D94FCFD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58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59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 xml:space="preserve">    begin</w:t>
      </w:r>
    </w:p>
    <w:p w14:paraId="37BA64E1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6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61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lastRenderedPageBreak/>
        <w:t xml:space="preserve">      </w:t>
      </w:r>
      <w:r w:rsidRPr="00B921D0">
        <w:rPr>
          <w:rFonts w:ascii="Courier New" w:hAnsi="Courier New" w:cs="Courier New"/>
          <w:sz w:val="28"/>
          <w:szCs w:val="28"/>
          <w:lang w:val="en-US"/>
          <w:rPrChange w:id="6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a[i, j] := random(10) - 3;</w:t>
      </w:r>
    </w:p>
    <w:p w14:paraId="04BCE5F5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6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6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write(f, a[i, j]:5);</w:t>
      </w:r>
    </w:p>
    <w:p w14:paraId="5DCE8FCA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6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6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end;</w:t>
      </w:r>
    </w:p>
    <w:p w14:paraId="586F2387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6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6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Writeln(f);</w:t>
      </w:r>
    </w:p>
    <w:p w14:paraId="3AB2E881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6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7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end;</w:t>
      </w:r>
    </w:p>
    <w:p w14:paraId="7C8E7D5E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7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7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</w:t>
      </w:r>
    </w:p>
    <w:p w14:paraId="016C7D8E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7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7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for j := 1 to 4 do</w:t>
      </w:r>
    </w:p>
    <w:p w14:paraId="3A19748C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7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7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begin</w:t>
      </w:r>
    </w:p>
    <w:p w14:paraId="7D98EF08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7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7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for i := 1 to 4 do</w:t>
      </w:r>
    </w:p>
    <w:p w14:paraId="6F16F8D8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7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8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if a[i, j] &gt;= 0 then</w:t>
      </w:r>
    </w:p>
    <w:p w14:paraId="5F5568E2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8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8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begin</w:t>
      </w:r>
    </w:p>
    <w:p w14:paraId="6AA58E06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8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8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  S := S + a[i, j];</w:t>
      </w:r>
    </w:p>
    <w:p w14:paraId="6C4679E8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8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8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  n := n + 1;</w:t>
      </w:r>
    </w:p>
    <w:p w14:paraId="66BFB18A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8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8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end;</w:t>
      </w:r>
    </w:p>
    <w:p w14:paraId="630AE980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8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9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if n &gt; 0 then B[j] := S / n else B[j] := 0;</w:t>
      </w:r>
    </w:p>
    <w:p w14:paraId="34ACC2B2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9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9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Writeln(f, '</w:t>
      </w:r>
      <w:r w:rsidRPr="00B921D0">
        <w:rPr>
          <w:rFonts w:ascii="Courier New" w:hAnsi="Courier New" w:cs="Courier New"/>
          <w:sz w:val="28"/>
          <w:szCs w:val="28"/>
          <w:rPrChange w:id="93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>Столбец</w:t>
      </w:r>
      <w:r w:rsidRPr="00B921D0">
        <w:rPr>
          <w:rFonts w:ascii="Courier New" w:hAnsi="Courier New" w:cs="Courier New"/>
          <w:sz w:val="28"/>
          <w:szCs w:val="28"/>
          <w:lang w:val="en-US"/>
          <w:rPrChange w:id="9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', j, ' = ', B[j]);</w:t>
      </w:r>
    </w:p>
    <w:p w14:paraId="62B5EF6B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9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9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S := 0;</w:t>
      </w:r>
    </w:p>
    <w:p w14:paraId="78AEC405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9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9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n := 0;</w:t>
      </w:r>
    </w:p>
    <w:p w14:paraId="63A2E016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9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0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end;</w:t>
      </w:r>
    </w:p>
    <w:p w14:paraId="7A7B97F6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0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0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close(f);</w:t>
      </w:r>
    </w:p>
    <w:p w14:paraId="7281AEC0" w14:textId="77777777" w:rsidR="009F02AC" w:rsidRPr="00B921D0" w:rsidRDefault="009F02AC" w:rsidP="009F02AC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rPrChange w:id="103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rPrChange w:id="104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>end.</w:t>
      </w:r>
    </w:p>
    <w:p w14:paraId="7419FBA6" w14:textId="77777777" w:rsid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Ответ</w:t>
      </w:r>
    </w:p>
    <w:p w14:paraId="23D811E8" w14:textId="77777777"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5   -2    2    3</w:t>
      </w:r>
    </w:p>
    <w:p w14:paraId="3333BBD6" w14:textId="77777777"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2   -1    2   -2</w:t>
      </w:r>
    </w:p>
    <w:p w14:paraId="62B9D050" w14:textId="77777777"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0    2    3   -3</w:t>
      </w:r>
    </w:p>
    <w:p w14:paraId="0D798986" w14:textId="77777777"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4    2    1    1</w:t>
      </w:r>
    </w:p>
    <w:p w14:paraId="0A9D81D8" w14:textId="77777777"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1 = 2.75</w:t>
      </w:r>
    </w:p>
    <w:p w14:paraId="578AFCBB" w14:textId="77777777"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2 = 2</w:t>
      </w:r>
    </w:p>
    <w:p w14:paraId="0A0E73CB" w14:textId="77777777"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3 = 2</w:t>
      </w:r>
    </w:p>
    <w:p w14:paraId="677CEEC3" w14:textId="77777777" w:rsidR="009F02AC" w:rsidRPr="00545685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4 = 2</w:t>
      </w:r>
    </w:p>
    <w:p w14:paraId="3EE09BA3" w14:textId="77777777" w:rsidR="00545685" w:rsidRDefault="00545685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lastRenderedPageBreak/>
        <w:t xml:space="preserve">   </w:t>
      </w:r>
    </w:p>
    <w:p w14:paraId="49BF8C2A" w14:textId="77777777"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Задание</w:t>
      </w:r>
      <w:r w:rsidR="00250505">
        <w:rPr>
          <w:rFonts w:ascii="Times New Roman" w:hAnsi="Times New Roman"/>
          <w:b/>
          <w:sz w:val="28"/>
          <w:szCs w:val="28"/>
        </w:rPr>
        <w:t xml:space="preserve"> 4</w:t>
      </w:r>
    </w:p>
    <w:p w14:paraId="5470F9D4" w14:textId="77777777" w:rsidR="00250505" w:rsidRDefault="0025050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50505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250505">
        <w:rPr>
          <w:rFonts w:ascii="Times New Roman" w:hAnsi="Times New Roman"/>
          <w:sz w:val="28"/>
          <w:szCs w:val="28"/>
        </w:rPr>
        <w:br/>
        <w:t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</w:t>
      </w:r>
    </w:p>
    <w:p w14:paraId="0D2D1A4D" w14:textId="77777777" w:rsidR="00545685" w:rsidRPr="002E6F3F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45685">
        <w:rPr>
          <w:rFonts w:ascii="Times New Roman" w:hAnsi="Times New Roman"/>
          <w:b/>
          <w:sz w:val="28"/>
          <w:szCs w:val="28"/>
        </w:rPr>
        <w:t>Программная</w:t>
      </w:r>
      <w:r w:rsidRPr="002E6F3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b/>
          <w:sz w:val="28"/>
          <w:szCs w:val="28"/>
        </w:rPr>
        <w:t>реализация</w:t>
      </w:r>
    </w:p>
    <w:p w14:paraId="1656BF1C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0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0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program LB5;</w:t>
      </w:r>
    </w:p>
    <w:p w14:paraId="18EE656C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0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</w:p>
    <w:p w14:paraId="0CB5A852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0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0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var</w:t>
      </w:r>
    </w:p>
    <w:p w14:paraId="3006FB3A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1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1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i, j: integer;</w:t>
      </w:r>
    </w:p>
    <w:p w14:paraId="16E0A4B5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1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1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max, min: real;</w:t>
      </w:r>
    </w:p>
    <w:p w14:paraId="431B75EA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1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1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a: array [1..4, 1..4] of real;</w:t>
      </w:r>
    </w:p>
    <w:p w14:paraId="0F877AC3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1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1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f: text;</w:t>
      </w:r>
    </w:p>
    <w:p w14:paraId="5B7D3BC4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1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</w:p>
    <w:p w14:paraId="6E6ABF7E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1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2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begin</w:t>
      </w:r>
    </w:p>
    <w:p w14:paraId="10413731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2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2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assign(f, 'result.txt');</w:t>
      </w:r>
    </w:p>
    <w:p w14:paraId="30EF145D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2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2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rewrite(f);</w:t>
      </w:r>
    </w:p>
    <w:p w14:paraId="5EED0B26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2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2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for i := 1 to 4 do</w:t>
      </w:r>
    </w:p>
    <w:p w14:paraId="46D1A911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2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2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begin</w:t>
      </w:r>
    </w:p>
    <w:p w14:paraId="744FB91B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2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3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for j := 1 to 4 do</w:t>
      </w:r>
    </w:p>
    <w:p w14:paraId="317D2909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3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3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begin</w:t>
      </w:r>
    </w:p>
    <w:p w14:paraId="299C0B39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3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3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a[i, j] := random(</w:t>
      </w:r>
      <w:commentRangeStart w:id="135"/>
      <w:r w:rsidRPr="00B921D0">
        <w:rPr>
          <w:rFonts w:ascii="Courier New" w:hAnsi="Courier New" w:cs="Courier New"/>
          <w:sz w:val="28"/>
          <w:szCs w:val="28"/>
          <w:lang w:val="en-US"/>
          <w:rPrChange w:id="13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100</w:t>
      </w:r>
      <w:commentRangeEnd w:id="135"/>
      <w:r w:rsidR="00383860" w:rsidRPr="00B921D0">
        <w:rPr>
          <w:rStyle w:val="ad"/>
          <w:rFonts w:ascii="Courier New" w:hAnsi="Courier New" w:cs="Courier New"/>
          <w:rPrChange w:id="137" w:author="Анны Исаева" w:date="2020-03-23T14:29:00Z">
            <w:rPr>
              <w:rStyle w:val="ad"/>
            </w:rPr>
          </w:rPrChange>
        </w:rPr>
        <w:commentReference w:id="135"/>
      </w:r>
      <w:r w:rsidRPr="00B921D0">
        <w:rPr>
          <w:rFonts w:ascii="Courier New" w:hAnsi="Courier New" w:cs="Courier New"/>
          <w:sz w:val="28"/>
          <w:szCs w:val="28"/>
          <w:lang w:val="en-US"/>
          <w:rPrChange w:id="13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)</w:t>
      </w:r>
      <w:ins w:id="139" w:author="Анны Исаева" w:date="2020-03-23T14:30:00Z">
        <w:r w:rsidR="00B921D0">
          <w:rPr>
            <w:rFonts w:ascii="Courier New" w:hAnsi="Courier New" w:cs="Courier New"/>
            <w:sz w:val="28"/>
            <w:szCs w:val="28"/>
            <w:lang w:val="en-US"/>
          </w:rPr>
          <w:t>+1</w:t>
        </w:r>
      </w:ins>
      <w:r w:rsidRPr="00B921D0">
        <w:rPr>
          <w:rFonts w:ascii="Courier New" w:hAnsi="Courier New" w:cs="Courier New"/>
          <w:sz w:val="28"/>
          <w:szCs w:val="28"/>
          <w:lang w:val="en-US"/>
          <w:rPrChange w:id="14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;</w:t>
      </w:r>
    </w:p>
    <w:p w14:paraId="62675216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4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4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write(f, a[i, j]:5);</w:t>
      </w:r>
    </w:p>
    <w:p w14:paraId="30C501AA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4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4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end;</w:t>
      </w:r>
    </w:p>
    <w:p w14:paraId="10DDB146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4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4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writeln(f);</w:t>
      </w:r>
    </w:p>
    <w:p w14:paraId="23E68E18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4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4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end;</w:t>
      </w:r>
    </w:p>
    <w:p w14:paraId="5EE5E304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4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5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for i := 1 to 4 do </w:t>
      </w:r>
    </w:p>
    <w:p w14:paraId="3443086A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5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5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begin</w:t>
      </w:r>
    </w:p>
    <w:p w14:paraId="0AA69CEF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5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5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max := a[i, 1];</w:t>
      </w:r>
    </w:p>
    <w:p w14:paraId="34DF28CF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5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5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lastRenderedPageBreak/>
        <w:t xml:space="preserve">    for j := 2 to 4 do</w:t>
      </w:r>
    </w:p>
    <w:p w14:paraId="702D5893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5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5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if a[i, j] &gt; max then</w:t>
      </w:r>
    </w:p>
    <w:p w14:paraId="16ABF544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5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6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  max := a[i, j];</w:t>
      </w:r>
    </w:p>
    <w:p w14:paraId="5DED00E7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6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6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if i = 1 then min := max</w:t>
      </w:r>
    </w:p>
    <w:p w14:paraId="68487788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6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6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else</w:t>
      </w:r>
    </w:p>
    <w:p w14:paraId="3F1E7F89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65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6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        if max &lt; min then</w:t>
      </w:r>
    </w:p>
    <w:p w14:paraId="100F9087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67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6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    min := max</w:t>
      </w:r>
    </w:p>
    <w:p w14:paraId="402831C8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rPrChange w:id="169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7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end</w:t>
      </w:r>
      <w:r w:rsidRPr="00B921D0">
        <w:rPr>
          <w:rFonts w:ascii="Courier New" w:hAnsi="Courier New" w:cs="Courier New"/>
          <w:sz w:val="28"/>
          <w:szCs w:val="28"/>
          <w:rPrChange w:id="171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>;</w:t>
      </w:r>
    </w:p>
    <w:p w14:paraId="610A9BF9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rPrChange w:id="172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rPrChange w:id="173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 xml:space="preserve">  </w:t>
      </w:r>
      <w:r w:rsidRPr="00B921D0">
        <w:rPr>
          <w:rFonts w:ascii="Courier New" w:hAnsi="Courier New" w:cs="Courier New"/>
          <w:sz w:val="28"/>
          <w:szCs w:val="28"/>
          <w:lang w:val="en-US"/>
          <w:rPrChange w:id="17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writeln</w:t>
      </w:r>
      <w:r w:rsidRPr="00B921D0">
        <w:rPr>
          <w:rFonts w:ascii="Courier New" w:hAnsi="Courier New" w:cs="Courier New"/>
          <w:sz w:val="28"/>
          <w:szCs w:val="28"/>
          <w:rPrChange w:id="175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>(</w:t>
      </w:r>
      <w:r w:rsidRPr="00B921D0">
        <w:rPr>
          <w:rFonts w:ascii="Courier New" w:hAnsi="Courier New" w:cs="Courier New"/>
          <w:sz w:val="28"/>
          <w:szCs w:val="28"/>
          <w:lang w:val="en-US"/>
          <w:rPrChange w:id="17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f</w:t>
      </w:r>
      <w:r w:rsidRPr="00B921D0">
        <w:rPr>
          <w:rFonts w:ascii="Courier New" w:hAnsi="Courier New" w:cs="Courier New"/>
          <w:sz w:val="28"/>
          <w:szCs w:val="28"/>
          <w:rPrChange w:id="177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>);</w:t>
      </w:r>
    </w:p>
    <w:p w14:paraId="6F0E82E2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rPrChange w:id="178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rPrChange w:id="179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 xml:space="preserve">  </w:t>
      </w:r>
      <w:r w:rsidRPr="00B921D0">
        <w:rPr>
          <w:rFonts w:ascii="Courier New" w:hAnsi="Courier New" w:cs="Courier New"/>
          <w:sz w:val="28"/>
          <w:szCs w:val="28"/>
          <w:lang w:val="en-US"/>
          <w:rPrChange w:id="18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writeln</w:t>
      </w:r>
      <w:r w:rsidRPr="00B921D0">
        <w:rPr>
          <w:rFonts w:ascii="Courier New" w:hAnsi="Courier New" w:cs="Courier New"/>
          <w:sz w:val="28"/>
          <w:szCs w:val="28"/>
          <w:rPrChange w:id="181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>(</w:t>
      </w:r>
      <w:r w:rsidRPr="00B921D0">
        <w:rPr>
          <w:rFonts w:ascii="Courier New" w:hAnsi="Courier New" w:cs="Courier New"/>
          <w:sz w:val="28"/>
          <w:szCs w:val="28"/>
          <w:lang w:val="en-US"/>
          <w:rPrChange w:id="18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f</w:t>
      </w:r>
      <w:r w:rsidRPr="00B921D0">
        <w:rPr>
          <w:rFonts w:ascii="Courier New" w:hAnsi="Courier New" w:cs="Courier New"/>
          <w:sz w:val="28"/>
          <w:szCs w:val="28"/>
          <w:rPrChange w:id="183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 xml:space="preserve">, 'Минимальный среди максимальных  ', </w:t>
      </w:r>
      <w:r w:rsidRPr="00B921D0">
        <w:rPr>
          <w:rFonts w:ascii="Courier New" w:hAnsi="Courier New" w:cs="Courier New"/>
          <w:sz w:val="28"/>
          <w:szCs w:val="28"/>
          <w:lang w:val="en-US"/>
          <w:rPrChange w:id="18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min</w:t>
      </w:r>
      <w:r w:rsidRPr="00B921D0">
        <w:rPr>
          <w:rFonts w:ascii="Courier New" w:hAnsi="Courier New" w:cs="Courier New"/>
          <w:sz w:val="28"/>
          <w:szCs w:val="28"/>
          <w:rPrChange w:id="185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>);</w:t>
      </w:r>
    </w:p>
    <w:p w14:paraId="1AC019BB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rPrChange w:id="186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rPrChange w:id="187" w:author="Анны Исаева" w:date="2020-03-23T14:29:00Z">
            <w:rPr>
              <w:rFonts w:ascii="Times New Roman" w:hAnsi="Times New Roman"/>
              <w:sz w:val="28"/>
              <w:szCs w:val="28"/>
            </w:rPr>
          </w:rPrChange>
        </w:rPr>
        <w:t xml:space="preserve">  </w:t>
      </w:r>
      <w:r w:rsidRPr="00B921D0">
        <w:rPr>
          <w:rFonts w:ascii="Courier New" w:hAnsi="Courier New" w:cs="Courier New"/>
          <w:sz w:val="28"/>
          <w:szCs w:val="28"/>
          <w:lang w:val="en-US"/>
          <w:rPrChange w:id="188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close</w:t>
      </w:r>
      <w:r w:rsidRPr="00B921D0">
        <w:rPr>
          <w:rFonts w:ascii="Courier New" w:hAnsi="Courier New" w:cs="Courier New"/>
          <w:sz w:val="28"/>
          <w:szCs w:val="28"/>
          <w:rPrChange w:id="189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(</w:t>
      </w:r>
      <w:r w:rsidRPr="00B921D0">
        <w:rPr>
          <w:rFonts w:ascii="Courier New" w:hAnsi="Courier New" w:cs="Courier New"/>
          <w:sz w:val="28"/>
          <w:szCs w:val="28"/>
          <w:lang w:val="en-US"/>
          <w:rPrChange w:id="190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f</w:t>
      </w:r>
      <w:r w:rsidRPr="00B921D0">
        <w:rPr>
          <w:rFonts w:ascii="Courier New" w:hAnsi="Courier New" w:cs="Courier New"/>
          <w:sz w:val="28"/>
          <w:szCs w:val="28"/>
          <w:rPrChange w:id="191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)</w:t>
      </w:r>
    </w:p>
    <w:p w14:paraId="56A7D7B3" w14:textId="77777777" w:rsidR="001B2C99" w:rsidRPr="00B921D0" w:rsidRDefault="001B2C99" w:rsidP="001B2C99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rPrChange w:id="192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B921D0">
        <w:rPr>
          <w:rFonts w:ascii="Courier New" w:hAnsi="Courier New" w:cs="Courier New"/>
          <w:sz w:val="28"/>
          <w:szCs w:val="28"/>
          <w:lang w:val="en-US"/>
          <w:rPrChange w:id="193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end</w:t>
      </w:r>
      <w:r w:rsidRPr="00B921D0">
        <w:rPr>
          <w:rFonts w:ascii="Courier New" w:hAnsi="Courier New" w:cs="Courier New"/>
          <w:sz w:val="28"/>
          <w:szCs w:val="28"/>
          <w:rPrChange w:id="194" w:author="Анны Исаева" w:date="2020-03-23T14:2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.</w:t>
      </w:r>
    </w:p>
    <w:p w14:paraId="000AD3C9" w14:textId="77777777" w:rsidR="00545685" w:rsidRPr="00545685" w:rsidRDefault="00545685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Ответ</w:t>
      </w:r>
    </w:p>
    <w:p w14:paraId="3A6B6CC2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1B2C99">
        <w:rPr>
          <w:rFonts w:ascii="Times New Roman" w:hAnsi="Times New Roman"/>
          <w:sz w:val="28"/>
          <w:szCs w:val="28"/>
        </w:rPr>
        <w:t>22   47   35    5</w:t>
      </w:r>
    </w:p>
    <w:p w14:paraId="463824CC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 67   23    8   69</w:t>
      </w:r>
    </w:p>
    <w:p w14:paraId="72E870CF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  5    3   64   82</w:t>
      </w:r>
    </w:p>
    <w:p w14:paraId="5A3CB912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 14   49   26   22</w:t>
      </w:r>
    </w:p>
    <w:p w14:paraId="6694DBC0" w14:textId="77777777"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BF4A62" w14:textId="77777777" w:rsid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>Минимальный среди максимальных  47</w:t>
      </w:r>
    </w:p>
    <w:p w14:paraId="0095988D" w14:textId="77777777" w:rsidR="00311E30" w:rsidRPr="00311E30" w:rsidRDefault="00311E30" w:rsidP="001B2C9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060A11F2" w14:textId="77777777"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250505">
        <w:rPr>
          <w:rFonts w:ascii="Times New Roman" w:hAnsi="Times New Roman"/>
          <w:sz w:val="28"/>
          <w:szCs w:val="28"/>
        </w:rPr>
        <w:t>были составлены программы с использованием двухмерных массивов.</w:t>
      </w:r>
    </w:p>
    <w:p w14:paraId="4B5F37A6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yacheslav A. Chuzlov" w:date="2020-03-23T08:40:00Z" w:initials="VAC">
    <w:p w14:paraId="62B42DE7" w14:textId="77777777" w:rsidR="00383860" w:rsidRDefault="00383860">
      <w:pPr>
        <w:pStyle w:val="ae"/>
      </w:pPr>
      <w:r>
        <w:rPr>
          <w:rStyle w:val="ad"/>
        </w:rPr>
        <w:annotationRef/>
      </w:r>
      <w:r>
        <w:t>Почему Вы решили проигнорировать мое замечание по форматированию?</w:t>
      </w:r>
    </w:p>
  </w:comment>
  <w:comment w:id="29" w:author="Vyacheslav A. Chuzlov" w:date="2020-03-23T08:42:00Z" w:initials="VAC">
    <w:p w14:paraId="3551E9B6" w14:textId="77777777" w:rsidR="00383860" w:rsidRPr="00B921D0" w:rsidRDefault="00383860">
      <w:pPr>
        <w:pStyle w:val="ae"/>
      </w:pPr>
      <w:r>
        <w:rPr>
          <w:rStyle w:val="ad"/>
        </w:rPr>
        <w:annotationRef/>
      </w:r>
      <w:r>
        <w:t xml:space="preserve">Шрифт </w:t>
      </w:r>
      <w:r>
        <w:rPr>
          <w:lang w:val="en-US"/>
        </w:rPr>
        <w:t>Courier</w:t>
      </w:r>
      <w:r w:rsidRPr="00B921D0">
        <w:t xml:space="preserve"> </w:t>
      </w:r>
      <w:r>
        <w:rPr>
          <w:lang w:val="en-US"/>
        </w:rPr>
        <w:t>New</w:t>
      </w:r>
    </w:p>
  </w:comment>
  <w:comment w:id="135" w:author="Vyacheslav A. Chuzlov" w:date="2020-03-23T08:43:00Z" w:initials="VAC">
    <w:p w14:paraId="227FA916" w14:textId="77777777" w:rsidR="00383860" w:rsidRPr="00383860" w:rsidRDefault="00383860">
      <w:pPr>
        <w:pStyle w:val="ae"/>
      </w:pPr>
      <w:r>
        <w:rPr>
          <w:rStyle w:val="ad"/>
        </w:rPr>
        <w:annotationRef/>
      </w:r>
      <w:r>
        <w:t>По заданию интервал от 1 до 100, а при такой записи будет от 0 до 99.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B42DE7" w15:done="0"/>
  <w15:commentEx w15:paraId="3551E9B6" w15:done="0"/>
  <w15:commentEx w15:paraId="227FA9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9E715" w14:textId="77777777" w:rsidR="00D173E2" w:rsidRDefault="00D173E2" w:rsidP="003A0CAE">
      <w:pPr>
        <w:spacing w:after="0" w:line="240" w:lineRule="auto"/>
      </w:pPr>
      <w:r>
        <w:separator/>
      </w:r>
    </w:p>
  </w:endnote>
  <w:endnote w:type="continuationSeparator" w:id="0">
    <w:p w14:paraId="21909CA6" w14:textId="77777777" w:rsidR="00D173E2" w:rsidRDefault="00D173E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14:paraId="08143A32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B921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094BCF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369C1" w14:textId="77777777" w:rsidR="00D173E2" w:rsidRDefault="00D173E2" w:rsidP="003A0CAE">
      <w:pPr>
        <w:spacing w:after="0" w:line="240" w:lineRule="auto"/>
      </w:pPr>
      <w:r>
        <w:separator/>
      </w:r>
    </w:p>
  </w:footnote>
  <w:footnote w:type="continuationSeparator" w:id="0">
    <w:p w14:paraId="3B89C2B0" w14:textId="77777777" w:rsidR="00D173E2" w:rsidRDefault="00D173E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ны Исаева">
    <w15:presenceInfo w15:providerId="Windows Live" w15:userId="e04ac66084538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62D9F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2C99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505"/>
    <w:rsid w:val="00250C4F"/>
    <w:rsid w:val="002713AE"/>
    <w:rsid w:val="002A4C94"/>
    <w:rsid w:val="002B4119"/>
    <w:rsid w:val="002C4198"/>
    <w:rsid w:val="002E6F3F"/>
    <w:rsid w:val="002F047A"/>
    <w:rsid w:val="00311E30"/>
    <w:rsid w:val="003142F8"/>
    <w:rsid w:val="0031789F"/>
    <w:rsid w:val="0032415C"/>
    <w:rsid w:val="00362627"/>
    <w:rsid w:val="00362FF9"/>
    <w:rsid w:val="00383860"/>
    <w:rsid w:val="003912A5"/>
    <w:rsid w:val="003A0CAE"/>
    <w:rsid w:val="003D72F4"/>
    <w:rsid w:val="003E2B3E"/>
    <w:rsid w:val="003E5164"/>
    <w:rsid w:val="00401066"/>
    <w:rsid w:val="00411E1D"/>
    <w:rsid w:val="0046539A"/>
    <w:rsid w:val="00465A0A"/>
    <w:rsid w:val="004722CC"/>
    <w:rsid w:val="004844AD"/>
    <w:rsid w:val="004967E3"/>
    <w:rsid w:val="004B6313"/>
    <w:rsid w:val="004B78A6"/>
    <w:rsid w:val="004E28E7"/>
    <w:rsid w:val="004E422B"/>
    <w:rsid w:val="004E474F"/>
    <w:rsid w:val="004E7D65"/>
    <w:rsid w:val="00517BCC"/>
    <w:rsid w:val="00545685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B397C"/>
    <w:rsid w:val="007D3ED4"/>
    <w:rsid w:val="007F4F36"/>
    <w:rsid w:val="0080588B"/>
    <w:rsid w:val="00820721"/>
    <w:rsid w:val="008519FC"/>
    <w:rsid w:val="008534B6"/>
    <w:rsid w:val="00885A9D"/>
    <w:rsid w:val="008939E2"/>
    <w:rsid w:val="008A7494"/>
    <w:rsid w:val="008C2B20"/>
    <w:rsid w:val="008C748B"/>
    <w:rsid w:val="008E4D28"/>
    <w:rsid w:val="009979E9"/>
    <w:rsid w:val="009B50BD"/>
    <w:rsid w:val="009E78B4"/>
    <w:rsid w:val="009F02AC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21D0"/>
    <w:rsid w:val="00B935D9"/>
    <w:rsid w:val="00B97EB1"/>
    <w:rsid w:val="00BA4E02"/>
    <w:rsid w:val="00BC1B09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173E2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F56B"/>
  <w15:docId w15:val="{9EEE8ABD-1637-4A35-A4B7-1F631761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C06FF-4F22-4A3B-9E48-93616A51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17</cp:revision>
  <cp:lastPrinted>2014-09-08T08:04:00Z</cp:lastPrinted>
  <dcterms:created xsi:type="dcterms:W3CDTF">2018-02-13T03:12:00Z</dcterms:created>
  <dcterms:modified xsi:type="dcterms:W3CDTF">2020-03-23T07:33:00Z</dcterms:modified>
</cp:coreProperties>
</file>