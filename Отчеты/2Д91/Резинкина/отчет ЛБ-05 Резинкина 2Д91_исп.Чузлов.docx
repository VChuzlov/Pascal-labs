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12156">
        <w:rPr>
          <w:rFonts w:ascii="Times New Roman" w:hAnsi="Times New Roman"/>
          <w:sz w:val="24"/>
          <w:szCs w:val="24"/>
        </w:rPr>
        <w:t xml:space="preserve">2Д91             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712156">
        <w:rPr>
          <w:rFonts w:ascii="Times New Roman" w:hAnsi="Times New Roman"/>
          <w:sz w:val="24"/>
          <w:szCs w:val="24"/>
        </w:rPr>
        <w:t>Е.А. Резинкина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C31CA8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23  марта  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C31CA8">
        <w:rPr>
          <w:rFonts w:ascii="Times New Roman" w:hAnsi="Times New Roman"/>
          <w:sz w:val="28"/>
          <w:szCs w:val="28"/>
        </w:rPr>
        <w:t xml:space="preserve"> </w:t>
      </w:r>
      <w:r w:rsidR="00523B42">
        <w:rPr>
          <w:rFonts w:ascii="Times New Roman" w:hAnsi="Times New Roman"/>
          <w:sz w:val="28"/>
          <w:szCs w:val="28"/>
        </w:rPr>
        <w:t>научиться работать с двумерными массивами, используя ввод из файла и вывод в файл.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D03C0E" w:rsidRPr="006C0E95" w:rsidRDefault="00D03C0E" w:rsidP="006C0E95">
      <w:pPr>
        <w:rPr>
          <w:rFonts w:ascii="Times New Roman" w:hAnsi="Times New Roman"/>
          <w:sz w:val="28"/>
          <w:szCs w:val="28"/>
        </w:rPr>
      </w:pPr>
      <w:r w:rsidRPr="006C0E95">
        <w:rPr>
          <w:rFonts w:ascii="Times New Roman" w:hAnsi="Times New Roman"/>
          <w:sz w:val="28"/>
          <w:szCs w:val="28"/>
        </w:rPr>
        <w:t>Массив – это упорядоченная последовательность элементов одного типа, обозначенных одним именем</w:t>
      </w:r>
      <w:proofErr w:type="gramStart"/>
      <w:r w:rsidRPr="006C0E95"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:rsidR="00D03C0E" w:rsidRPr="006C0E95" w:rsidRDefault="00D03C0E" w:rsidP="006C0E95">
      <w:pPr>
        <w:rPr>
          <w:rFonts w:ascii="Times New Roman" w:hAnsi="Times New Roman"/>
          <w:sz w:val="28"/>
          <w:szCs w:val="28"/>
        </w:rPr>
      </w:pPr>
      <w:r w:rsidRPr="006C0E95">
        <w:rPr>
          <w:rFonts w:ascii="Times New Roman" w:hAnsi="Times New Roman"/>
          <w:sz w:val="28"/>
          <w:szCs w:val="28"/>
        </w:rPr>
        <w:t>Отдельная величина последовательности называется элементом массива (переменная с индексом). Индекс указывает положение (адрес) элемента в массиве.</w:t>
      </w:r>
    </w:p>
    <w:p w:rsidR="00D03C0E" w:rsidRPr="006C0E95" w:rsidRDefault="00D03C0E" w:rsidP="006C0E95">
      <w:pPr>
        <w:rPr>
          <w:rFonts w:ascii="Times New Roman" w:hAnsi="Times New Roman"/>
          <w:sz w:val="28"/>
          <w:szCs w:val="28"/>
        </w:rPr>
      </w:pPr>
      <w:r w:rsidRPr="006C0E95">
        <w:rPr>
          <w:rFonts w:ascii="Times New Roman" w:hAnsi="Times New Roman"/>
          <w:sz w:val="28"/>
          <w:szCs w:val="28"/>
        </w:rPr>
        <w:t>Любой массив имеет имя, размерность и длину (размер). Количество индексов у переменной с индексом определяет размерность массива. Длина массива – это общее число его элементов.</w:t>
      </w:r>
    </w:p>
    <w:p w:rsidR="004D751A" w:rsidRPr="006C0E95" w:rsidRDefault="004D751A" w:rsidP="006C0E95">
      <w:pPr>
        <w:rPr>
          <w:rFonts w:ascii="Times New Roman" w:hAnsi="Times New Roman"/>
          <w:sz w:val="28"/>
          <w:szCs w:val="28"/>
        </w:rPr>
      </w:pPr>
      <w:r w:rsidRPr="006C0E95">
        <w:rPr>
          <w:rFonts w:ascii="Times New Roman" w:hAnsi="Times New Roman"/>
          <w:sz w:val="28"/>
          <w:szCs w:val="28"/>
        </w:rPr>
        <w:t>Двумерный массив представляет собой массив, в котором положение элементов определяется 2-мя индексами. Фактически, двумерный массив – это обычный (одномерный) массив, элементами которого являются другие одномерные массивы.</w:t>
      </w:r>
    </w:p>
    <w:p w:rsidR="004D751A" w:rsidRPr="006C0E95" w:rsidRDefault="004D751A" w:rsidP="006C0E95">
      <w:pPr>
        <w:rPr>
          <w:rFonts w:ascii="Times New Roman" w:hAnsi="Times New Roman"/>
          <w:sz w:val="28"/>
          <w:szCs w:val="28"/>
        </w:rPr>
      </w:pPr>
      <w:r w:rsidRPr="006C0E95">
        <w:rPr>
          <w:rFonts w:ascii="Times New Roman" w:hAnsi="Times New Roman"/>
          <w:sz w:val="28"/>
          <w:szCs w:val="28"/>
        </w:rPr>
        <w:t xml:space="preserve">Схематично, двумерный массив можно представить в виде матрицы, где первый индекс [1..n] определяет количество строк, а второй индекс [1..m] определяет количество столбцов. </w:t>
      </w:r>
    </w:p>
    <w:p w:rsidR="00411E1D" w:rsidRDefault="00411E1D" w:rsidP="00523B42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B466B0" w:rsidRPr="00B466B0" w:rsidRDefault="00311E30" w:rsidP="00B466B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411E1D" w:rsidRDefault="00411E1D" w:rsidP="0065534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7A2844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B466B0">
        <w:rPr>
          <w:rFonts w:ascii="Times New Roman" w:hAnsi="Times New Roman"/>
          <w:b/>
          <w:sz w:val="28"/>
          <w:szCs w:val="28"/>
        </w:rPr>
        <w:t xml:space="preserve"> 2</w:t>
      </w:r>
    </w:p>
    <w:p w:rsidR="00D6761D" w:rsidRDefault="00B466B0" w:rsidP="004D751A">
      <w:pPr>
        <w:pStyle w:val="a7"/>
        <w:numPr>
          <w:ilvl w:val="1"/>
          <w:numId w:val="22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D6761D">
        <w:rPr>
          <w:rFonts w:ascii="Times New Roman" w:hAnsi="Times New Roman"/>
          <w:b/>
          <w:sz w:val="28"/>
          <w:szCs w:val="28"/>
        </w:rPr>
        <w:t xml:space="preserve">Заполнить матрицу а(3, 3) случайными целыми числами от 1 до 10. </w:t>
      </w:r>
    </w:p>
    <w:p w:rsidR="00D6761D" w:rsidRDefault="00B466B0" w:rsidP="004D751A">
      <w:pPr>
        <w:pStyle w:val="a7"/>
        <w:numPr>
          <w:ilvl w:val="1"/>
          <w:numId w:val="22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D6761D">
        <w:rPr>
          <w:rFonts w:ascii="Times New Roman" w:hAnsi="Times New Roman"/>
          <w:b/>
          <w:sz w:val="28"/>
          <w:szCs w:val="28"/>
        </w:rPr>
        <w:t>Вывести значения ее элементов в файл. Вычислить сумму элементов первой и последней строк данной матрицы</w:t>
      </w:r>
      <w:r w:rsidR="00D6761D">
        <w:rPr>
          <w:rFonts w:ascii="Times New Roman" w:hAnsi="Times New Roman"/>
          <w:b/>
          <w:sz w:val="28"/>
          <w:szCs w:val="28"/>
        </w:rPr>
        <w:t>.</w:t>
      </w:r>
    </w:p>
    <w:p w:rsidR="00B466B0" w:rsidRDefault="00B466B0" w:rsidP="004D751A">
      <w:pPr>
        <w:pStyle w:val="a7"/>
        <w:numPr>
          <w:ilvl w:val="1"/>
          <w:numId w:val="22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D6761D">
        <w:rPr>
          <w:rFonts w:ascii="Times New Roman" w:hAnsi="Times New Roman"/>
          <w:b/>
          <w:sz w:val="28"/>
          <w:szCs w:val="28"/>
        </w:rPr>
        <w:t xml:space="preserve">Результаты вывести в файл. </w:t>
      </w:r>
    </w:p>
    <w:p w:rsidR="004D751A" w:rsidRDefault="004D751A" w:rsidP="004D751A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4D751A" w:rsidRDefault="004D751A" w:rsidP="004D75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LB05_2;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sum: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'LB05_2_result.txt'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i, j]:= random(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a[i, 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 &lt;&gt;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sum +=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commentRangeStart w:id="0"/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commentRangeEnd w:id="0"/>
      <w:proofErr w:type="spellEnd"/>
      <w:r w:rsidR="00067A7D">
        <w:rPr>
          <w:rStyle w:val="ad"/>
        </w:rPr>
        <w:commentReference w:id="0"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</w:rPr>
        <w:t>'Сумма первой и третьей строки: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4D751A" w:rsidRDefault="004D751A" w:rsidP="004D751A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4D751A" w:rsidRPr="004D751A" w:rsidRDefault="004D751A" w:rsidP="004D751A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D6761D" w:rsidRPr="00D6761D" w:rsidRDefault="00D6761D" w:rsidP="00D6761D">
      <w:pPr>
        <w:spacing w:after="0" w:line="360" w:lineRule="auto"/>
        <w:ind w:left="567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76550" cy="13144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61D" w:rsidRPr="00B466B0" w:rsidRDefault="00D6761D" w:rsidP="00D6761D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</w:rPr>
      </w:pPr>
    </w:p>
    <w:p w:rsidR="00B466B0" w:rsidRDefault="00B466B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D6761D" w:rsidRDefault="00D6761D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:rsidR="00D6761D" w:rsidRPr="00D6761D" w:rsidRDefault="00D6761D" w:rsidP="00D6761D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6761D">
        <w:rPr>
          <w:rFonts w:ascii="Times New Roman" w:hAnsi="Times New Roman"/>
          <w:b/>
          <w:sz w:val="28"/>
          <w:szCs w:val="28"/>
        </w:rPr>
        <w:t xml:space="preserve"> Заполнить матрицу а(4, 4) случайными числами от -3 до 6.</w:t>
      </w:r>
    </w:p>
    <w:p w:rsidR="00D6761D" w:rsidRPr="00D6761D" w:rsidRDefault="00D6761D" w:rsidP="00D6761D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6761D">
        <w:rPr>
          <w:rFonts w:ascii="Times New Roman" w:hAnsi="Times New Roman"/>
          <w:b/>
          <w:sz w:val="28"/>
          <w:szCs w:val="28"/>
        </w:rPr>
        <w:t xml:space="preserve"> Вывести значения ее элементов в файл. </w:t>
      </w:r>
    </w:p>
    <w:p w:rsidR="00D6761D" w:rsidRPr="00D6761D" w:rsidRDefault="00327D0A" w:rsidP="00D6761D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D6761D" w:rsidRPr="00D6761D">
        <w:rPr>
          <w:rFonts w:ascii="Times New Roman" w:hAnsi="Times New Roman"/>
          <w:b/>
          <w:sz w:val="28"/>
          <w:szCs w:val="28"/>
        </w:rPr>
        <w:t xml:space="preserve">Вычислить среднее арифметическое значений неотрицательных элементов каждого столбца данной матрицы. </w:t>
      </w:r>
    </w:p>
    <w:p w:rsidR="00D6761D" w:rsidRDefault="00327D0A" w:rsidP="00D6761D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D6761D" w:rsidRPr="00D6761D">
        <w:rPr>
          <w:rFonts w:ascii="Times New Roman" w:hAnsi="Times New Roman"/>
          <w:b/>
          <w:sz w:val="28"/>
          <w:szCs w:val="28"/>
        </w:rPr>
        <w:t>Результаты вывести в файл.</w:t>
      </w:r>
    </w:p>
    <w:p w:rsidR="004D751A" w:rsidRDefault="004D751A" w:rsidP="004D751A">
      <w:pPr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</w:rPr>
      </w:pPr>
    </w:p>
    <w:p w:rsidR="004D751A" w:rsidRDefault="004D751A" w:rsidP="004D75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LB05_3;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..3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'LB05_3_result.txt'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i, j]:= random(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a[i, 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 +=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j]; 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4D751A" w:rsidRP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D751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4D75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751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4D751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столбцов</w:t>
      </w:r>
      <w:r w:rsidRPr="004D751A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4D751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D75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P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75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D75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4D751A" w:rsidRP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5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751A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4D751A"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4D751A" w:rsidRPr="004D751A" w:rsidRDefault="004D751A" w:rsidP="004D751A">
      <w:pPr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4D75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D751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D751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:rsidR="004D751A" w:rsidRPr="004D751A" w:rsidRDefault="004D751A" w:rsidP="004D751A">
      <w:pPr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  <w:lang w:val="en-US"/>
        </w:rPr>
      </w:pPr>
      <w:commentRangeStart w:id="1"/>
      <w:r>
        <w:rPr>
          <w:rFonts w:ascii="Times New Roman" w:hAnsi="Times New Roman"/>
          <w:b/>
          <w:sz w:val="28"/>
          <w:szCs w:val="28"/>
        </w:rPr>
        <w:t>Ответ</w:t>
      </w:r>
      <w:commentRangeEnd w:id="1"/>
      <w:r w:rsidR="00E21E4D">
        <w:rPr>
          <w:rStyle w:val="ad"/>
        </w:rPr>
        <w:commentReference w:id="1"/>
      </w:r>
      <w:r w:rsidRPr="004D751A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D6761D" w:rsidRDefault="00D6761D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43175" cy="152400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61D" w:rsidRDefault="00D6761D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D6761D" w:rsidRDefault="00D6761D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4</w:t>
      </w:r>
    </w:p>
    <w:p w:rsidR="00327D0A" w:rsidRPr="00327D0A" w:rsidRDefault="00D6761D" w:rsidP="00327D0A">
      <w:pPr>
        <w:pStyle w:val="a7"/>
        <w:numPr>
          <w:ilvl w:val="0"/>
          <w:numId w:val="24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327D0A">
        <w:rPr>
          <w:rFonts w:ascii="Times New Roman" w:hAnsi="Times New Roman"/>
          <w:b/>
          <w:sz w:val="28"/>
          <w:szCs w:val="28"/>
        </w:rPr>
        <w:t xml:space="preserve">Заполнить матрицу а(4, 4) случайными целыми числами от </w:t>
      </w:r>
      <w:r w:rsidRPr="00327D0A">
        <w:rPr>
          <w:rFonts w:ascii="Times New Roman" w:hAnsi="Times New Roman"/>
          <w:b/>
          <w:sz w:val="28"/>
          <w:szCs w:val="28"/>
        </w:rPr>
        <w:br/>
        <w:t xml:space="preserve">1 до 100. </w:t>
      </w:r>
    </w:p>
    <w:p w:rsidR="00327D0A" w:rsidRPr="00327D0A" w:rsidRDefault="00D6761D" w:rsidP="00327D0A">
      <w:pPr>
        <w:pStyle w:val="a7"/>
        <w:numPr>
          <w:ilvl w:val="0"/>
          <w:numId w:val="24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327D0A">
        <w:rPr>
          <w:rFonts w:ascii="Times New Roman" w:hAnsi="Times New Roman"/>
          <w:b/>
          <w:sz w:val="28"/>
          <w:szCs w:val="28"/>
        </w:rPr>
        <w:t xml:space="preserve">Вывести значения ее элементов в файл. </w:t>
      </w:r>
    </w:p>
    <w:p w:rsidR="00327D0A" w:rsidRPr="00327D0A" w:rsidRDefault="00D6761D" w:rsidP="00327D0A">
      <w:pPr>
        <w:pStyle w:val="a7"/>
        <w:numPr>
          <w:ilvl w:val="0"/>
          <w:numId w:val="24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327D0A">
        <w:rPr>
          <w:rFonts w:ascii="Times New Roman" w:hAnsi="Times New Roman"/>
          <w:b/>
          <w:sz w:val="28"/>
          <w:szCs w:val="28"/>
        </w:rPr>
        <w:t xml:space="preserve">Найти максимальный элемент в каждой строке. </w:t>
      </w:r>
    </w:p>
    <w:p w:rsidR="00327D0A" w:rsidRPr="00327D0A" w:rsidRDefault="00D6761D" w:rsidP="00327D0A">
      <w:pPr>
        <w:pStyle w:val="a7"/>
        <w:numPr>
          <w:ilvl w:val="0"/>
          <w:numId w:val="24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327D0A">
        <w:rPr>
          <w:rFonts w:ascii="Times New Roman" w:hAnsi="Times New Roman"/>
          <w:b/>
          <w:sz w:val="28"/>
          <w:szCs w:val="28"/>
        </w:rPr>
        <w:t xml:space="preserve">Среди максимальных элементов каждой строки найти </w:t>
      </w:r>
      <w:proofErr w:type="gramStart"/>
      <w:r w:rsidRPr="00327D0A">
        <w:rPr>
          <w:rFonts w:ascii="Times New Roman" w:hAnsi="Times New Roman"/>
          <w:b/>
          <w:sz w:val="28"/>
          <w:szCs w:val="28"/>
        </w:rPr>
        <w:t>минимальный</w:t>
      </w:r>
      <w:proofErr w:type="gramEnd"/>
      <w:r w:rsidRPr="00327D0A">
        <w:rPr>
          <w:rFonts w:ascii="Times New Roman" w:hAnsi="Times New Roman"/>
          <w:b/>
          <w:sz w:val="28"/>
          <w:szCs w:val="28"/>
        </w:rPr>
        <w:t xml:space="preserve">. </w:t>
      </w:r>
    </w:p>
    <w:p w:rsidR="00D6761D" w:rsidRDefault="00D6761D" w:rsidP="00327D0A">
      <w:pPr>
        <w:pStyle w:val="a7"/>
        <w:numPr>
          <w:ilvl w:val="0"/>
          <w:numId w:val="24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327D0A">
        <w:rPr>
          <w:rFonts w:ascii="Times New Roman" w:hAnsi="Times New Roman"/>
          <w:b/>
          <w:sz w:val="28"/>
          <w:szCs w:val="28"/>
        </w:rPr>
        <w:t xml:space="preserve">Результаты вывести в файл. </w:t>
      </w:r>
    </w:p>
    <w:p w:rsidR="004D751A" w:rsidRDefault="004D751A" w:rsidP="004D751A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4D751A" w:rsidRDefault="004D751A" w:rsidP="004D75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LB05_4;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..3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'LB05_4_result.txt'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i, j]:= random(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a[i, 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[i] &lt;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[i] := a[i, j];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4D751A" w:rsidRPr="003B01D3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Pr="00DB478C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rPrChange w:id="2" w:author="Vyacheslav A. Chuzlov" w:date="2020-03-23T09:01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r w:rsidRPr="00DB478C">
        <w:rPr>
          <w:rFonts w:ascii="Courier New" w:hAnsi="Courier New" w:cs="Courier New"/>
          <w:color w:val="000000"/>
          <w:sz w:val="20"/>
          <w:szCs w:val="20"/>
          <w:rPrChange w:id="3" w:author="Vyacheslav A. Chuzlov" w:date="2020-03-23T09:01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B478C">
        <w:rPr>
          <w:rFonts w:ascii="Courier New" w:hAnsi="Courier New" w:cs="Courier New"/>
          <w:color w:val="000000"/>
          <w:sz w:val="20"/>
          <w:szCs w:val="20"/>
          <w:rPrChange w:id="4" w:author="Vyacheslav A. Chuzlov" w:date="2020-03-23T09:01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DB478C">
        <w:rPr>
          <w:rFonts w:ascii="Courier New" w:hAnsi="Courier New" w:cs="Courier New"/>
          <w:color w:val="000000"/>
          <w:sz w:val="20"/>
          <w:szCs w:val="20"/>
          <w:rPrChange w:id="5" w:author="Vyacheslav A. Chuzlov" w:date="2020-03-23T09:01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, </w:t>
      </w:r>
      <w:r w:rsidRPr="00DB478C">
        <w:rPr>
          <w:rFonts w:ascii="Courier New" w:hAnsi="Courier New" w:cs="Courier New"/>
          <w:color w:val="0000FF"/>
          <w:sz w:val="20"/>
          <w:szCs w:val="20"/>
          <w:rPrChange w:id="6" w:author="Vyacheslav A. Chuzlov" w:date="2020-03-23T09:01:00Z">
            <w:rPr>
              <w:rFonts w:ascii="Courier New" w:hAnsi="Courier New" w:cs="Courier New"/>
              <w:color w:val="0000FF"/>
              <w:sz w:val="20"/>
              <w:szCs w:val="20"/>
              <w:lang w:val="en-US"/>
            </w:rPr>
          </w:rPrChange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Максимальные</w:t>
      </w:r>
      <w:r w:rsidRPr="00DB478C">
        <w:rPr>
          <w:rFonts w:ascii="Courier New" w:hAnsi="Courier New" w:cs="Courier New"/>
          <w:color w:val="0000FF"/>
          <w:sz w:val="20"/>
          <w:szCs w:val="20"/>
          <w:rPrChange w:id="7" w:author="Vyacheslav A. Chuzlov" w:date="2020-03-23T09:01:00Z">
            <w:rPr>
              <w:rFonts w:ascii="Courier New" w:hAnsi="Courier New" w:cs="Courier New"/>
              <w:color w:val="0000FF"/>
              <w:sz w:val="20"/>
              <w:szCs w:val="20"/>
              <w:lang w:val="en-US"/>
            </w:rPr>
          </w:rPrChange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</w:t>
      </w:r>
      <w:del w:id="8" w:author="Vyacheslav A. Chuzlov" w:date="2020-03-23T09:01:00Z">
        <w:r w:rsidDel="00DB478C">
          <w:rPr>
            <w:rFonts w:ascii="Courier New" w:hAnsi="Courier New" w:cs="Courier New"/>
            <w:color w:val="0000FF"/>
            <w:sz w:val="20"/>
            <w:szCs w:val="20"/>
          </w:rPr>
          <w:delText>л</w:delText>
        </w:r>
      </w:del>
      <w:r>
        <w:rPr>
          <w:rFonts w:ascii="Courier New" w:hAnsi="Courier New" w:cs="Courier New"/>
          <w:color w:val="0000FF"/>
          <w:sz w:val="20"/>
          <w:szCs w:val="20"/>
        </w:rPr>
        <w:t>ементы</w:t>
      </w:r>
      <w:r w:rsidRPr="00DB478C">
        <w:rPr>
          <w:rFonts w:ascii="Courier New" w:hAnsi="Courier New" w:cs="Courier New"/>
          <w:color w:val="0000FF"/>
          <w:sz w:val="20"/>
          <w:szCs w:val="20"/>
          <w:rPrChange w:id="9" w:author="Vyacheslav A. Chuzlov" w:date="2020-03-23T09:01:00Z">
            <w:rPr>
              <w:rFonts w:ascii="Courier New" w:hAnsi="Courier New" w:cs="Courier New"/>
              <w:color w:val="0000FF"/>
              <w:sz w:val="20"/>
              <w:szCs w:val="20"/>
              <w:lang w:val="en-US"/>
            </w:rPr>
          </w:rPrChange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строк</w:t>
      </w:r>
      <w:r w:rsidRPr="00DB478C">
        <w:rPr>
          <w:rFonts w:ascii="Courier New" w:hAnsi="Courier New" w:cs="Courier New"/>
          <w:color w:val="0000FF"/>
          <w:sz w:val="20"/>
          <w:szCs w:val="20"/>
          <w:rPrChange w:id="10" w:author="Vyacheslav A. Chuzlov" w:date="2020-03-23T09:01:00Z">
            <w:rPr>
              <w:rFonts w:ascii="Courier New" w:hAnsi="Courier New" w:cs="Courier New"/>
              <w:color w:val="0000FF"/>
              <w:sz w:val="20"/>
              <w:szCs w:val="20"/>
              <w:lang w:val="en-US"/>
            </w:rPr>
          </w:rPrChange>
        </w:rPr>
        <w:t>: '</w:t>
      </w:r>
      <w:r w:rsidRPr="00DB478C">
        <w:rPr>
          <w:rFonts w:ascii="Courier New" w:hAnsi="Courier New" w:cs="Courier New"/>
          <w:color w:val="000000"/>
          <w:sz w:val="20"/>
          <w:szCs w:val="20"/>
          <w:rPrChange w:id="11" w:author="Vyacheslav A. Chuzlov" w:date="2020-03-23T09:01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B478C">
        <w:rPr>
          <w:rFonts w:ascii="Courier New" w:hAnsi="Courier New" w:cs="Courier New"/>
          <w:color w:val="000000"/>
          <w:sz w:val="20"/>
          <w:szCs w:val="20"/>
          <w:rPrChange w:id="12" w:author="Vyacheslav A. Chuzlov" w:date="2020-03-23T09:01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[i]: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</w:rPr>
        <w:t>'Минимальный э</w:t>
      </w:r>
      <w:del w:id="13" w:author="Vyacheslav A. Chuzlov" w:date="2020-03-23T09:01:00Z">
        <w:r w:rsidDel="00DB478C">
          <w:rPr>
            <w:rFonts w:ascii="Courier New" w:hAnsi="Courier New" w:cs="Courier New"/>
            <w:color w:val="0000FF"/>
            <w:sz w:val="20"/>
            <w:szCs w:val="20"/>
          </w:rPr>
          <w:delText>л</w:delText>
        </w:r>
      </w:del>
      <w:r>
        <w:rPr>
          <w:rFonts w:ascii="Courier New" w:hAnsi="Courier New" w:cs="Courier New"/>
          <w:color w:val="0000FF"/>
          <w:sz w:val="20"/>
          <w:szCs w:val="20"/>
        </w:rPr>
        <w:t>лемент из максимальных э</w:t>
      </w:r>
      <w:bookmarkStart w:id="14" w:name="_GoBack"/>
      <w:bookmarkEnd w:id="14"/>
      <w:del w:id="15" w:author="Vyacheslav A. Chuzlov" w:date="2020-03-23T09:01:00Z">
        <w:r w:rsidDel="00DB478C">
          <w:rPr>
            <w:rFonts w:ascii="Courier New" w:hAnsi="Courier New" w:cs="Courier New"/>
            <w:color w:val="0000FF"/>
            <w:sz w:val="20"/>
            <w:szCs w:val="20"/>
          </w:rPr>
          <w:delText>л</w:delText>
        </w:r>
      </w:del>
      <w:r>
        <w:rPr>
          <w:rFonts w:ascii="Courier New" w:hAnsi="Courier New" w:cs="Courier New"/>
          <w:color w:val="0000FF"/>
          <w:sz w:val="20"/>
          <w:szCs w:val="20"/>
        </w:rPr>
        <w:t>лементов строк: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a_string_min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4D751A" w:rsidRDefault="004D751A" w:rsidP="004D751A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4D751A" w:rsidRPr="004D751A" w:rsidRDefault="004D751A" w:rsidP="004D751A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D6761D" w:rsidRDefault="00D6761D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629150" cy="17526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61D" w:rsidRPr="0065534C" w:rsidRDefault="00D6761D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523B42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познакомились с двумерными массивами, в роли файлов использовали «блокнот» для считывания исходных данных и вывода ответов.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Vyacheslav A. Chuzlov" w:date="2020-03-23T08:55:00Z" w:initials="VAC">
    <w:p w:rsidR="00067A7D" w:rsidRDefault="00067A7D">
      <w:pPr>
        <w:pStyle w:val="ae"/>
      </w:pPr>
      <w:r>
        <w:rPr>
          <w:rStyle w:val="ad"/>
        </w:rPr>
        <w:annotationRef/>
      </w:r>
      <w:r>
        <w:t>Можно было сделать немного иначе вместо условия:</w:t>
      </w:r>
    </w:p>
    <w:p w:rsidR="00067A7D" w:rsidRDefault="00067A7D">
      <w:pPr>
        <w:pStyle w:val="ae"/>
        <w:rPr>
          <w:rFonts w:ascii="Courier New" w:hAnsi="Courier New" w:cs="Courier New"/>
          <w:lang w:val="en-US"/>
        </w:rPr>
      </w:pPr>
    </w:p>
    <w:p w:rsidR="00067A7D" w:rsidRPr="00067A7D" w:rsidRDefault="00067A7D">
      <w:pPr>
        <w:pStyle w:val="ae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sum</w:t>
      </w:r>
      <w:proofErr w:type="gramEnd"/>
      <w:r>
        <w:rPr>
          <w:rFonts w:ascii="Courier New" w:hAnsi="Courier New" w:cs="Courier New"/>
          <w:lang w:val="en-US"/>
        </w:rPr>
        <w:t xml:space="preserve"> += a[0, j] + a[2, j]</w:t>
      </w:r>
    </w:p>
  </w:comment>
  <w:comment w:id="1" w:author="Vyacheslav A. Chuzlov" w:date="2020-03-23T09:00:00Z" w:initials="VAC">
    <w:p w:rsidR="00E21E4D" w:rsidRDefault="00E21E4D">
      <w:pPr>
        <w:pStyle w:val="ae"/>
      </w:pPr>
      <w:r>
        <w:rPr>
          <w:rStyle w:val="ad"/>
        </w:rPr>
        <w:annotationRef/>
      </w:r>
      <w:r>
        <w:t xml:space="preserve">Такое решение не могу засчитать. По заданию нужно найти </w:t>
      </w:r>
      <w:r w:rsidRPr="00E21E4D">
        <w:rPr>
          <w:b/>
        </w:rPr>
        <w:t>среднее арифметическое</w:t>
      </w:r>
      <w:r>
        <w:t xml:space="preserve"> </w:t>
      </w:r>
      <w:r w:rsidRPr="00E21E4D">
        <w:rPr>
          <w:b/>
        </w:rPr>
        <w:t>неотрицательных</w:t>
      </w:r>
      <w:r>
        <w:t xml:space="preserve"> </w:t>
      </w:r>
      <w:r w:rsidRPr="00E21E4D">
        <w:rPr>
          <w:b/>
        </w:rPr>
        <w:t>элементов</w:t>
      </w:r>
      <w:r>
        <w:t xml:space="preserve"> каждого столбца, а Вы нашли просто сумму каждого столбца.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BC7" w:rsidRDefault="007E6BC7" w:rsidP="003A0CAE">
      <w:pPr>
        <w:spacing w:after="0" w:line="240" w:lineRule="auto"/>
      </w:pPr>
      <w:r>
        <w:separator/>
      </w:r>
    </w:p>
  </w:endnote>
  <w:endnote w:type="continuationSeparator" w:id="0">
    <w:p w:rsidR="007E6BC7" w:rsidRDefault="007E6BC7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9D74BA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DB478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BC7" w:rsidRDefault="007E6BC7" w:rsidP="003A0CAE">
      <w:pPr>
        <w:spacing w:after="0" w:line="240" w:lineRule="auto"/>
      </w:pPr>
      <w:r>
        <w:separator/>
      </w:r>
    </w:p>
  </w:footnote>
  <w:footnote w:type="continuationSeparator" w:id="0">
    <w:p w:rsidR="007E6BC7" w:rsidRDefault="007E6BC7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04A78CD"/>
    <w:multiLevelType w:val="hybridMultilevel"/>
    <w:tmpl w:val="45A06B0A"/>
    <w:lvl w:ilvl="0" w:tplc="A6A246FC">
      <w:start w:val="1"/>
      <w:numFmt w:val="decimal"/>
      <w:lvlText w:val="4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18C164B"/>
    <w:multiLevelType w:val="multilevel"/>
    <w:tmpl w:val="EF4CC83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6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F474764"/>
    <w:multiLevelType w:val="hybridMultilevel"/>
    <w:tmpl w:val="A8E6FD92"/>
    <w:lvl w:ilvl="0" w:tplc="87287A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D2421FB"/>
    <w:multiLevelType w:val="hybridMultilevel"/>
    <w:tmpl w:val="8CDEBCAE"/>
    <w:lvl w:ilvl="0" w:tplc="E712555C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3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6"/>
  </w:num>
  <w:num w:numId="8">
    <w:abstractNumId w:val="21"/>
  </w:num>
  <w:num w:numId="9">
    <w:abstractNumId w:val="14"/>
  </w:num>
  <w:num w:numId="10">
    <w:abstractNumId w:val="7"/>
  </w:num>
  <w:num w:numId="11">
    <w:abstractNumId w:val="10"/>
  </w:num>
  <w:num w:numId="12">
    <w:abstractNumId w:val="17"/>
  </w:num>
  <w:num w:numId="13">
    <w:abstractNumId w:val="18"/>
  </w:num>
  <w:num w:numId="14">
    <w:abstractNumId w:val="1"/>
  </w:num>
  <w:num w:numId="15">
    <w:abstractNumId w:val="13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9"/>
  </w:num>
  <w:num w:numId="21">
    <w:abstractNumId w:val="20"/>
  </w:num>
  <w:num w:numId="22">
    <w:abstractNumId w:val="15"/>
  </w:num>
  <w:num w:numId="23">
    <w:abstractNumId w:val="2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67A7D"/>
    <w:rsid w:val="00093658"/>
    <w:rsid w:val="00095A88"/>
    <w:rsid w:val="000B16DC"/>
    <w:rsid w:val="000C19CB"/>
    <w:rsid w:val="000C6D68"/>
    <w:rsid w:val="000E09B5"/>
    <w:rsid w:val="001268A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D79FC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61985"/>
    <w:rsid w:val="002A4C94"/>
    <w:rsid w:val="002B4119"/>
    <w:rsid w:val="002C4198"/>
    <w:rsid w:val="002F047A"/>
    <w:rsid w:val="00311E30"/>
    <w:rsid w:val="003142F8"/>
    <w:rsid w:val="0031789F"/>
    <w:rsid w:val="0032415C"/>
    <w:rsid w:val="00327D0A"/>
    <w:rsid w:val="00362627"/>
    <w:rsid w:val="00362FF9"/>
    <w:rsid w:val="003912A5"/>
    <w:rsid w:val="003A0CAE"/>
    <w:rsid w:val="003B01D3"/>
    <w:rsid w:val="003D72F4"/>
    <w:rsid w:val="003E2B3E"/>
    <w:rsid w:val="003E5164"/>
    <w:rsid w:val="00401066"/>
    <w:rsid w:val="00411E1D"/>
    <w:rsid w:val="004502BD"/>
    <w:rsid w:val="0046539A"/>
    <w:rsid w:val="004722CC"/>
    <w:rsid w:val="004844AD"/>
    <w:rsid w:val="004B6313"/>
    <w:rsid w:val="004B78A6"/>
    <w:rsid w:val="004D751A"/>
    <w:rsid w:val="004E28E7"/>
    <w:rsid w:val="004E422B"/>
    <w:rsid w:val="004E474F"/>
    <w:rsid w:val="004E7D65"/>
    <w:rsid w:val="00517BCC"/>
    <w:rsid w:val="00523B42"/>
    <w:rsid w:val="005602C2"/>
    <w:rsid w:val="00565A52"/>
    <w:rsid w:val="00576AEB"/>
    <w:rsid w:val="005865AD"/>
    <w:rsid w:val="005E25B7"/>
    <w:rsid w:val="005E48FC"/>
    <w:rsid w:val="005F1665"/>
    <w:rsid w:val="00627B45"/>
    <w:rsid w:val="0065534C"/>
    <w:rsid w:val="00671377"/>
    <w:rsid w:val="006A5D15"/>
    <w:rsid w:val="006C0E95"/>
    <w:rsid w:val="006C309C"/>
    <w:rsid w:val="006C6471"/>
    <w:rsid w:val="006E5C2F"/>
    <w:rsid w:val="006E728A"/>
    <w:rsid w:val="00710E56"/>
    <w:rsid w:val="00712156"/>
    <w:rsid w:val="00770510"/>
    <w:rsid w:val="0078514B"/>
    <w:rsid w:val="00794406"/>
    <w:rsid w:val="007A2844"/>
    <w:rsid w:val="007E6BC7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979E9"/>
    <w:rsid w:val="009B50BD"/>
    <w:rsid w:val="009D74BA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466B0"/>
    <w:rsid w:val="00B5456A"/>
    <w:rsid w:val="00B641A7"/>
    <w:rsid w:val="00B75598"/>
    <w:rsid w:val="00B97EB1"/>
    <w:rsid w:val="00BA4E02"/>
    <w:rsid w:val="00BD56F4"/>
    <w:rsid w:val="00C26B55"/>
    <w:rsid w:val="00C31CA8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03C0E"/>
    <w:rsid w:val="00D30D1B"/>
    <w:rsid w:val="00D6761D"/>
    <w:rsid w:val="00D779C7"/>
    <w:rsid w:val="00DA07D8"/>
    <w:rsid w:val="00DA2EF6"/>
    <w:rsid w:val="00DB1B97"/>
    <w:rsid w:val="00DB3541"/>
    <w:rsid w:val="00DB478C"/>
    <w:rsid w:val="00DF6C79"/>
    <w:rsid w:val="00E21E4D"/>
    <w:rsid w:val="00E33F70"/>
    <w:rsid w:val="00E54A81"/>
    <w:rsid w:val="00E72922"/>
    <w:rsid w:val="00E8266D"/>
    <w:rsid w:val="00E85D7D"/>
    <w:rsid w:val="00E9411F"/>
    <w:rsid w:val="00EA20B3"/>
    <w:rsid w:val="00EA367F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styleId="af2">
    <w:name w:val="Strong"/>
    <w:basedOn w:val="a0"/>
    <w:uiPriority w:val="22"/>
    <w:qFormat/>
    <w:rsid w:val="004D75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styleId="af2">
    <w:name w:val="Strong"/>
    <w:basedOn w:val="a0"/>
    <w:uiPriority w:val="22"/>
    <w:qFormat/>
    <w:rsid w:val="004D75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8279D2-352E-438A-B46B-E88A2CFC9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 A. Chuzlov</cp:lastModifiedBy>
  <cp:revision>4</cp:revision>
  <cp:lastPrinted>2014-09-08T08:04:00Z</cp:lastPrinted>
  <dcterms:created xsi:type="dcterms:W3CDTF">2020-03-23T01:53:00Z</dcterms:created>
  <dcterms:modified xsi:type="dcterms:W3CDTF">2020-03-23T02:02:00Z</dcterms:modified>
</cp:coreProperties>
</file>