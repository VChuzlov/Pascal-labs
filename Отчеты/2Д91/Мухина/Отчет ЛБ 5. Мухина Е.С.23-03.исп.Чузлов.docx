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3C079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14:paraId="64E3C07A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4E3C07B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64E3C07C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«НАЦИОНАЛЬНЫЙ ИССЛЕДОВАТЕЛЬСКИЙ</w:t>
      </w:r>
    </w:p>
    <w:p w14:paraId="64E3C07D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E3C07E" w14:textId="77777777" w:rsidR="00E52EAD" w:rsidRDefault="00E52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E3C07F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Инженерная школа природных ресурсов</w:t>
      </w:r>
    </w:p>
    <w:p w14:paraId="64E3C080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 Химическая технология</w:t>
      </w:r>
    </w:p>
    <w:p w14:paraId="64E3C081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Отделение химической инженерии</w:t>
      </w:r>
    </w:p>
    <w:p w14:paraId="64E3C082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4E3C083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4E3C084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4E3C085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4E3C086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E3C087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E3C088" w14:textId="77777777"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СОСТАВЛЕНИЕ ПРОГРАММ С ИСПОЛЬЗОВАНИЕМ ДВУМЕРНЫХ МАССИВОВ. ФАЙЛЫ</w:t>
      </w:r>
    </w:p>
    <w:p w14:paraId="64E3C089" w14:textId="77777777"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по дисциплине «Углубленный курс информатики»</w:t>
      </w:r>
    </w:p>
    <w:p w14:paraId="64E3C08A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E3C08B" w14:textId="77777777" w:rsidR="00E52EAD" w:rsidRDefault="00E52EAD">
      <w:pPr>
        <w:spacing w:after="0"/>
        <w:ind w:firstLine="3"/>
        <w:jc w:val="center"/>
        <w:rPr>
          <w:rFonts w:ascii="Times New Roman" w:eastAsia="Times New Roman" w:hAnsi="Times New Roman" w:cs="Times New Roman"/>
          <w:sz w:val="24"/>
        </w:rPr>
      </w:pPr>
    </w:p>
    <w:p w14:paraId="64E3C08C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4E3C08D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4E3C08E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4E3C08F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4E3C090" w14:textId="68006A9F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>2Д91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0C2ED2">
        <w:rPr>
          <w:rFonts w:ascii="Times New Roman" w:eastAsia="Times New Roman" w:hAnsi="Times New Roman" w:cs="Times New Roman"/>
          <w:sz w:val="24"/>
        </w:rPr>
        <w:t>Е.С.Мухина</w:t>
      </w:r>
      <w:proofErr w:type="spellEnd"/>
    </w:p>
    <w:p w14:paraId="64E3C091" w14:textId="77777777" w:rsidR="00E52EAD" w:rsidRDefault="00B659DE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14:paraId="64E3C092" w14:textId="77777777"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4E3C093" w14:textId="77777777" w:rsidR="00E52EAD" w:rsidRDefault="00B659DE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__18___</w:t>
      </w:r>
      <w:r>
        <w:rPr>
          <w:rFonts w:ascii="Times New Roman" w:eastAsia="Times New Roman" w:hAnsi="Times New Roman" w:cs="Times New Roman"/>
          <w:sz w:val="24"/>
        </w:rPr>
        <w:tab/>
        <w:t>__марта_____2020 г.</w:t>
      </w:r>
    </w:p>
    <w:p w14:paraId="64E3C094" w14:textId="77777777" w:rsidR="00E52EAD" w:rsidRDefault="00E52EAD">
      <w:pPr>
        <w:spacing w:after="0" w:line="240" w:lineRule="auto"/>
        <w:ind w:left="6804" w:firstLine="3"/>
        <w:jc w:val="both"/>
        <w:rPr>
          <w:rFonts w:ascii="Times New Roman" w:eastAsia="Times New Roman" w:hAnsi="Times New Roman" w:cs="Times New Roman"/>
          <w:sz w:val="24"/>
        </w:rPr>
      </w:pPr>
    </w:p>
    <w:p w14:paraId="64E3C095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принят:</w:t>
      </w:r>
    </w:p>
    <w:p w14:paraId="64E3C096" w14:textId="77777777"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4E3C097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p w14:paraId="64E3C098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В.А. </w:t>
      </w:r>
      <w:proofErr w:type="spellStart"/>
      <w:r>
        <w:rPr>
          <w:rFonts w:ascii="Times New Roman" w:eastAsia="Times New Roman" w:hAnsi="Times New Roman" w:cs="Times New Roman"/>
          <w:sz w:val="24"/>
        </w:rPr>
        <w:t>Чузлов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E3C099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64E3C09A" w14:textId="77777777" w:rsidR="00E52EAD" w:rsidRDefault="00E52EA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14:paraId="64E3C09B" w14:textId="77777777" w:rsidR="00E52EAD" w:rsidRDefault="00B659DE">
      <w:pPr>
        <w:spacing w:after="0" w:line="240" w:lineRule="auto"/>
        <w:ind w:left="1134" w:firstLine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14:paraId="64E3C09C" w14:textId="77777777" w:rsidR="00E52EAD" w:rsidRDefault="00E52EAD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</w:rPr>
      </w:pPr>
    </w:p>
    <w:p w14:paraId="64E3C09D" w14:textId="77777777" w:rsidR="00E52EAD" w:rsidRDefault="00E52EAD">
      <w:pPr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</w:rPr>
      </w:pPr>
    </w:p>
    <w:p w14:paraId="64E3C09E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9F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0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1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2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3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4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5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6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7" w14:textId="77777777"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Томск 2020 г. </w:t>
      </w:r>
    </w:p>
    <w:p w14:paraId="64E3C0A8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4E3C0A9" w14:textId="77777777" w:rsidR="00E52EAD" w:rsidRDefault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E3C0AA" w14:textId="77777777" w:rsidR="00E52EAD" w:rsidRDefault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Рассмотреть и составить программы с использованием двумерных массивов и файлов.</w:t>
      </w:r>
    </w:p>
    <w:p w14:paraId="64E3C0AB" w14:textId="77777777" w:rsidR="00E52EAD" w:rsidRDefault="00E52EA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4E3C0AC" w14:textId="77777777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Теоретическая часть</w:t>
      </w:r>
    </w:p>
    <w:p w14:paraId="64E3C0AD" w14:textId="77777777" w:rsidR="00E52EAD" w:rsidRDefault="00B659DE" w:rsidP="00F96BA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0" w:author="Vyacheslav" w:date="2020-03-23T18:48:00Z">
          <w:pPr>
            <w:spacing w:after="0" w:line="360" w:lineRule="auto"/>
            <w:ind w:firstLine="567"/>
          </w:pPr>
        </w:pPrChange>
      </w:pPr>
      <w:r>
        <w:rPr>
          <w:rFonts w:ascii="Times New Roman" w:eastAsia="Times New Roman" w:hAnsi="Times New Roman" w:cs="Times New Roman"/>
          <w:sz w:val="28"/>
        </w:rPr>
        <w:t>Двумерные массивы в Паскале трактуется как одномерный массив, тип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14:paraId="64E3C0AE" w14:textId="3FE66D95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Описание двумерного массива </w:t>
      </w:r>
      <w:ins w:id="1" w:author="Vyacheslav" w:date="2020-03-23T18:49:00Z">
        <w:r w:rsidR="00F96BAA">
          <w:rPr>
            <w:rFonts w:ascii="Times New Roman" w:eastAsia="Times New Roman" w:hAnsi="Times New Roman" w:cs="Times New Roman"/>
            <w:sz w:val="28"/>
          </w:rPr>
          <w:t xml:space="preserve">в языке </w:t>
        </w:r>
      </w:ins>
      <w:del w:id="2" w:author="Vyacheslav" w:date="2020-03-23T18:49:00Z">
        <w:r w:rsidDel="00F96BAA">
          <w:rPr>
            <w:rFonts w:ascii="Times New Roman" w:eastAsia="Times New Roman" w:hAnsi="Times New Roman" w:cs="Times New Roman"/>
            <w:sz w:val="28"/>
          </w:rPr>
          <w:delText>Паскаля</w:delText>
        </w:r>
      </w:del>
      <w:ins w:id="3" w:author="Vyacheslav" w:date="2020-03-23T18:49:00Z">
        <w:r w:rsidR="00F96BAA">
          <w:rPr>
            <w:rFonts w:ascii="Times New Roman" w:eastAsia="Times New Roman" w:hAnsi="Times New Roman" w:cs="Times New Roman"/>
            <w:sz w:val="28"/>
          </w:rPr>
          <w:t>Паскал</w:t>
        </w:r>
        <w:r w:rsidR="00F96BAA">
          <w:rPr>
            <w:rFonts w:ascii="Times New Roman" w:eastAsia="Times New Roman" w:hAnsi="Times New Roman" w:cs="Times New Roman"/>
            <w:sz w:val="28"/>
          </w:rPr>
          <w:t>ь</w:t>
        </w:r>
      </w:ins>
      <w:r>
        <w:rPr>
          <w:rFonts w:ascii="Times New Roman" w:eastAsia="Times New Roman" w:hAnsi="Times New Roman" w:cs="Times New Roman"/>
          <w:sz w:val="28"/>
        </w:rPr>
        <w:t>.</w:t>
      </w:r>
    </w:p>
    <w:p w14:paraId="64E3C0AF" w14:textId="59D69192" w:rsidR="00E52EAD" w:rsidRDefault="00B659DE" w:rsidP="00F96BA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4" w:author="Vyacheslav" w:date="2020-03-23T18:48:00Z">
          <w:pPr>
            <w:spacing w:after="0" w:line="360" w:lineRule="auto"/>
            <w:ind w:firstLine="567"/>
          </w:pPr>
        </w:pPrChange>
      </w:pPr>
      <w:r>
        <w:rPr>
          <w:rFonts w:ascii="Times New Roman" w:eastAsia="Times New Roman" w:hAnsi="Times New Roman" w:cs="Times New Roman"/>
          <w:sz w:val="28"/>
        </w:rPr>
        <w:t xml:space="preserve">Существует несколько способов объявления двумерного массива </w:t>
      </w:r>
      <w:ins w:id="5" w:author="Vyacheslav" w:date="2020-03-23T18:49:00Z">
        <w:r w:rsidR="00F96BAA">
          <w:rPr>
            <w:rFonts w:ascii="Times New Roman" w:eastAsia="Times New Roman" w:hAnsi="Times New Roman" w:cs="Times New Roman"/>
            <w:sz w:val="28"/>
          </w:rPr>
          <w:t xml:space="preserve">на языке </w:t>
        </w:r>
      </w:ins>
      <w:r>
        <w:rPr>
          <w:rFonts w:ascii="Times New Roman" w:eastAsia="Times New Roman" w:hAnsi="Times New Roman" w:cs="Times New Roman"/>
          <w:sz w:val="28"/>
        </w:rPr>
        <w:t>Паскал</w:t>
      </w:r>
      <w:ins w:id="6" w:author="Vyacheslav" w:date="2020-03-23T18:49:00Z">
        <w:r w:rsidR="00F96BAA">
          <w:rPr>
            <w:rFonts w:ascii="Times New Roman" w:eastAsia="Times New Roman" w:hAnsi="Times New Roman" w:cs="Times New Roman"/>
            <w:sz w:val="28"/>
          </w:rPr>
          <w:t>ь</w:t>
        </w:r>
      </w:ins>
      <w:del w:id="7" w:author="Vyacheslav" w:date="2020-03-23T18:49:00Z">
        <w:r w:rsidDel="00F96BAA">
          <w:rPr>
            <w:rFonts w:ascii="Times New Roman" w:eastAsia="Times New Roman" w:hAnsi="Times New Roman" w:cs="Times New Roman"/>
            <w:sz w:val="28"/>
          </w:rPr>
          <w:delText>я</w:delText>
        </w:r>
      </w:del>
      <w:r>
        <w:rPr>
          <w:rFonts w:ascii="Times New Roman" w:eastAsia="Times New Roman" w:hAnsi="Times New Roman" w:cs="Times New Roman"/>
          <w:sz w:val="28"/>
        </w:rPr>
        <w:t>.</w:t>
      </w:r>
    </w:p>
    <w:p w14:paraId="64E3C0B0" w14:textId="77777777" w:rsidR="00E52EAD" w:rsidRDefault="00B659DE" w:rsidP="00F96BA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8" w:author="Vyacheslav" w:date="2020-03-23T18:47:00Z">
          <w:pPr>
            <w:spacing w:after="0" w:line="360" w:lineRule="auto"/>
            <w:ind w:firstLine="567"/>
          </w:pPr>
        </w:pPrChange>
      </w:pPr>
      <w:r>
        <w:rPr>
          <w:rFonts w:ascii="Times New Roman" w:eastAsia="Times New Roman" w:hAnsi="Times New Roman" w:cs="Times New Roman"/>
          <w:sz w:val="28"/>
        </w:rPr>
        <w:t>Мы уже умеем описывать одномерные массивы, элементы которых могут иметь любой тип, а, следовательно, и сами элементы могут быть массивами. Рассмотрим следующее описание типов и переменных:</w:t>
      </w:r>
    </w:p>
    <w:p w14:paraId="64E3C0B1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Пример описания двумерного массива Паскаля</w:t>
      </w:r>
    </w:p>
    <w:p w14:paraId="64E3C0B2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Program lab5; </w:t>
      </w:r>
    </w:p>
    <w:p w14:paraId="64E3C0B3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14:paraId="64E3C0B4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Vector = array [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1..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>5]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14:paraId="64E3C0B5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Matrix= array [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1..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>10] of vector;</w:t>
      </w:r>
    </w:p>
    <w:p w14:paraId="64E3C0B6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Var m: matrix;</w:t>
      </w:r>
    </w:p>
    <w:p w14:paraId="64E3C0B7" w14:textId="77777777" w:rsidR="00E52EAD" w:rsidRDefault="00B659DE" w:rsidP="00F96BA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9" w:author="Vyacheslav" w:date="2020-03-23T18:47:00Z">
          <w:pPr>
            <w:spacing w:after="0" w:line="360" w:lineRule="auto"/>
            <w:ind w:firstLine="567"/>
          </w:pPr>
        </w:pPrChange>
      </w:pPr>
      <w:r>
        <w:rPr>
          <w:rFonts w:ascii="Times New Roman" w:eastAsia="Times New Roman" w:hAnsi="Times New Roman" w:cs="Times New Roman"/>
          <w:sz w:val="28"/>
        </w:rPr>
        <w:t xml:space="preserve">Мы объявили двумерный массив Паскаля m, состоящий из 10 строк, в каждой из которых 5 столбцов. При этом к каждой i -й строке можно обращаться m </w:t>
      </w:r>
      <w:proofErr w:type="gramStart"/>
      <w:r>
        <w:rPr>
          <w:rFonts w:ascii="Times New Roman" w:eastAsia="Times New Roman" w:hAnsi="Times New Roman" w:cs="Times New Roman"/>
          <w:sz w:val="28"/>
        </w:rPr>
        <w:t>[ 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], а каждому j -му элементу внутри i -й строки – m [ i , j ].</w:t>
      </w:r>
    </w:p>
    <w:p w14:paraId="64E3C0B8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 типов для двумерных массивов Паскаля можно задавать и в одной строке:</w:t>
      </w:r>
    </w:p>
    <w:p w14:paraId="64E3C0B9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Program lab5;</w:t>
      </w:r>
    </w:p>
    <w:p w14:paraId="64E3C0BA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14:paraId="64E3C0BB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Matrix= array [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1..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5] of array [1..10] of &lt; 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&gt;;</w:t>
      </w:r>
    </w:p>
    <w:p w14:paraId="64E3C0BC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или еще проще:</w:t>
      </w:r>
    </w:p>
    <w:p w14:paraId="64E3C0BD" w14:textId="77777777" w:rsidR="00E52EAD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Program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lab5;</w:t>
      </w:r>
    </w:p>
    <w:p w14:paraId="64E3C0BE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14:paraId="64E3C0BF" w14:textId="77777777" w:rsidR="00E52EAD" w:rsidRPr="00B659DE" w:rsidRDefault="00B659DE" w:rsidP="000C2ED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matrix = array [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1..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>5, 1..10]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14:paraId="64E3C0C0" w14:textId="77777777" w:rsidR="00E52EAD" w:rsidRDefault="00B659DE" w:rsidP="00F96BA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10" w:author="Vyacheslav" w:date="2020-03-23T18:47:00Z">
          <w:pPr>
            <w:spacing w:after="0" w:line="360" w:lineRule="auto"/>
            <w:ind w:firstLine="567"/>
          </w:pPr>
        </w:pPrChange>
      </w:pPr>
      <w:r>
        <w:rPr>
          <w:rFonts w:ascii="Times New Roman" w:eastAsia="Times New Roman" w:hAnsi="Times New Roman" w:cs="Times New Roman"/>
          <w:sz w:val="28"/>
        </w:rPr>
        <w:t xml:space="preserve">Обращение к элементам двумерного массива имеет вид: M </w:t>
      </w:r>
      <w:proofErr w:type="gramStart"/>
      <w:r>
        <w:rPr>
          <w:rFonts w:ascii="Times New Roman" w:eastAsia="Times New Roman" w:hAnsi="Times New Roman" w:cs="Times New Roman"/>
          <w:sz w:val="28"/>
        </w:rPr>
        <w:t>[ 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, j ]. Это означает, что мы хотим получить элемент, расположенный в i -й строке и j -м столбце. Тут главное не перепутать строки со столбцами, а то мы можем снова получить обращение к несуществующему элементу. Например, обращение к элементу M [10, 5] имеет правильную форму записи, но может вызвать ошибку в работе программы.</w:t>
      </w:r>
    </w:p>
    <w:p w14:paraId="64E3C0C1" w14:textId="77777777" w:rsidR="00E52EAD" w:rsidRDefault="00E52EA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4E3C0C2" w14:textId="05914BEF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Практическая часть</w:t>
      </w:r>
    </w:p>
    <w:p w14:paraId="486CCB04" w14:textId="48D37523" w:rsidR="007F4643" w:rsidRDefault="007F4643" w:rsidP="007F4643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</w:t>
      </w:r>
    </w:p>
    <w:p w14:paraId="5AD6C3D4" w14:textId="277D52E9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10B524E2" w14:textId="773F84CE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7F4643">
        <w:rPr>
          <w:noProof/>
        </w:rPr>
        <w:drawing>
          <wp:inline distT="0" distB="0" distL="0" distR="0" wp14:anchorId="73649A7A" wp14:editId="2C6F1981">
            <wp:extent cx="5940425" cy="751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B012" w14:textId="77777777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1BF35E56" w14:textId="77777777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0083D031" w14:textId="116C21AD" w:rsidR="007F4643" w:rsidRDefault="007F4643" w:rsidP="007F4643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7F4643">
        <w:rPr>
          <w:rFonts w:ascii="Times New Roman" w:eastAsia="Times New Roman" w:hAnsi="Times New Roman" w:cs="Times New Roman"/>
          <w:color w:val="000000"/>
          <w:sz w:val="28"/>
        </w:rPr>
        <w:t xml:space="preserve">сумму минимального элемента первой строки матрицы </w:t>
      </w:r>
      <w:proofErr w:type="gramStart"/>
      <w:r w:rsidRPr="007F4643">
        <w:rPr>
          <w:rFonts w:ascii="Times New Roman" w:eastAsia="Times New Roman" w:hAnsi="Times New Roman" w:cs="Times New Roman"/>
          <w:color w:val="000000"/>
          <w:sz w:val="28"/>
        </w:rPr>
        <w:t>Р(</w:t>
      </w:r>
      <w:proofErr w:type="gramEnd"/>
      <w:r w:rsidRPr="007F4643">
        <w:rPr>
          <w:rFonts w:ascii="Times New Roman" w:eastAsia="Times New Roman" w:hAnsi="Times New Roman" w:cs="Times New Roman"/>
          <w:color w:val="000000"/>
          <w:sz w:val="28"/>
        </w:rPr>
        <w:t>2,3) и максимального элемента массива Х(4)</w:t>
      </w:r>
      <w:r w:rsidRPr="007F4643">
        <w:rPr>
          <w:rFonts w:hAnsi="Calibri"/>
          <w:color w:val="000000" w:themeColor="text1"/>
          <w:kern w:val="24"/>
          <w:sz w:val="40"/>
          <w:szCs w:val="40"/>
        </w:rPr>
        <w:t xml:space="preserve"> </w:t>
      </w:r>
      <w:r w:rsidRPr="007F4643">
        <w:rPr>
          <w:rFonts w:ascii="Times New Roman" w:eastAsia="Times New Roman" w:hAnsi="Times New Roman" w:cs="Times New Roman"/>
          <w:color w:val="000000"/>
          <w:sz w:val="28"/>
        </w:rPr>
        <w:t xml:space="preserve">и поделить ее на количество элементов, больших нуля массива Х(4). Массив </w:t>
      </w:r>
      <w:proofErr w:type="gramStart"/>
      <w:r w:rsidRPr="007F4643">
        <w:rPr>
          <w:rFonts w:ascii="Times New Roman" w:eastAsia="Times New Roman" w:hAnsi="Times New Roman" w:cs="Times New Roman"/>
          <w:color w:val="000000"/>
          <w:sz w:val="28"/>
        </w:rPr>
        <w:t>Р(</w:t>
      </w:r>
      <w:proofErr w:type="gramEnd"/>
      <w:r w:rsidRPr="007F4643">
        <w:rPr>
          <w:rFonts w:ascii="Times New Roman" w:eastAsia="Times New Roman" w:hAnsi="Times New Roman" w:cs="Times New Roman"/>
          <w:color w:val="000000"/>
          <w:sz w:val="28"/>
        </w:rPr>
        <w:t>2, 3) считайте из файла.</w:t>
      </w:r>
    </w:p>
    <w:p w14:paraId="5BD685FF" w14:textId="1EAFF9C2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6096DD37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commentRangeStart w:id="11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lab5</w:t>
      </w:r>
      <w:commentRangeEnd w:id="11"/>
      <w:r w:rsidR="00325AC7">
        <w:rPr>
          <w:rStyle w:val="a3"/>
        </w:rPr>
        <w:commentReference w:id="11"/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B18324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3300AEBB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732A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= (-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3.5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120.4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3.9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6.11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3C0DAE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6E5AC91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732A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1A2725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a1: text;</w:t>
      </w:r>
    </w:p>
    <w:p w14:paraId="4A5C8291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s, max, </w:t>
      </w:r>
      <w:proofErr w:type="spellStart"/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min:</w:t>
      </w:r>
      <w:r w:rsidRPr="003732A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09E37E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k, 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jmin:</w:t>
      </w:r>
      <w:r w:rsidRPr="003732A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694B6A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A7EF7E7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 (a1, </w:t>
      </w:r>
      <w:r w:rsidRPr="003732A8">
        <w:rPr>
          <w:rFonts w:ascii="Courier New" w:hAnsi="Courier New" w:cs="Courier New"/>
          <w:color w:val="0000FF"/>
          <w:sz w:val="20"/>
          <w:szCs w:val="20"/>
          <w:lang w:val="en-US"/>
        </w:rPr>
        <w:t>'text.txt'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F91CF4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reset (a1);</w:t>
      </w:r>
    </w:p>
    <w:p w14:paraId="46D893C8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AA4302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7D99E63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for </w:t>
      </w: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29DFCC7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1F73CB4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4E09A22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read (a1, p[</w:t>
      </w:r>
      <w:proofErr w:type="spellStart"/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785F4E6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(a1)</w:t>
      </w:r>
    </w:p>
    <w:p w14:paraId="691100A1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52220A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commentRangeStart w:id="12"/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p[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,i];</w:t>
      </w:r>
      <w:commentRangeEnd w:id="12"/>
      <w:r w:rsidR="00C819BB">
        <w:rPr>
          <w:rStyle w:val="a3"/>
        </w:rPr>
        <w:commentReference w:id="12"/>
      </w:r>
    </w:p>
    <w:p w14:paraId="05F0B5A6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commentRangeStart w:id="13"/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commentRangeEnd w:id="13"/>
      <w:r w:rsidR="00C819BB">
        <w:rPr>
          <w:rStyle w:val="a3"/>
        </w:rPr>
        <w:commentReference w:id="13"/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E7556E0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692CAB4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max&lt; x[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8775AFE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5EAA901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]&gt;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6624009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k+</w:t>
      </w:r>
      <w:r w:rsidRPr="003732A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3F8DB5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32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2C3CEF" w14:textId="77777777" w:rsidR="003732A8" w:rsidRPr="003732A8" w:rsidRDefault="003732A8" w:rsidP="00373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min+max</w:t>
      </w:r>
      <w:proofErr w:type="spellEnd"/>
      <w:r w:rsidRPr="003732A8">
        <w:rPr>
          <w:rFonts w:ascii="Courier New" w:hAnsi="Courier New" w:cs="Courier New"/>
          <w:color w:val="000000"/>
          <w:sz w:val="20"/>
          <w:szCs w:val="20"/>
          <w:lang w:val="en-US"/>
        </w:rPr>
        <w:t>)/k);</w:t>
      </w:r>
    </w:p>
    <w:p w14:paraId="600D3D20" w14:textId="2B2A710C" w:rsidR="007F4643" w:rsidRPr="00F83DED" w:rsidRDefault="003732A8" w:rsidP="003732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33F1865" w14:textId="77777777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</w:p>
    <w:p w14:paraId="42C3F948" w14:textId="69BB2DE5" w:rsidR="007F4643" w:rsidRPr="003732A8" w:rsidRDefault="003732A8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</w:rPr>
      </w:pPr>
      <w:r w:rsidRPr="00F83DED">
        <w:rPr>
          <w:rFonts w:ascii="Times New Roman" w:eastAsia="Times New Roman" w:hAnsi="Times New Roman" w:cs="Times New Roman"/>
          <w:bCs/>
          <w:sz w:val="28"/>
        </w:rPr>
        <w:t>130</w:t>
      </w:r>
      <w:r w:rsidRPr="003732A8">
        <w:rPr>
          <w:rFonts w:ascii="Times New Roman" w:eastAsia="Times New Roman" w:hAnsi="Times New Roman" w:cs="Times New Roman"/>
          <w:bCs/>
          <w:sz w:val="28"/>
        </w:rPr>
        <w:t>.4</w:t>
      </w:r>
      <w:commentRangeStart w:id="14"/>
      <w:commentRangeEnd w:id="14"/>
      <w:r w:rsidR="00C819BB">
        <w:rPr>
          <w:rStyle w:val="a3"/>
        </w:rPr>
        <w:commentReference w:id="14"/>
      </w:r>
    </w:p>
    <w:p w14:paraId="357D8F55" w14:textId="77777777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21AC7B9" w14:textId="77777777" w:rsidR="007F4643" w:rsidRDefault="007F4643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4E3C0C3" w14:textId="77777777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</w:t>
      </w:r>
    </w:p>
    <w:p w14:paraId="64E3C0C4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a(3, 3), состоящий из случайных целых чисел от 1 до 10.</w:t>
      </w:r>
    </w:p>
    <w:p w14:paraId="64E3C0C5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64E3C0C6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4E3C0C7" w14:textId="77777777" w:rsidR="00E52EAD" w:rsidRDefault="00B659DE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Сумму элементов первой и последней строк массива.</w:t>
      </w:r>
    </w:p>
    <w:p w14:paraId="64E3C0C8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матрицу а (3, 3) случайными целыми числами от 1 до 10.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4E3C0C9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4E3C0CA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55D8311F" w14:textId="77777777" w:rsidR="00F83DED" w:rsidRPr="00325AC7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rPrChange w:id="15" w:author="Vyacheslav" w:date="2020-03-23T18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325AC7">
        <w:rPr>
          <w:rFonts w:ascii="Courier New" w:hAnsi="Courier New" w:cs="Courier New"/>
          <w:b/>
          <w:bCs/>
          <w:color w:val="000000"/>
          <w:sz w:val="20"/>
          <w:szCs w:val="20"/>
          <w:rPrChange w:id="16" w:author="Vyacheslav" w:date="2020-03-23T18:46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val="en-US"/>
            </w:rPr>
          </w:rPrChange>
        </w:rPr>
        <w:t xml:space="preserve"> </w:t>
      </w:r>
      <w:proofErr w:type="spell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 w:rsidRPr="00325AC7">
        <w:rPr>
          <w:rFonts w:ascii="Courier New" w:hAnsi="Courier New" w:cs="Courier New"/>
          <w:color w:val="000000"/>
          <w:sz w:val="20"/>
          <w:szCs w:val="20"/>
          <w:rPrChange w:id="17" w:author="Vyacheslav" w:date="2020-03-23T18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>5;</w:t>
      </w:r>
    </w:p>
    <w:p w14:paraId="61E14E6C" w14:textId="77777777" w:rsidR="00F83DED" w:rsidRPr="00325AC7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rPrChange w:id="18" w:author="Vyacheslav" w:date="2020-03-23T18:46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val="en-US"/>
            </w:rPr>
          </w:rPrChange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B8A6F1C" w14:textId="77777777" w:rsidR="00F83DED" w:rsidRPr="00325AC7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rPrChange w:id="19" w:author="Vyacheslav" w:date="2020-03-23T18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proofErr w:type="spell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5AC7">
        <w:rPr>
          <w:rFonts w:ascii="Courier New" w:hAnsi="Courier New" w:cs="Courier New"/>
          <w:color w:val="000000"/>
          <w:sz w:val="20"/>
          <w:szCs w:val="20"/>
          <w:rPrChange w:id="20" w:author="Vyacheslav" w:date="2020-03-23T18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, 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325AC7">
        <w:rPr>
          <w:rFonts w:ascii="Courier New" w:hAnsi="Courier New" w:cs="Courier New"/>
          <w:color w:val="000000"/>
          <w:sz w:val="20"/>
          <w:szCs w:val="20"/>
          <w:rPrChange w:id="21" w:author="Vyacheslav" w:date="2020-03-23T18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: 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25AC7">
        <w:rPr>
          <w:rFonts w:ascii="Courier New" w:hAnsi="Courier New" w:cs="Courier New"/>
          <w:color w:val="000000"/>
          <w:sz w:val="20"/>
          <w:szCs w:val="20"/>
          <w:rPrChange w:id="22" w:author="Vyacheslav" w:date="2020-03-23T18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>;</w:t>
      </w:r>
    </w:p>
    <w:p w14:paraId="28D551E6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B3BE65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9BFA5C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f: text;</w:t>
      </w:r>
    </w:p>
    <w:p w14:paraId="06E09B2E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1ADDBA5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>'result.txt'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5D04207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rewrite(f);</w:t>
      </w:r>
    </w:p>
    <w:p w14:paraId="1181CE67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D80050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890CE0F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63DFCDA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31A0425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81DEE2F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 j]:= random(</w:t>
      </w:r>
      <w:commentRangeStart w:id="23"/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commentRangeEnd w:id="23"/>
      <w:r w:rsidR="00C819BB">
        <w:rPr>
          <w:rStyle w:val="a3"/>
        </w:rPr>
        <w:commentReference w:id="23"/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476CBF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23B5F9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090274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writeln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(f)</w:t>
      </w:r>
    </w:p>
    <w:p w14:paraId="67AFCC51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3E37C2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s+a[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]+a[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]+a[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]+a[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]+a[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]+a[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commentRangeStart w:id="24"/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commentRangeEnd w:id="24"/>
      <w:r w:rsidR="00C819BB">
        <w:rPr>
          <w:rStyle w:val="a3"/>
        </w:rPr>
        <w:commentReference w:id="24"/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3EE02BE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</w:p>
    <w:p w14:paraId="2CEBF0C4" w14:textId="77777777" w:rsid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001B9F03" w14:textId="72805C74" w:rsidR="00F83DED" w:rsidRPr="00325AC7" w:rsidRDefault="00F83DED" w:rsidP="00F83DED">
      <w:pPr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rPrChange w:id="25" w:author="Vyacheslav" w:date="2020-03-23T18:46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val="en-US"/>
            </w:rPr>
          </w:rPrChange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4E3C0E3" w14:textId="6DFC38CA" w:rsidR="00E52EAD" w:rsidRDefault="00B659DE" w:rsidP="00F83DE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</w:p>
    <w:p w14:paraId="64E3C0E4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Массив: </w:t>
      </w:r>
    </w:p>
    <w:p w14:paraId="64E3C0E5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4   3   5</w:t>
      </w:r>
    </w:p>
    <w:p w14:paraId="64E3C0E6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6   8   7</w:t>
      </w:r>
    </w:p>
    <w:p w14:paraId="64E3C0E7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4   8   1</w:t>
      </w:r>
    </w:p>
    <w:p w14:paraId="64E3C0E8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Сумма элементов: 25</w:t>
      </w:r>
    </w:p>
    <w:p w14:paraId="64E3C0E9" w14:textId="77777777" w:rsidR="00E52EAD" w:rsidRDefault="00E52EA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64E3C0EA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0EB" w14:textId="77777777" w:rsidR="00E52EAD" w:rsidRDefault="00B659DE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Задание 3</w:t>
      </w:r>
    </w:p>
    <w:p w14:paraId="64E3C0EC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0ED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(4, 4), состоящий из случайных чисел от -3 до 6.</w:t>
      </w:r>
    </w:p>
    <w:p w14:paraId="64E3C0EE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</w:t>
      </w:r>
    </w:p>
    <w:p w14:paraId="64E3C0EF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4E3C0F0" w14:textId="77777777" w:rsidR="00E52EAD" w:rsidRDefault="00B659DE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Среднее арифметическое значений неотрицательных элементов каждого столбца данного массива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4E3C0F1" w14:textId="0267114C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Заполнить массив а (4, 4) случайными числами от -3 до 6. Вывести значения ее элемен</w:t>
      </w:r>
      <w:ins w:id="26" w:author="Vyacheslav" w:date="2020-03-23T19:14:00Z">
        <w:r w:rsidR="00914AD9">
          <w:rPr>
            <w:rFonts w:ascii="Times New Roman" w:eastAsia="Times New Roman" w:hAnsi="Times New Roman" w:cs="Times New Roman"/>
            <w:color w:val="000000"/>
            <w:sz w:val="28"/>
          </w:rPr>
          <w:t>т</w:t>
        </w:r>
      </w:ins>
      <w:r>
        <w:rPr>
          <w:rFonts w:ascii="Times New Roman" w:eastAsia="Times New Roman" w:hAnsi="Times New Roman" w:cs="Times New Roman"/>
          <w:color w:val="000000"/>
          <w:sz w:val="28"/>
        </w:rPr>
        <w:t xml:space="preserve">ов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4E3C0F2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4E3C0F3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64E3C0F4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72BDCFD1" w14:textId="77777777" w:rsidR="00F83DED" w:rsidRPr="00325AC7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rPrChange w:id="27" w:author="Vyacheslav" w:date="2020-03-23T18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325AC7">
        <w:rPr>
          <w:rFonts w:ascii="Courier New" w:hAnsi="Courier New" w:cs="Courier New"/>
          <w:b/>
          <w:bCs/>
          <w:color w:val="000000"/>
          <w:sz w:val="20"/>
          <w:szCs w:val="20"/>
          <w:rPrChange w:id="28" w:author="Vyacheslav" w:date="2020-03-23T18:46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val="en-US"/>
            </w:rPr>
          </w:rPrChange>
        </w:rPr>
        <w:t xml:space="preserve"> </w:t>
      </w:r>
      <w:proofErr w:type="spell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proofErr w:type="gramStart"/>
      <w:r w:rsidRPr="00325AC7">
        <w:rPr>
          <w:rFonts w:ascii="Courier New" w:hAnsi="Courier New" w:cs="Courier New"/>
          <w:color w:val="000000"/>
          <w:sz w:val="20"/>
          <w:szCs w:val="20"/>
          <w:rPrChange w:id="29" w:author="Vyacheslav" w:date="2020-03-23T18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>5 ;</w:t>
      </w:r>
      <w:proofErr w:type="gramEnd"/>
    </w:p>
    <w:p w14:paraId="76DA7038" w14:textId="77777777" w:rsidR="00F83DED" w:rsidRPr="00325AC7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rPrChange w:id="30" w:author="Vyacheslav" w:date="2020-03-23T18:46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val="en-US"/>
            </w:rPr>
          </w:rPrChange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51018BE" w14:textId="77777777" w:rsidR="00F83DED" w:rsidRPr="00325AC7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rPrChange w:id="31" w:author="Vyacheslav" w:date="2020-03-23T18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</w:pPr>
      <w:proofErr w:type="spell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5AC7">
        <w:rPr>
          <w:rFonts w:ascii="Courier New" w:hAnsi="Courier New" w:cs="Courier New"/>
          <w:color w:val="000000"/>
          <w:sz w:val="20"/>
          <w:szCs w:val="20"/>
          <w:rPrChange w:id="32" w:author="Vyacheslav" w:date="2020-03-23T18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, 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325AC7">
        <w:rPr>
          <w:rFonts w:ascii="Courier New" w:hAnsi="Courier New" w:cs="Courier New"/>
          <w:color w:val="000000"/>
          <w:sz w:val="20"/>
          <w:szCs w:val="20"/>
          <w:rPrChange w:id="33" w:author="Vyacheslav" w:date="2020-03-23T18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, 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325AC7">
        <w:rPr>
          <w:rFonts w:ascii="Courier New" w:hAnsi="Courier New" w:cs="Courier New"/>
          <w:color w:val="000000"/>
          <w:sz w:val="20"/>
          <w:szCs w:val="20"/>
          <w:rPrChange w:id="34" w:author="Vyacheslav" w:date="2020-03-23T18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, 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25AC7">
        <w:rPr>
          <w:rFonts w:ascii="Courier New" w:hAnsi="Courier New" w:cs="Courier New"/>
          <w:color w:val="000000"/>
          <w:sz w:val="20"/>
          <w:szCs w:val="20"/>
          <w:rPrChange w:id="35" w:author="Vyacheslav" w:date="2020-03-23T18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 xml:space="preserve">: 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25AC7">
        <w:rPr>
          <w:rFonts w:ascii="Courier New" w:hAnsi="Courier New" w:cs="Courier New"/>
          <w:color w:val="000000"/>
          <w:sz w:val="20"/>
          <w:szCs w:val="20"/>
          <w:rPrChange w:id="36" w:author="Vyacheslav" w:date="2020-03-23T18:46:00Z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rPrChange>
        </w:rPr>
        <w:t>;</w:t>
      </w:r>
    </w:p>
    <w:p w14:paraId="4592095D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7E148C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E6F795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f: text;</w:t>
      </w:r>
    </w:p>
    <w:p w14:paraId="58B4D5DC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C7D44BF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>'result.txt'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C31579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rewrite(f);</w:t>
      </w:r>
    </w:p>
    <w:p w14:paraId="431BA4BD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68BC213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AA11D76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1F3E113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40E925B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11A1F3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7EA88B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1497FE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(f);</w:t>
      </w:r>
    </w:p>
    <w:p w14:paraId="3C17A74B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79AEAD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12F1929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6E50C8A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for </w:t>
      </w:r>
      <w:proofErr w:type="spellStart"/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C1EF162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&gt;=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A1F21FB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7676ACF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= S + a[</w:t>
      </w:r>
      <w:proofErr w:type="spell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14:paraId="25794BC3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n +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5C3309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1EA6C7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&gt;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B[j</w:t>
      </w: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 / n </w:t>
      </w: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B[j] :=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F0F736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Столбец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r w:rsidRPr="00F83DED">
        <w:rPr>
          <w:rFonts w:ascii="Courier New" w:hAnsi="Courier New" w:cs="Courier New"/>
          <w:color w:val="0000FF"/>
          <w:sz w:val="20"/>
          <w:szCs w:val="20"/>
          <w:lang w:val="en-US"/>
        </w:rPr>
        <w:t>' = '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, B[j]);</w:t>
      </w:r>
    </w:p>
    <w:p w14:paraId="4A48A111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57E9D5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83DE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B2765B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736311" w14:textId="77777777" w:rsidR="00F83DED" w:rsidRPr="00F83DED" w:rsidRDefault="00F83DED" w:rsidP="00F8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3DED">
        <w:rPr>
          <w:rFonts w:ascii="Courier New" w:hAnsi="Courier New" w:cs="Courier New"/>
          <w:color w:val="000000"/>
          <w:sz w:val="20"/>
          <w:szCs w:val="20"/>
          <w:lang w:val="en-US"/>
        </w:rPr>
        <w:t>close(f);</w:t>
      </w:r>
    </w:p>
    <w:p w14:paraId="3981D832" w14:textId="77777777" w:rsidR="00F83DED" w:rsidRDefault="00F83DED" w:rsidP="00F83DED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4E3C110" w14:textId="7117CF8A" w:rsidR="00E52EAD" w:rsidRDefault="00B659DE" w:rsidP="00F83DE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</w:p>
    <w:p w14:paraId="1D92E58A" w14:textId="77777777" w:rsidR="00F83DED" w:rsidRDefault="00F83DED" w:rsidP="00F83DED">
      <w:pPr>
        <w:spacing w:after="0" w:line="240" w:lineRule="auto"/>
        <w:rPr>
          <w:rFonts w:ascii="Times New Roman" w:eastAsia="Courier New" w:hAnsi="Times New Roman" w:cs="Times New Roman"/>
          <w:sz w:val="36"/>
        </w:rPr>
      </w:pPr>
      <w:commentRangeStart w:id="37"/>
      <w:proofErr w:type="gramStart"/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5  -</w:t>
      </w:r>
      <w:proofErr w:type="gramEnd"/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2  2  3</w:t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2  -1  2 -2</w:t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0  2  3  -3</w:t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4  2  1   1</w:t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Столбец 1 = 2.75</w:t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Столбец 2 = 2</w:t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Столбец 3 = 2</w:t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Столбец 4 = 2</w:t>
      </w:r>
      <w:commentRangeEnd w:id="37"/>
      <w:r w:rsidR="00C819BB">
        <w:rPr>
          <w:rStyle w:val="a3"/>
        </w:rPr>
        <w:commentReference w:id="37"/>
      </w:r>
    </w:p>
    <w:p w14:paraId="64E3C118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119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11A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11B" w14:textId="04EF2CD9" w:rsidR="00B659DE" w:rsidRDefault="00B659DE" w:rsidP="00914AD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  <w:pPrChange w:id="39" w:author="Vyacheslav" w:date="2020-03-23T19:12:00Z">
          <w:pPr>
            <w:spacing w:after="0" w:line="360" w:lineRule="auto"/>
            <w:ind w:firstLine="567"/>
            <w:jc w:val="both"/>
          </w:pPr>
        </w:pPrChange>
      </w:pPr>
      <w:r>
        <w:rPr>
          <w:rFonts w:ascii="Times New Roman" w:eastAsia="Times New Roman" w:hAnsi="Times New Roman" w:cs="Times New Roman"/>
          <w:b/>
          <w:sz w:val="28"/>
        </w:rPr>
        <w:t>Задание 4</w:t>
      </w:r>
    </w:p>
    <w:p w14:paraId="64E3C11C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(4, 4), состоящий из случайных целых чисел от 1 до 100.</w:t>
      </w:r>
    </w:p>
    <w:p w14:paraId="64E3C11D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64E3C11E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4E3C11F" w14:textId="77777777" w:rsidR="00B659DE" w:rsidRDefault="00B659DE" w:rsidP="00B659DE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Максимальный элемент в каждой строке.</w:t>
      </w:r>
    </w:p>
    <w:p w14:paraId="64E3C120" w14:textId="45CA713D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Заполнить массив а (4, 4) случайными целыми числами от 1 до 100. Вывести значения ее элемен</w:t>
      </w:r>
      <w:ins w:id="40" w:author="Vyacheslav" w:date="2020-03-23T19:14:00Z">
        <w:r w:rsidR="00914AD9">
          <w:rPr>
            <w:rFonts w:ascii="Times New Roman" w:eastAsia="Times New Roman" w:hAnsi="Times New Roman" w:cs="Times New Roman"/>
            <w:color w:val="000000"/>
            <w:sz w:val="28"/>
          </w:rPr>
          <w:t>т</w:t>
        </w:r>
      </w:ins>
      <w:r>
        <w:rPr>
          <w:rFonts w:ascii="Times New Roman" w:eastAsia="Times New Roman" w:hAnsi="Times New Roman" w:cs="Times New Roman"/>
          <w:color w:val="000000"/>
          <w:sz w:val="28"/>
        </w:rPr>
        <w:t xml:space="preserve">ов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4E3C121" w14:textId="77777777" w:rsidR="00B659DE" w:rsidRDefault="00B659DE" w:rsidP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4E3C122" w14:textId="77777777" w:rsidR="00B659DE" w:rsidRPr="006E25C9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6E25C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4F7C2A30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lb5;</w:t>
      </w:r>
    </w:p>
    <w:p w14:paraId="696B5E48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70CF11B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3E745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8A89CD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max, min: </w:t>
      </w:r>
      <w:r w:rsidRPr="003E74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D55404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E74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04EF6D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f: text;</w:t>
      </w:r>
    </w:p>
    <w:p w14:paraId="0261F780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360A73F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3E745E">
        <w:rPr>
          <w:rFonts w:ascii="Courier New" w:hAnsi="Courier New" w:cs="Courier New"/>
          <w:color w:val="0000FF"/>
          <w:sz w:val="20"/>
          <w:szCs w:val="20"/>
          <w:lang w:val="en-US"/>
        </w:rPr>
        <w:t>'result.txt'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DFCC2C7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rewrite(f);</w:t>
      </w:r>
    </w:p>
    <w:p w14:paraId="54C9212D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30AA496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14:paraId="0A58D993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D9F9008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D653C27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C17550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BBE7366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5DFB48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(f);</w:t>
      </w:r>
    </w:p>
    <w:p w14:paraId="247DA9F0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ED192F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9EBCE02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64AE377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max :</w:t>
      </w:r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20523AD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A36565A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&gt; max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19B7E81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max :</w:t>
      </w:r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14:paraId="55510376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E74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min :</w:t>
      </w:r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= max</w:t>
      </w:r>
    </w:p>
    <w:p w14:paraId="1FFEB596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09890EAB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&lt; min </w:t>
      </w:r>
      <w:r w:rsidRPr="003E74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A045B0F" w14:textId="77777777" w:rsidR="003E745E" w:rsidRP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min :</w:t>
      </w:r>
      <w:proofErr w:type="gramEnd"/>
      <w:r w:rsidRPr="003E745E">
        <w:rPr>
          <w:rFonts w:ascii="Courier New" w:hAnsi="Courier New" w:cs="Courier New"/>
          <w:color w:val="000000"/>
          <w:sz w:val="20"/>
          <w:szCs w:val="20"/>
          <w:lang w:val="en-US"/>
        </w:rPr>
        <w:t>= max</w:t>
      </w:r>
    </w:p>
    <w:p w14:paraId="44263D58" w14:textId="77777777" w:rsidR="003E745E" w:rsidRPr="00325AC7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:rPrChange w:id="41" w:author="Vyacheslav" w:date="2020-03-23T18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  <w:r w:rsidRPr="00325A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:rPrChange w:id="42" w:author="Vyacheslav" w:date="2020-03-23T18:46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</w:rPr>
          </w:rPrChange>
        </w:rPr>
        <w:t>end</w:t>
      </w:r>
      <w:r w:rsidRPr="00325AC7">
        <w:rPr>
          <w:rFonts w:ascii="Courier New" w:hAnsi="Courier New" w:cs="Courier New"/>
          <w:color w:val="000000"/>
          <w:sz w:val="20"/>
          <w:szCs w:val="20"/>
          <w:lang w:val="en-US"/>
          <w:rPrChange w:id="43" w:author="Vyacheslav" w:date="2020-03-23T18:46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  <w:t>;</w:t>
      </w:r>
    </w:p>
    <w:p w14:paraId="0A0C2C38" w14:textId="77777777" w:rsid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14:paraId="10090C41" w14:textId="77777777" w:rsid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</w:rPr>
        <w:t>'Минимальный среди максимальных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27DE06" w14:textId="77777777" w:rsid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027D5FCE" w14:textId="77777777" w:rsidR="003E745E" w:rsidRDefault="003E745E" w:rsidP="003E7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48202E0" w14:textId="77777777" w:rsidR="003E745E" w:rsidRDefault="003E745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4E3C149" w14:textId="1ED10A3A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64E3C14A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0257A2" w14:textId="228F066C" w:rsidR="003E745E" w:rsidRDefault="003E745E" w:rsidP="003E745E">
      <w:pPr>
        <w:spacing w:after="0" w:line="240" w:lineRule="auto"/>
        <w:rPr>
          <w:rFonts w:ascii="Times New Roman" w:eastAsia="Times New Roman" w:hAnsi="Times New Roman" w:cs="Times New Roman"/>
          <w:sz w:val="4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54 </w:t>
      </w:r>
      <w:r w:rsidRPr="00325AC7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  <w:rPrChange w:id="44" w:author="Vyacheslav" w:date="2020-03-23T18:46:00Z">
            <w:rPr>
              <w:rFonts w:ascii="Times New Roman" w:hAnsi="Times New Roman" w:cs="Times New Roman"/>
              <w:color w:val="000000"/>
              <w:sz w:val="28"/>
              <w:szCs w:val="16"/>
              <w:shd w:val="clear" w:color="auto" w:fill="FFFFFF"/>
              <w:lang w:val="en-US"/>
            </w:rPr>
          </w:rPrChange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37</w:t>
      </w:r>
      <w:proofErr w:type="gramEnd"/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20 60</w:t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50  8   9   90</w:t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27  82 21 14</w:t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61  14  80 58</w:t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</w:rPr>
        <w:br/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Минимальный среди максимальных: 60</w:t>
      </w:r>
    </w:p>
    <w:p w14:paraId="57E8B313" w14:textId="77777777" w:rsidR="003E745E" w:rsidRDefault="003E745E" w:rsidP="003E745E">
      <w:pPr>
        <w:spacing w:after="0" w:line="240" w:lineRule="auto"/>
        <w:rPr>
          <w:rFonts w:ascii="Times New Roman" w:eastAsia="Times New Roman" w:hAnsi="Times New Roman" w:cs="Times New Roman"/>
          <w:b/>
          <w:sz w:val="48"/>
        </w:rPr>
      </w:pPr>
    </w:p>
    <w:p w14:paraId="64E3C152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4E3C153" w14:textId="77777777" w:rsidR="00E52EAD" w:rsidRDefault="00E52EA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40"/>
        </w:rPr>
      </w:pPr>
    </w:p>
    <w:p w14:paraId="64E3C154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E3C155" w14:textId="77777777" w:rsidR="00E52EAD" w:rsidRDefault="00E52EA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4E3C156" w14:textId="77777777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14:paraId="372B28B0" w14:textId="77777777" w:rsidR="007F4643" w:rsidRDefault="00B659DE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</w:t>
      </w:r>
      <w:r w:rsidR="007F4643">
        <w:rPr>
          <w:rFonts w:ascii="Times New Roman" w:eastAsia="Times New Roman" w:hAnsi="Times New Roman" w:cs="Times New Roman"/>
          <w:sz w:val="28"/>
        </w:rPr>
        <w:t>работы успешно обучилась составлять программы с помощью двумерных массивов и файлов.</w:t>
      </w:r>
    </w:p>
    <w:p w14:paraId="64E3C157" w14:textId="0DC4B2F2" w:rsidR="00E52EAD" w:rsidRDefault="00E52EA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4E3C158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E52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Vyacheslav" w:date="2020-03-23T18:46:00Z" w:initials="V">
    <w:p w14:paraId="618F28C1" w14:textId="26E0681B" w:rsidR="00325AC7" w:rsidRPr="00325AC7" w:rsidRDefault="00325AC7">
      <w:pPr>
        <w:pStyle w:val="a4"/>
      </w:pPr>
      <w:r>
        <w:rPr>
          <w:rStyle w:val="a3"/>
        </w:rPr>
        <w:annotationRef/>
      </w:r>
      <w:r>
        <w:t xml:space="preserve">Используйте, пожалуйста авто форматирование кода в </w:t>
      </w:r>
      <w:proofErr w:type="spellStart"/>
      <w:r>
        <w:rPr>
          <w:lang w:val="en-US"/>
        </w:rPr>
        <w:t>PascalABC</w:t>
      </w:r>
      <w:proofErr w:type="spellEnd"/>
      <w:r w:rsidRPr="00325AC7">
        <w:t xml:space="preserve"> (</w:t>
      </w:r>
      <w:r>
        <w:t xml:space="preserve">кнопочка </w:t>
      </w:r>
      <w:r>
        <w:rPr>
          <w:noProof/>
        </w:rPr>
        <w:drawing>
          <wp:inline distT="0" distB="0" distL="0" distR="0" wp14:anchorId="308645B6" wp14:editId="2A2D15C2">
            <wp:extent cx="209550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AC7">
        <w:t>)</w:t>
      </w:r>
      <w:r w:rsidR="00F96BAA">
        <w:t>.</w:t>
      </w:r>
    </w:p>
  </w:comment>
  <w:comment w:id="12" w:author="Vyacheslav" w:date="2020-03-23T19:01:00Z" w:initials="V">
    <w:p w14:paraId="6861343A" w14:textId="461433E1" w:rsidR="00C819BB" w:rsidRPr="00C819BB" w:rsidRDefault="00C819BB">
      <w:pPr>
        <w:pStyle w:val="a4"/>
      </w:pPr>
      <w:r>
        <w:rPr>
          <w:rStyle w:val="a3"/>
        </w:rPr>
        <w:annotationRef/>
      </w:r>
      <w:r>
        <w:t xml:space="preserve">Поиск </w:t>
      </w:r>
      <w:r>
        <w:rPr>
          <w:lang w:val="en-US"/>
        </w:rPr>
        <w:t>min</w:t>
      </w:r>
      <w:r>
        <w:t xml:space="preserve"> неверный. </w:t>
      </w:r>
    </w:p>
  </w:comment>
  <w:comment w:id="13" w:author="Vyacheslav" w:date="2020-03-23T19:02:00Z" w:initials="V">
    <w:p w14:paraId="10170ED7" w14:textId="2073D8ED" w:rsidR="00C819BB" w:rsidRPr="00C819BB" w:rsidRDefault="00C819BB">
      <w:pPr>
        <w:pStyle w:val="a4"/>
      </w:pPr>
      <w:r>
        <w:rPr>
          <w:rStyle w:val="a3"/>
        </w:rPr>
        <w:annotationRef/>
      </w:r>
      <w:r>
        <w:t xml:space="preserve">Почему до 3-х?? В массиве </w:t>
      </w:r>
      <w:r>
        <w:rPr>
          <w:lang w:val="en-US"/>
        </w:rPr>
        <w:t xml:space="preserve">x </w:t>
      </w:r>
      <w:r>
        <w:t>4 элемента.</w:t>
      </w:r>
    </w:p>
  </w:comment>
  <w:comment w:id="14" w:author="Vyacheslav" w:date="2020-03-23T19:02:00Z" w:initials="V">
    <w:p w14:paraId="1755CA1A" w14:textId="7084DEFB" w:rsidR="00C819BB" w:rsidRDefault="00C819BB">
      <w:pPr>
        <w:pStyle w:val="a4"/>
      </w:pPr>
      <w:r>
        <w:rPr>
          <w:rStyle w:val="a3"/>
        </w:rPr>
        <w:annotationRef/>
      </w:r>
      <w:r>
        <w:t>Ответ 58,7</w:t>
      </w:r>
    </w:p>
  </w:comment>
  <w:comment w:id="23" w:author="Vyacheslav" w:date="2020-03-23T19:06:00Z" w:initials="V">
    <w:p w14:paraId="74F9F7FF" w14:textId="32BE3081" w:rsidR="00C819BB" w:rsidRPr="00C819BB" w:rsidRDefault="00C819BB">
      <w:pPr>
        <w:pStyle w:val="a4"/>
      </w:pPr>
      <w:r>
        <w:rPr>
          <w:rStyle w:val="a3"/>
        </w:rPr>
        <w:annotationRef/>
      </w:r>
      <w:r>
        <w:t xml:space="preserve">Так получится интервал </w:t>
      </w:r>
      <w:r w:rsidRPr="00C819BB">
        <w:t xml:space="preserve">[0; 9] </w:t>
      </w:r>
      <w:r>
        <w:t xml:space="preserve">а требуется </w:t>
      </w:r>
      <w:r w:rsidRPr="00C819BB">
        <w:t>[1; 10].</w:t>
      </w:r>
    </w:p>
  </w:comment>
  <w:comment w:id="24" w:author="Vyacheslav" w:date="2020-03-23T19:06:00Z" w:initials="V">
    <w:p w14:paraId="6EA59F4E" w14:textId="77777777" w:rsidR="00C819BB" w:rsidRPr="00C819BB" w:rsidRDefault="00C819BB" w:rsidP="00C819BB">
      <w:pPr>
        <w:pStyle w:val="a4"/>
      </w:pPr>
      <w:r>
        <w:rPr>
          <w:rStyle w:val="a3"/>
        </w:rPr>
        <w:annotationRef/>
      </w:r>
      <w:r>
        <w:rPr>
          <w:rStyle w:val="a3"/>
        </w:rPr>
        <w:annotationRef/>
      </w:r>
      <w:r>
        <w:t>Зачем</w:t>
      </w:r>
      <w:r w:rsidRPr="00C819BB">
        <w:t xml:space="preserve"> </w:t>
      </w:r>
      <w:r>
        <w:t>так</w:t>
      </w:r>
      <w:r w:rsidRPr="00C819BB">
        <w:t xml:space="preserve"> </w:t>
      </w:r>
      <w:r>
        <w:t>делать</w:t>
      </w:r>
      <w:r w:rsidRPr="00C819BB">
        <w:t>??</w:t>
      </w:r>
    </w:p>
    <w:p w14:paraId="62DD73D6" w14:textId="77777777" w:rsidR="00C819BB" w:rsidRPr="00C819BB" w:rsidRDefault="00C819BB" w:rsidP="00C819BB">
      <w:pPr>
        <w:pStyle w:val="a4"/>
      </w:pPr>
    </w:p>
    <w:p w14:paraId="64B1C65C" w14:textId="77777777" w:rsidR="00C819BB" w:rsidRDefault="00C819BB" w:rsidP="00C819BB">
      <w:pPr>
        <w:pStyle w:val="a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:</w:t>
      </w:r>
      <w:proofErr w:type="gramEnd"/>
      <w:r>
        <w:rPr>
          <w:rFonts w:ascii="Courier New" w:hAnsi="Courier New" w:cs="Courier New"/>
          <w:lang w:val="en-US"/>
        </w:rPr>
        <w:t>= 1 to 3 do</w:t>
      </w:r>
    </w:p>
    <w:p w14:paraId="1313ADA9" w14:textId="77777777" w:rsidR="00C819BB" w:rsidRPr="003F333A" w:rsidRDefault="00C819BB" w:rsidP="00C819BB">
      <w:pPr>
        <w:pStyle w:val="a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s :</w:t>
      </w:r>
      <w:proofErr w:type="gramEnd"/>
      <w:r>
        <w:rPr>
          <w:rFonts w:ascii="Courier New" w:hAnsi="Courier New" w:cs="Courier New"/>
          <w:lang w:val="en-US"/>
        </w:rPr>
        <w:t xml:space="preserve">= s + a[1,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] + a[3,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45EAE6E6" w14:textId="5FA8ED54" w:rsidR="00C819BB" w:rsidRPr="00C819BB" w:rsidRDefault="00C819BB">
      <w:pPr>
        <w:pStyle w:val="a4"/>
        <w:rPr>
          <w:lang w:val="en-US"/>
        </w:rPr>
      </w:pPr>
    </w:p>
  </w:comment>
  <w:comment w:id="37" w:author="Vyacheslav" w:date="2020-03-23T19:08:00Z" w:initials="V">
    <w:p w14:paraId="1E61BC14" w14:textId="77777777" w:rsidR="00C819BB" w:rsidRDefault="00C819BB">
      <w:pPr>
        <w:pStyle w:val="a4"/>
      </w:pPr>
      <w:r>
        <w:rPr>
          <w:rStyle w:val="a3"/>
        </w:rPr>
        <w:annotationRef/>
      </w:r>
      <w:r>
        <w:t>Скажите, пожалуйста, какова вероятность того, что</w:t>
      </w:r>
      <w:r w:rsidR="00914AD9">
        <w:t xml:space="preserve"> Ваша матрица размером 4х4 с элементами в диапазоне </w:t>
      </w:r>
      <w:r w:rsidR="00914AD9" w:rsidRPr="00914AD9">
        <w:t>[</w:t>
      </w:r>
      <w:r w:rsidR="00914AD9">
        <w:t>-3; 6</w:t>
      </w:r>
      <w:r w:rsidR="00914AD9" w:rsidRPr="00914AD9">
        <w:t>]</w:t>
      </w:r>
      <w:r w:rsidR="00914AD9">
        <w:t xml:space="preserve"> может полностью совпасть, скажем, с матрицей Анастасии </w:t>
      </w:r>
      <w:proofErr w:type="spellStart"/>
      <w:r w:rsidR="00914AD9">
        <w:t>Циттель</w:t>
      </w:r>
      <w:proofErr w:type="spellEnd"/>
      <w:r w:rsidR="00914AD9">
        <w:t>??</w:t>
      </w:r>
    </w:p>
    <w:p w14:paraId="0CC89A11" w14:textId="77777777" w:rsidR="00914AD9" w:rsidRDefault="00914AD9">
      <w:pPr>
        <w:pStyle w:val="a4"/>
      </w:pPr>
    </w:p>
    <w:p w14:paraId="24D5F27C" w14:textId="78DDD784" w:rsidR="00914AD9" w:rsidRPr="00914AD9" w:rsidRDefault="00914AD9">
      <w:pPr>
        <w:pStyle w:val="a4"/>
      </w:pPr>
      <w:r>
        <w:t>Можно было хотя бы программу перезапустить, чтобы значения поменялись, не говоря уже об идентичной реализации, одинаковых орфографических ошибках и неуместном оформлении в одних и тех же местах</w:t>
      </w:r>
      <w:bookmarkStart w:id="38" w:name="_GoBack"/>
      <w:bookmarkEnd w:id="38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8F28C1" w15:done="0"/>
  <w15:commentEx w15:paraId="6861343A" w15:done="0"/>
  <w15:commentEx w15:paraId="10170ED7" w15:done="0"/>
  <w15:commentEx w15:paraId="1755CA1A" w15:done="0"/>
  <w15:commentEx w15:paraId="74F9F7FF" w15:done="0"/>
  <w15:commentEx w15:paraId="45EAE6E6" w15:done="0"/>
  <w15:commentEx w15:paraId="24D5F2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8F28C1" w16cid:durableId="2223829C"/>
  <w16cid:commentId w16cid:paraId="6861343A" w16cid:durableId="2223861C"/>
  <w16cid:commentId w16cid:paraId="10170ED7" w16cid:durableId="22238633"/>
  <w16cid:commentId w16cid:paraId="1755CA1A" w16cid:durableId="22238661"/>
  <w16cid:commentId w16cid:paraId="74F9F7FF" w16cid:durableId="22238735"/>
  <w16cid:commentId w16cid:paraId="45EAE6E6" w16cid:durableId="22238722"/>
  <w16cid:commentId w16cid:paraId="24D5F27C" w16cid:durableId="222387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3F3F"/>
    <w:multiLevelType w:val="multilevel"/>
    <w:tmpl w:val="45622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CB3A87"/>
    <w:multiLevelType w:val="multilevel"/>
    <w:tmpl w:val="1E448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8A7413"/>
    <w:multiLevelType w:val="multilevel"/>
    <w:tmpl w:val="84AE9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BE50C2"/>
    <w:multiLevelType w:val="multilevel"/>
    <w:tmpl w:val="B87AC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EAD"/>
    <w:rsid w:val="000C2ED2"/>
    <w:rsid w:val="00325AC7"/>
    <w:rsid w:val="003732A8"/>
    <w:rsid w:val="003E745E"/>
    <w:rsid w:val="007F4643"/>
    <w:rsid w:val="00914AD9"/>
    <w:rsid w:val="009A7F15"/>
    <w:rsid w:val="00B659DE"/>
    <w:rsid w:val="00C819BB"/>
    <w:rsid w:val="00E52EAD"/>
    <w:rsid w:val="00F83DED"/>
    <w:rsid w:val="00F9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C079"/>
  <w15:docId w15:val="{21192CDA-0A4F-4E41-9C8E-C2612FCA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25AC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25AC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25AC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25AC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25AC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2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25A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</cp:lastModifiedBy>
  <cp:revision>3</cp:revision>
  <dcterms:created xsi:type="dcterms:W3CDTF">2020-03-23T11:46:00Z</dcterms:created>
  <dcterms:modified xsi:type="dcterms:W3CDTF">2020-03-23T12:17:00Z</dcterms:modified>
</cp:coreProperties>
</file>