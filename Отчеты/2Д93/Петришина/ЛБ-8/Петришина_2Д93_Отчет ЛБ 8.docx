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FDBF3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CE5DBA9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928A8D3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57E19CF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054F824E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646A44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F183B1C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0FA097C9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1EEBC22E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55850F1D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CA1B269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2464F0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E533E3A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A86F9C2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7285447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136089A" w14:textId="77777777" w:rsidR="00311E30" w:rsidRPr="00D47D43" w:rsidRDefault="00D47D43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47D43">
        <w:rPr>
          <w:rFonts w:ascii="Times New Roman" w:hAnsi="Times New Roman"/>
          <w:b/>
          <w:sz w:val="24"/>
          <w:szCs w:val="24"/>
        </w:rPr>
        <w:t>Составление программ с использованием  массивов как формальных параметров подпрограмм</w:t>
      </w:r>
    </w:p>
    <w:p w14:paraId="30F4C97F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39E2E6E7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0C0F69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5C20F46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0D0BE4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3209F6D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911F8B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B73F694" w14:textId="77777777" w:rsidR="0078514B" w:rsidRPr="00B60357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B60357" w:rsidRPr="00D47D4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A7EE6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5A7EE6">
        <w:rPr>
          <w:rFonts w:ascii="Times New Roman" w:hAnsi="Times New Roman"/>
          <w:sz w:val="24"/>
          <w:szCs w:val="24"/>
        </w:rPr>
        <w:t>И.В. Петришина</w:t>
      </w:r>
    </w:p>
    <w:p w14:paraId="5AC778DC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31747BB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BC1079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5D0D3BD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2757D513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6F960474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935CC13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4FE2F182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5057E4B0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56ED1352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600B1365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23F3E508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5EA6277D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2745E078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EC1315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48D9C1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7AAB40B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AC9C39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962520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BF190E9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5127AB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D6B899C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18B123F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F47B601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5A7EE6">
        <w:rPr>
          <w:rFonts w:ascii="Times New Roman" w:hAnsi="Times New Roman"/>
          <w:sz w:val="28"/>
          <w:szCs w:val="28"/>
        </w:rPr>
        <w:t xml:space="preserve"> научиться составлять программы с использованием массивов как формальных параметров подпрограмм.</w:t>
      </w:r>
    </w:p>
    <w:p w14:paraId="2D1E2A44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9484DBD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65DB4019" w14:textId="77777777" w:rsidR="001C1D97" w:rsidRPr="001C1D97" w:rsidRDefault="00800F4D" w:rsidP="00B9497E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  <w:pPrChange w:id="0" w:author="Vyacheslav" w:date="2020-04-13T11:23:00Z">
          <w:pPr>
            <w:spacing w:after="0" w:line="360" w:lineRule="auto"/>
          </w:pPr>
        </w:pPrChange>
      </w:pPr>
      <w:r w:rsidRPr="00800F4D">
        <w:rPr>
          <w:rFonts w:ascii="Times New Roman" w:hAnsi="Times New Roman"/>
          <w:b/>
          <w:bCs/>
          <w:sz w:val="28"/>
          <w:szCs w:val="28"/>
        </w:rPr>
        <w:t>Массив</w:t>
      </w:r>
      <w:r>
        <w:rPr>
          <w:rFonts w:ascii="Times New Roman" w:hAnsi="Times New Roman"/>
          <w:bCs/>
          <w:sz w:val="28"/>
          <w:szCs w:val="28"/>
        </w:rPr>
        <w:t xml:space="preserve"> - </w:t>
      </w:r>
      <w:r w:rsidR="001C1D97" w:rsidRPr="001C1D97">
        <w:rPr>
          <w:rFonts w:ascii="Times New Roman" w:hAnsi="Times New Roman"/>
          <w:bCs/>
          <w:sz w:val="28"/>
          <w:szCs w:val="28"/>
        </w:rPr>
        <w:t xml:space="preserve"> структурированный тип данных, который п</w:t>
      </w:r>
      <w:r>
        <w:rPr>
          <w:rFonts w:ascii="Times New Roman" w:hAnsi="Times New Roman"/>
          <w:bCs/>
          <w:sz w:val="28"/>
          <w:szCs w:val="28"/>
        </w:rPr>
        <w:t xml:space="preserve">редставляет собой фиксированное </w:t>
      </w:r>
      <w:r w:rsidR="001C1D97" w:rsidRPr="001C1D97">
        <w:rPr>
          <w:rFonts w:ascii="Times New Roman" w:hAnsi="Times New Roman"/>
          <w:bCs/>
          <w:sz w:val="28"/>
          <w:szCs w:val="28"/>
        </w:rPr>
        <w:t>количество упор</w:t>
      </w:r>
      <w:r>
        <w:rPr>
          <w:rFonts w:ascii="Times New Roman" w:hAnsi="Times New Roman"/>
          <w:bCs/>
          <w:sz w:val="28"/>
          <w:szCs w:val="28"/>
        </w:rPr>
        <w:t xml:space="preserve">ядоченных однотипных компонент, </w:t>
      </w:r>
      <w:r w:rsidR="001C1D97" w:rsidRPr="001C1D97">
        <w:rPr>
          <w:rFonts w:ascii="Times New Roman" w:hAnsi="Times New Roman"/>
          <w:bCs/>
          <w:sz w:val="28"/>
          <w:szCs w:val="28"/>
        </w:rPr>
        <w:t>снабженных индексами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736E36A" w14:textId="77777777" w:rsidR="00411E1D" w:rsidRDefault="005A7EE6" w:rsidP="00B949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1" w:author="Vyacheslav" w:date="2020-04-13T11:24:00Z">
          <w:pPr>
            <w:spacing w:after="0" w:line="360" w:lineRule="auto"/>
          </w:pPr>
        </w:pPrChange>
      </w:pPr>
      <w:r w:rsidRPr="00264FD3">
        <w:rPr>
          <w:rFonts w:ascii="Times New Roman" w:hAnsi="Times New Roman"/>
          <w:b/>
          <w:bCs/>
          <w:sz w:val="28"/>
          <w:szCs w:val="28"/>
        </w:rPr>
        <w:t>Подпрограмма</w:t>
      </w:r>
      <w:r w:rsidRPr="00264FD3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14:paraId="7FBF154C" w14:textId="77777777" w:rsidR="00E73497" w:rsidRPr="00E73497" w:rsidRDefault="00E73497" w:rsidP="00B949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2" w:author="Vyacheslav" w:date="2020-04-13T11:24:00Z">
          <w:pPr>
            <w:spacing w:after="0" w:line="360" w:lineRule="auto"/>
          </w:pPr>
        </w:pPrChange>
      </w:pPr>
      <w:r w:rsidRPr="00E73497">
        <w:rPr>
          <w:rFonts w:ascii="Times New Roman" w:hAnsi="Times New Roman"/>
          <w:sz w:val="28"/>
          <w:szCs w:val="28"/>
        </w:rPr>
        <w:t>В тех случаях, когда параметрами процедур и функций являются массивы, необходимо указать размерность и размер этих мас</w:t>
      </w:r>
      <w:r>
        <w:rPr>
          <w:rFonts w:ascii="Times New Roman" w:hAnsi="Times New Roman"/>
          <w:sz w:val="28"/>
          <w:szCs w:val="28"/>
        </w:rPr>
        <w:t xml:space="preserve">сивов через служебное слово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E73497">
        <w:rPr>
          <w:rFonts w:ascii="Times New Roman" w:hAnsi="Times New Roman"/>
          <w:sz w:val="28"/>
          <w:szCs w:val="28"/>
        </w:rPr>
        <w:t>.</w:t>
      </w:r>
    </w:p>
    <w:p w14:paraId="60A102DD" w14:textId="77777777"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1BF7B4AD" w14:textId="77777777" w:rsidR="001D5AF1" w:rsidRDefault="001D5AF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№8</w:t>
      </w:r>
    </w:p>
    <w:p w14:paraId="08DB02E7" w14:textId="77777777" w:rsidR="001D5AF1" w:rsidRPr="00311E30" w:rsidRDefault="001D5AF1" w:rsidP="001D5AF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14:paraId="550B1848" w14:textId="77777777" w:rsidR="00E73497" w:rsidRPr="001D5AF1" w:rsidRDefault="00311E30" w:rsidP="00E73497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E73497" w:rsidRPr="001D5AF1">
        <w:rPr>
          <w:rFonts w:ascii="Times New Roman" w:hAnsi="Times New Roman"/>
          <w:sz w:val="28"/>
          <w:szCs w:val="28"/>
        </w:rPr>
        <w:t>Последоват</w:t>
      </w:r>
      <w:r w:rsidR="001D5AF1">
        <w:rPr>
          <w:rFonts w:ascii="Times New Roman" w:hAnsi="Times New Roman"/>
          <w:sz w:val="28"/>
          <w:szCs w:val="28"/>
        </w:rPr>
        <w:t xml:space="preserve">ельность элементов задана общей </w:t>
      </w:r>
      <w:r w:rsidR="00E73497" w:rsidRPr="001D5AF1">
        <w:rPr>
          <w:rFonts w:ascii="Times New Roman" w:hAnsi="Times New Roman"/>
          <w:sz w:val="28"/>
          <w:szCs w:val="28"/>
        </w:rPr>
        <w:t>формулой:</w:t>
      </w:r>
    </w:p>
    <w:p w14:paraId="25AF5D1F" w14:textId="77777777" w:rsidR="00E73497" w:rsidRPr="00B60357" w:rsidRDefault="00E73497" w:rsidP="00E7349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a[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] =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arctg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(2 *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/ n) – sin (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+ n)</w:t>
      </w:r>
    </w:p>
    <w:p w14:paraId="5394355E" w14:textId="77777777" w:rsidR="00311E30" w:rsidRPr="001D5AF1" w:rsidRDefault="00E73497" w:rsidP="00E734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035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D5AF1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1D5AF1">
        <w:rPr>
          <w:rFonts w:ascii="Times New Roman" w:hAnsi="Times New Roman"/>
          <w:sz w:val="28"/>
          <w:szCs w:val="28"/>
        </w:rPr>
        <w:t>.</w:t>
      </w:r>
    </w:p>
    <w:p w14:paraId="77D03F72" w14:textId="77777777" w:rsidR="00411E1D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0B1EF2A0" w14:textId="77777777"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3D4EA17E" w14:textId="77777777" w:rsidR="00E73497" w:rsidRPr="00E73497" w:rsidRDefault="00E73497" w:rsidP="00E734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</w:t>
      </w:r>
      <w:r w:rsidRPr="00E73497">
        <w:rPr>
          <w:rFonts w:ascii="Times New Roman" w:hAnsi="Times New Roman"/>
          <w:sz w:val="28"/>
          <w:szCs w:val="28"/>
        </w:rPr>
        <w:t xml:space="preserve"> подпрограммы (по каждому пункту) для нахождения:</w:t>
      </w:r>
    </w:p>
    <w:p w14:paraId="0C962F8D" w14:textId="77777777" w:rsidR="00167A9C" w:rsidRPr="00E73497" w:rsidRDefault="007E3C56" w:rsidP="00E7349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14:paraId="78AAE05A" w14:textId="77777777" w:rsidR="00167A9C" w:rsidRPr="00E73497" w:rsidRDefault="007E3C56" w:rsidP="00E7349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14:paraId="4E6DDC5F" w14:textId="77777777" w:rsidR="00167A9C" w:rsidRPr="00E73497" w:rsidRDefault="007E3C56" w:rsidP="00E7349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14:paraId="67AC1621" w14:textId="77777777" w:rsidR="00E73497" w:rsidRDefault="00E73497" w:rsidP="00E734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i/>
          <w:iCs/>
          <w:sz w:val="28"/>
          <w:szCs w:val="28"/>
        </w:rPr>
        <w:tab/>
      </w:r>
      <w:r w:rsidRPr="00E73497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B60357">
        <w:rPr>
          <w:rFonts w:ascii="Times New Roman" w:hAnsi="Times New Roman"/>
          <w:sz w:val="28"/>
          <w:szCs w:val="28"/>
        </w:rPr>
        <w:t xml:space="preserve"> = 10.</w:t>
      </w:r>
    </w:p>
    <w:p w14:paraId="4FD9E639" w14:textId="77777777" w:rsidR="0065534C" w:rsidRPr="0065534C" w:rsidRDefault="00E73497" w:rsidP="00E7349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5620AAC" w14:textId="77777777" w:rsidR="00311E30" w:rsidRPr="00B60357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B60357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4D404CE3" w14:textId="77777777" w:rsidR="00E73497" w:rsidRPr="00B60357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r w:rsidRPr="00B60357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lb</w:t>
      </w:r>
      <w:proofErr w:type="spellEnd"/>
      <w:r w:rsidRPr="00B60357">
        <w:rPr>
          <w:rFonts w:ascii="Courier New" w:hAnsi="Courier New" w:cs="Courier New"/>
          <w:color w:val="000000"/>
          <w:szCs w:val="20"/>
          <w:lang w:eastAsia="ru-RU"/>
        </w:rPr>
        <w:t>81;</w:t>
      </w:r>
    </w:p>
    <w:p w14:paraId="36D28997" w14:textId="77777777" w:rsidR="00E73497" w:rsidRPr="00B60357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14:paraId="45F539A0" w14:textId="77777777" w:rsidR="00E73497" w:rsidRPr="0067423F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</w:p>
    <w:p w14:paraId="6BB08BCF" w14:textId="77777777" w:rsidR="00E73497" w:rsidRPr="0067423F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67423F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r w:rsidRPr="0067423F">
        <w:rPr>
          <w:rFonts w:ascii="Courier New" w:hAnsi="Courier New" w:cs="Courier New"/>
          <w:color w:val="000000"/>
          <w:szCs w:val="20"/>
          <w:lang w:eastAsia="ru-RU"/>
        </w:rPr>
        <w:t xml:space="preserve"> = </w:t>
      </w:r>
      <w:r w:rsidRPr="0067423F">
        <w:rPr>
          <w:rFonts w:ascii="Courier New" w:hAnsi="Courier New" w:cs="Courier New"/>
          <w:color w:val="006400"/>
          <w:szCs w:val="20"/>
          <w:lang w:eastAsia="ru-RU"/>
        </w:rPr>
        <w:t>10</w:t>
      </w:r>
      <w:r w:rsidRPr="0067423F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14:paraId="6EF0787C" w14:textId="77777777" w:rsidR="00E73497" w:rsidRPr="0067423F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14:paraId="1A4B29A8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14:paraId="5089C834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proofErr w:type="gramStart"/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array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[</w:t>
      </w:r>
      <w:proofErr w:type="gramEnd"/>
      <w:r w:rsidRPr="001D5AF1">
        <w:rPr>
          <w:rFonts w:ascii="Courier New" w:hAnsi="Courier New" w:cs="Courier New"/>
          <w:color w:val="006400"/>
          <w:szCs w:val="20"/>
          <w:lang w:val="en-US" w:eastAsia="ru-RU"/>
        </w:rPr>
        <w:t>1.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.n] 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of </w:t>
      </w:r>
      <w:r w:rsidRPr="001D5AF1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50D2593E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14:paraId="30B67E02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14:paraId="640CEE70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i: </w:t>
      </w:r>
      <w:r w:rsidRPr="001D5AF1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5F24251D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b: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08B0AEFE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14:paraId="7D35F77F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pr1(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var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b: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14:paraId="1A64D04E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14:paraId="2897FBE8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max,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max_ind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1D5AF1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69A7B644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1D5AF1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62083760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14:paraId="7041548F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for </w:t>
      </w:r>
      <w:proofErr w:type="spellStart"/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1D5AF1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1555E75D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14:paraId="1B99A68A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max &lt; b[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]) </w:t>
      </w:r>
      <w:commentRangeStart w:id="3"/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  <w:commentRangeEnd w:id="3"/>
      <w:r w:rsidR="00B6623F">
        <w:rPr>
          <w:rStyle w:val="ad"/>
        </w:rPr>
        <w:commentReference w:id="3"/>
      </w:r>
    </w:p>
    <w:p w14:paraId="7096C81C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max :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= b[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];</w:t>
      </w:r>
    </w:p>
    <w:p w14:paraId="6387BB0D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max_</w:t>
      </w:r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ind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691FDCAE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</w:p>
    <w:p w14:paraId="0661DBD3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733AF49B" w14:textId="77777777" w:rsidR="00E73497" w:rsidRPr="00B9497E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B9497E">
        <w:rPr>
          <w:rFonts w:ascii="Courier New" w:hAnsi="Courier New" w:cs="Courier New"/>
          <w:color w:val="000000"/>
          <w:szCs w:val="20"/>
          <w:lang w:eastAsia="ru-RU"/>
        </w:rPr>
        <w:t xml:space="preserve">  </w:t>
      </w:r>
      <w:proofErr w:type="spellStart"/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B9497E">
        <w:rPr>
          <w:rFonts w:ascii="Courier New" w:hAnsi="Courier New" w:cs="Courier New"/>
          <w:color w:val="000000"/>
          <w:szCs w:val="20"/>
          <w:lang w:eastAsia="ru-RU"/>
        </w:rPr>
        <w:t>(</w:t>
      </w:r>
      <w:proofErr w:type="gramEnd"/>
      <w:r w:rsidRPr="00B9497E">
        <w:rPr>
          <w:rFonts w:ascii="Courier New" w:hAnsi="Courier New" w:cs="Courier New"/>
          <w:color w:val="0000FF"/>
          <w:szCs w:val="20"/>
          <w:lang w:eastAsia="ru-RU"/>
        </w:rPr>
        <w:t>'</w:t>
      </w:r>
      <w:r w:rsidRPr="001D5AF1">
        <w:rPr>
          <w:rFonts w:ascii="Courier New" w:hAnsi="Courier New" w:cs="Courier New"/>
          <w:color w:val="0000FF"/>
          <w:szCs w:val="20"/>
          <w:lang w:eastAsia="ru-RU"/>
        </w:rPr>
        <w:t>максимальный</w:t>
      </w:r>
      <w:r w:rsidRPr="00B9497E">
        <w:rPr>
          <w:rFonts w:ascii="Courier New" w:hAnsi="Courier New" w:cs="Courier New"/>
          <w:color w:val="0000FF"/>
          <w:szCs w:val="20"/>
          <w:lang w:eastAsia="ru-RU"/>
        </w:rPr>
        <w:t xml:space="preserve"> </w:t>
      </w:r>
      <w:r w:rsidRPr="001D5AF1">
        <w:rPr>
          <w:rFonts w:ascii="Courier New" w:hAnsi="Courier New" w:cs="Courier New"/>
          <w:color w:val="0000FF"/>
          <w:szCs w:val="20"/>
          <w:lang w:eastAsia="ru-RU"/>
        </w:rPr>
        <w:t>элемент</w:t>
      </w:r>
      <w:r w:rsidRPr="00B9497E">
        <w:rPr>
          <w:rFonts w:ascii="Courier New" w:hAnsi="Courier New" w:cs="Courier New"/>
          <w:color w:val="0000FF"/>
          <w:szCs w:val="20"/>
          <w:lang w:eastAsia="ru-RU"/>
        </w:rPr>
        <w:t xml:space="preserve"> = '</w:t>
      </w:r>
      <w:r w:rsidRPr="00B9497E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max</w:t>
      </w:r>
      <w:r w:rsidRPr="00B9497E">
        <w:rPr>
          <w:rFonts w:ascii="Courier New" w:hAnsi="Courier New" w:cs="Courier New"/>
          <w:color w:val="000000"/>
          <w:szCs w:val="20"/>
          <w:lang w:eastAsia="ru-RU"/>
        </w:rPr>
        <w:t>:</w:t>
      </w:r>
      <w:r w:rsidRPr="00B9497E">
        <w:rPr>
          <w:rFonts w:ascii="Courier New" w:hAnsi="Courier New" w:cs="Courier New"/>
          <w:color w:val="006400"/>
          <w:szCs w:val="20"/>
          <w:lang w:eastAsia="ru-RU"/>
        </w:rPr>
        <w:t>5</w:t>
      </w:r>
      <w:r w:rsidRPr="00B9497E">
        <w:rPr>
          <w:rFonts w:ascii="Courier New" w:hAnsi="Courier New" w:cs="Courier New"/>
          <w:color w:val="000000"/>
          <w:szCs w:val="20"/>
          <w:lang w:eastAsia="ru-RU"/>
        </w:rPr>
        <w:t>:</w:t>
      </w:r>
      <w:r w:rsidRPr="00B9497E">
        <w:rPr>
          <w:rFonts w:ascii="Courier New" w:hAnsi="Courier New" w:cs="Courier New"/>
          <w:color w:val="006400"/>
          <w:szCs w:val="20"/>
          <w:lang w:eastAsia="ru-RU"/>
        </w:rPr>
        <w:t>1</w:t>
      </w:r>
      <w:r w:rsidRPr="00B9497E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B9497E">
        <w:rPr>
          <w:rFonts w:ascii="Courier New" w:hAnsi="Courier New" w:cs="Courier New"/>
          <w:color w:val="0000FF"/>
          <w:szCs w:val="20"/>
          <w:lang w:eastAsia="ru-RU"/>
        </w:rPr>
        <w:t xml:space="preserve">'  </w:t>
      </w:r>
      <w:r w:rsidRPr="001D5AF1">
        <w:rPr>
          <w:rFonts w:ascii="Courier New" w:hAnsi="Courier New" w:cs="Courier New"/>
          <w:color w:val="0000FF"/>
          <w:szCs w:val="20"/>
          <w:lang w:eastAsia="ru-RU"/>
        </w:rPr>
        <w:t>индекс</w:t>
      </w:r>
      <w:r w:rsidRPr="00B9497E">
        <w:rPr>
          <w:rFonts w:ascii="Courier New" w:hAnsi="Courier New" w:cs="Courier New"/>
          <w:color w:val="0000FF"/>
          <w:szCs w:val="20"/>
          <w:lang w:eastAsia="ru-RU"/>
        </w:rPr>
        <w:t xml:space="preserve"> </w:t>
      </w:r>
      <w:r w:rsidRPr="001D5AF1">
        <w:rPr>
          <w:rFonts w:ascii="Courier New" w:hAnsi="Courier New" w:cs="Courier New"/>
          <w:color w:val="0000FF"/>
          <w:szCs w:val="20"/>
          <w:lang w:eastAsia="ru-RU"/>
        </w:rPr>
        <w:t>элемента</w:t>
      </w:r>
      <w:r w:rsidRPr="00B9497E">
        <w:rPr>
          <w:rFonts w:ascii="Courier New" w:hAnsi="Courier New" w:cs="Courier New"/>
          <w:color w:val="0000FF"/>
          <w:szCs w:val="20"/>
          <w:lang w:eastAsia="ru-RU"/>
        </w:rPr>
        <w:t>:'</w:t>
      </w:r>
      <w:r w:rsidRPr="00B9497E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max</w:t>
      </w:r>
      <w:r w:rsidRPr="00B9497E">
        <w:rPr>
          <w:rFonts w:ascii="Courier New" w:hAnsi="Courier New" w:cs="Courier New"/>
          <w:color w:val="000000"/>
          <w:szCs w:val="20"/>
          <w:lang w:eastAsia="ru-RU"/>
        </w:rPr>
        <w:t>_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ind</w:t>
      </w:r>
      <w:proofErr w:type="spellEnd"/>
      <w:r w:rsidRPr="00B9497E">
        <w:rPr>
          <w:rFonts w:ascii="Courier New" w:hAnsi="Courier New" w:cs="Courier New"/>
          <w:color w:val="000000"/>
          <w:szCs w:val="20"/>
          <w:lang w:eastAsia="ru-RU"/>
        </w:rPr>
        <w:t>:</w:t>
      </w:r>
      <w:commentRangeStart w:id="4"/>
      <w:r w:rsidRPr="00B9497E">
        <w:rPr>
          <w:rFonts w:ascii="Courier New" w:hAnsi="Courier New" w:cs="Courier New"/>
          <w:color w:val="006400"/>
          <w:szCs w:val="20"/>
          <w:lang w:eastAsia="ru-RU"/>
        </w:rPr>
        <w:t>3</w:t>
      </w:r>
      <w:commentRangeEnd w:id="4"/>
      <w:r w:rsidR="00B9497E">
        <w:rPr>
          <w:rStyle w:val="ad"/>
        </w:rPr>
        <w:commentReference w:id="4"/>
      </w:r>
      <w:r w:rsidRPr="00B9497E">
        <w:rPr>
          <w:rFonts w:ascii="Courier New" w:hAnsi="Courier New" w:cs="Courier New"/>
          <w:color w:val="000000"/>
          <w:szCs w:val="20"/>
          <w:lang w:eastAsia="ru-RU"/>
        </w:rPr>
        <w:t>);</w:t>
      </w:r>
    </w:p>
    <w:p w14:paraId="37C6DF09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63673881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14:paraId="09EF9DB5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pr2(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var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b: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14:paraId="4881F15C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14:paraId="3C1530A3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a, i: </w:t>
      </w:r>
      <w:r w:rsidRPr="001D5AF1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13F7AB5E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14:paraId="1F75F9EF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a :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1D5AF1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0C0215ED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spellStart"/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1D5AF1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470FDF3E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14:paraId="46F42590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if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(b[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] &gt; </w:t>
      </w:r>
      <w:r w:rsidRPr="001D5AF1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14:paraId="1F51EF90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a :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= a + </w:t>
      </w:r>
      <w:r w:rsidRPr="001D5AF1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25603085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r w:rsidRPr="001D5AF1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1D5AF1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14:paraId="7632238C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1D5AF1">
        <w:rPr>
          <w:rFonts w:ascii="Courier New" w:hAnsi="Courier New" w:cs="Courier New"/>
          <w:color w:val="000000"/>
          <w:szCs w:val="20"/>
          <w:lang w:eastAsia="ru-RU"/>
        </w:rPr>
        <w:t xml:space="preserve"> 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eastAsia="ru-RU"/>
        </w:rPr>
        <w:t>writeln</w:t>
      </w:r>
      <w:proofErr w:type="spellEnd"/>
      <w:r w:rsidRPr="001D5AF1">
        <w:rPr>
          <w:rFonts w:ascii="Courier New" w:hAnsi="Courier New" w:cs="Courier New"/>
          <w:color w:val="000000"/>
          <w:szCs w:val="20"/>
          <w:lang w:eastAsia="ru-RU"/>
        </w:rPr>
        <w:t>(</w:t>
      </w:r>
      <w:r w:rsidRPr="001D5AF1">
        <w:rPr>
          <w:rFonts w:ascii="Courier New" w:hAnsi="Courier New" w:cs="Courier New"/>
          <w:color w:val="0000FF"/>
          <w:szCs w:val="20"/>
          <w:lang w:eastAsia="ru-RU"/>
        </w:rPr>
        <w:t>'количество элементов &gt; 1 = '</w:t>
      </w:r>
      <w:r w:rsidRPr="001D5AF1">
        <w:rPr>
          <w:rFonts w:ascii="Courier New" w:hAnsi="Courier New" w:cs="Courier New"/>
          <w:color w:val="000000"/>
          <w:szCs w:val="20"/>
          <w:lang w:eastAsia="ru-RU"/>
        </w:rPr>
        <w:t>, a:</w:t>
      </w:r>
      <w:r w:rsidRPr="001D5AF1">
        <w:rPr>
          <w:rFonts w:ascii="Courier New" w:hAnsi="Courier New" w:cs="Courier New"/>
          <w:color w:val="006400"/>
          <w:szCs w:val="20"/>
          <w:lang w:eastAsia="ru-RU"/>
        </w:rPr>
        <w:t>3</w:t>
      </w:r>
      <w:r w:rsidRPr="001D5AF1">
        <w:rPr>
          <w:rFonts w:ascii="Courier New" w:hAnsi="Courier New" w:cs="Courier New"/>
          <w:color w:val="000000"/>
          <w:szCs w:val="20"/>
          <w:lang w:eastAsia="ru-RU"/>
        </w:rPr>
        <w:t>);</w:t>
      </w:r>
    </w:p>
    <w:p w14:paraId="7C8AABC4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6EEC6C6C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14:paraId="7F084C90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pr3(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var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b: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14:paraId="7C6E2EB7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14:paraId="2A030CCE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i: </w:t>
      </w:r>
      <w:r w:rsidRPr="001D5AF1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520F0B15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sum: </w:t>
      </w:r>
      <w:r w:rsidRPr="001D5AF1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26291313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14:paraId="10CD8FB4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sum :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1D5AF1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390EB107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1D5AF1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; </w:t>
      </w:r>
    </w:p>
    <w:p w14:paraId="03AA1BB5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while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&lt;= n </w:t>
      </w:r>
      <w:commentRangeStart w:id="5"/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  <w:commentRangeEnd w:id="5"/>
      <w:r w:rsidR="00DF0AC1">
        <w:rPr>
          <w:rStyle w:val="ad"/>
        </w:rPr>
        <w:commentReference w:id="5"/>
      </w:r>
    </w:p>
    <w:p w14:paraId="2FF5B124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14:paraId="7F99895E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sum :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= sum + b[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];</w:t>
      </w:r>
    </w:p>
    <w:p w14:paraId="4037CC71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spellStart"/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+ </w:t>
      </w:r>
      <w:r w:rsidRPr="001D5AF1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37AAD71B" w14:textId="77777777" w:rsidR="00E73497" w:rsidRPr="00B9497E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B9497E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300AE84C" w14:textId="77777777" w:rsidR="00E73497" w:rsidRPr="00B9497E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9497E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B9497E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B9497E">
        <w:rPr>
          <w:rFonts w:ascii="Courier New" w:hAnsi="Courier New" w:cs="Courier New"/>
          <w:color w:val="0000FF"/>
          <w:szCs w:val="20"/>
          <w:lang w:val="en-US" w:eastAsia="ru-RU"/>
        </w:rPr>
        <w:t>'</w:t>
      </w:r>
      <w:r w:rsidRPr="001D5AF1">
        <w:rPr>
          <w:rFonts w:ascii="Courier New" w:hAnsi="Courier New" w:cs="Courier New"/>
          <w:color w:val="0000FF"/>
          <w:szCs w:val="20"/>
          <w:lang w:eastAsia="ru-RU"/>
        </w:rPr>
        <w:t>сумма</w:t>
      </w:r>
      <w:r w:rsidRPr="00B9497E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1D5AF1">
        <w:rPr>
          <w:rFonts w:ascii="Courier New" w:hAnsi="Courier New" w:cs="Courier New"/>
          <w:color w:val="0000FF"/>
          <w:szCs w:val="20"/>
          <w:lang w:eastAsia="ru-RU"/>
        </w:rPr>
        <w:t>четных</w:t>
      </w:r>
      <w:r w:rsidRPr="00B9497E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1D5AF1">
        <w:rPr>
          <w:rFonts w:ascii="Courier New" w:hAnsi="Courier New" w:cs="Courier New"/>
          <w:color w:val="0000FF"/>
          <w:szCs w:val="20"/>
          <w:lang w:eastAsia="ru-RU"/>
        </w:rPr>
        <w:t>элементов</w:t>
      </w:r>
      <w:r w:rsidRPr="00B9497E">
        <w:rPr>
          <w:rFonts w:ascii="Courier New" w:hAnsi="Courier New" w:cs="Courier New"/>
          <w:color w:val="0000FF"/>
          <w:szCs w:val="20"/>
          <w:lang w:val="en-US" w:eastAsia="ru-RU"/>
        </w:rPr>
        <w:t xml:space="preserve"> = '</w:t>
      </w:r>
      <w:r w:rsidRPr="00B9497E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sum</w:t>
      </w:r>
      <w:r w:rsidRPr="00B9497E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B9497E">
        <w:rPr>
          <w:rFonts w:ascii="Courier New" w:hAnsi="Courier New" w:cs="Courier New"/>
          <w:color w:val="006400"/>
          <w:szCs w:val="20"/>
          <w:lang w:val="en-US" w:eastAsia="ru-RU"/>
        </w:rPr>
        <w:t>5</w:t>
      </w:r>
      <w:r w:rsidRPr="00B9497E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B9497E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B9497E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14:paraId="2D7E7C02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68682EBE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14:paraId="7FD61CF1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lastRenderedPageBreak/>
        <w:t>begin</w:t>
      </w:r>
    </w:p>
    <w:p w14:paraId="5421354C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</w:p>
    <w:p w14:paraId="1906863E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for </w:t>
      </w:r>
      <w:proofErr w:type="spellStart"/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1D5AF1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2A58C600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14:paraId="2AB0C0CC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b[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proofErr w:type="gram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] :</w:t>
      </w:r>
      <w:proofErr w:type="gram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= arctan(</w:t>
      </w:r>
      <w:r w:rsidRPr="001D5AF1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*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+ 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/ n) - sin(</w:t>
      </w:r>
      <w:proofErr w:type="spellStart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+ n);</w:t>
      </w:r>
    </w:p>
    <w:p w14:paraId="59E120EF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5AF1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2CB94DF6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pr1(b);</w:t>
      </w:r>
    </w:p>
    <w:p w14:paraId="5BF0A7BD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pr2(b);</w:t>
      </w:r>
    </w:p>
    <w:p w14:paraId="3A5FE18A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pr3(b);</w:t>
      </w:r>
    </w:p>
    <w:p w14:paraId="0B5C49D9" w14:textId="77777777" w:rsidR="00E73497" w:rsidRPr="001D5AF1" w:rsidRDefault="00E73497" w:rsidP="00E7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5AF1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6E89ADB8" w14:textId="77777777" w:rsidR="001B3B0E" w:rsidRPr="001D5AF1" w:rsidRDefault="00E73497" w:rsidP="00E7349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D5AF1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1D5AF1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14:paraId="32DA6C46" w14:textId="77777777"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007879CC" w14:textId="77777777" w:rsidR="004D461D" w:rsidRDefault="004D461D" w:rsidP="004D461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commentRangeStart w:id="6"/>
      <w:r>
        <w:rPr>
          <w:noProof/>
          <w:lang w:eastAsia="ru-RU"/>
        </w:rPr>
        <w:drawing>
          <wp:inline distT="0" distB="0" distL="0" distR="0" wp14:anchorId="676AD526" wp14:editId="08801303">
            <wp:extent cx="4248838" cy="1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1122" t="44470" r="16346" b="31015"/>
                    <a:stretch/>
                  </pic:blipFill>
                  <pic:spPr bwMode="auto">
                    <a:xfrm>
                      <a:off x="0" y="0"/>
                      <a:ext cx="424883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6"/>
      <w:r w:rsidR="00DF0AC1">
        <w:rPr>
          <w:rStyle w:val="ad"/>
        </w:rPr>
        <w:commentReference w:id="6"/>
      </w:r>
    </w:p>
    <w:p w14:paraId="28E53BB6" w14:textId="77777777" w:rsidR="001D5AF1" w:rsidRDefault="001D5AF1" w:rsidP="004D461D">
      <w:pPr>
        <w:spacing w:after="0" w:line="360" w:lineRule="auto"/>
        <w:ind w:firstLine="567"/>
        <w:jc w:val="center"/>
        <w:rPr>
          <w:rFonts w:ascii="Courier New" w:hAnsi="Courier New" w:cs="Courier New"/>
          <w:color w:val="00000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Рис.1. Результат вычислений </w:t>
      </w:r>
      <w:r w:rsidRPr="005D626D">
        <w:rPr>
          <w:rFonts w:ascii="Courier New" w:hAnsi="Courier New" w:cs="Courier New"/>
          <w:color w:val="000000"/>
          <w:szCs w:val="20"/>
          <w:lang w:eastAsia="ru-RU"/>
        </w:rPr>
        <w:t>‘</w:t>
      </w:r>
      <w:proofErr w:type="spellStart"/>
      <w:r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>program</w:t>
      </w:r>
      <w:proofErr w:type="spellEnd"/>
      <w:r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Cs w:val="20"/>
          <w:lang w:eastAsia="ru-RU"/>
        </w:rPr>
        <w:t>lb81</w:t>
      </w:r>
      <w:r w:rsidRPr="005D626D">
        <w:rPr>
          <w:rFonts w:ascii="Courier New" w:hAnsi="Courier New" w:cs="Courier New"/>
          <w:color w:val="000000"/>
          <w:szCs w:val="20"/>
          <w:lang w:eastAsia="ru-RU"/>
        </w:rPr>
        <w:t>’</w:t>
      </w:r>
    </w:p>
    <w:p w14:paraId="7D307C39" w14:textId="77777777" w:rsidR="001D5AF1" w:rsidRDefault="001D5AF1">
      <w:pPr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>
        <w:rPr>
          <w:rFonts w:ascii="Courier New" w:hAnsi="Courier New" w:cs="Courier New"/>
          <w:color w:val="000000"/>
          <w:szCs w:val="20"/>
          <w:lang w:eastAsia="ru-RU"/>
        </w:rPr>
        <w:br w:type="page"/>
      </w:r>
    </w:p>
    <w:p w14:paraId="481A8A82" w14:textId="77777777" w:rsidR="001D5AF1" w:rsidRPr="00311E30" w:rsidRDefault="001D5AF1" w:rsidP="001D5AF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</w:p>
    <w:p w14:paraId="3D407FC2" w14:textId="77777777" w:rsidR="001D5AF1" w:rsidRPr="001D5AF1" w:rsidRDefault="001D5AF1" w:rsidP="001D5AF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E7209D8" w14:textId="77777777" w:rsidR="001D5AF1" w:rsidRPr="001D5AF1" w:rsidRDefault="00CB3E8F" w:rsidP="001D5A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3E8F"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 wp14:anchorId="60193444" wp14:editId="41F7077E">
            <wp:extent cx="2160000" cy="465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6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0918A" w14:textId="77777777" w:rsidR="001D5AF1" w:rsidRDefault="001D5AF1" w:rsidP="001D5AF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530C2E87" w14:textId="77777777" w:rsidR="001D5AF1" w:rsidRPr="0065534C" w:rsidRDefault="001D5AF1" w:rsidP="001D5AF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1561D141" w14:textId="77777777" w:rsidR="00CB3E8F" w:rsidRDefault="00CB3E8F" w:rsidP="00DF0A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7" w:author="Vyacheslav" w:date="2020-04-13T12:15:00Z">
          <w:pPr>
            <w:spacing w:after="0" w:line="360" w:lineRule="auto"/>
            <w:ind w:firstLine="567"/>
          </w:pPr>
        </w:pPrChange>
      </w:pPr>
      <w:r>
        <w:rPr>
          <w:rFonts w:ascii="Times New Roman" w:hAnsi="Times New Roman"/>
          <w:sz w:val="28"/>
          <w:szCs w:val="28"/>
        </w:rPr>
        <w:t>Составить</w:t>
      </w:r>
      <w:r w:rsidRPr="00CB3E8F">
        <w:rPr>
          <w:rFonts w:ascii="Times New Roman" w:hAnsi="Times New Roman"/>
          <w:sz w:val="28"/>
          <w:szCs w:val="28"/>
        </w:rPr>
        <w:t xml:space="preserve"> процедуру для определения наибольшего значения (</w:t>
      </w:r>
      <w:r w:rsidRPr="00CB3E8F">
        <w:rPr>
          <w:rFonts w:ascii="Times New Roman" w:hAnsi="Times New Roman"/>
          <w:sz w:val="28"/>
          <w:szCs w:val="28"/>
          <w:lang w:val="en-US"/>
        </w:rPr>
        <w:t>PN</w:t>
      </w:r>
      <w:r w:rsidRPr="00CB3E8F">
        <w:rPr>
          <w:rFonts w:ascii="Times New Roman" w:hAnsi="Times New Roman"/>
          <w:sz w:val="28"/>
          <w:szCs w:val="28"/>
        </w:rPr>
        <w:t xml:space="preserve">) произведений элементов каждой строки матрицы </w:t>
      </w:r>
      <w:proofErr w:type="gramStart"/>
      <w:r w:rsidRPr="00CB3E8F">
        <w:rPr>
          <w:rFonts w:ascii="Times New Roman" w:hAnsi="Times New Roman"/>
          <w:sz w:val="28"/>
          <w:szCs w:val="28"/>
        </w:rPr>
        <w:t>В(</w:t>
      </w:r>
      <w:proofErr w:type="gramEnd"/>
      <w:r w:rsidRPr="00CB3E8F">
        <w:rPr>
          <w:rFonts w:ascii="Times New Roman" w:hAnsi="Times New Roman"/>
          <w:sz w:val="28"/>
          <w:szCs w:val="28"/>
        </w:rPr>
        <w:t xml:space="preserve">5,3). Элементы матрицы </w:t>
      </w:r>
      <w:proofErr w:type="gramStart"/>
      <w:r w:rsidRPr="00CB3E8F">
        <w:rPr>
          <w:rFonts w:ascii="Times New Roman" w:hAnsi="Times New Roman"/>
          <w:sz w:val="28"/>
          <w:szCs w:val="28"/>
        </w:rPr>
        <w:t>В(</w:t>
      </w:r>
      <w:proofErr w:type="gramEnd"/>
      <w:r w:rsidRPr="00CB3E8F">
        <w:rPr>
          <w:rFonts w:ascii="Times New Roman" w:hAnsi="Times New Roman"/>
          <w:sz w:val="28"/>
          <w:szCs w:val="28"/>
        </w:rPr>
        <w:t xml:space="preserve">5, 3) заполните случайными числами из интервала [1; 100].  Полученное значение </w:t>
      </w:r>
      <w:r w:rsidRPr="00CB3E8F">
        <w:rPr>
          <w:rFonts w:ascii="Times New Roman" w:hAnsi="Times New Roman"/>
          <w:sz w:val="28"/>
          <w:szCs w:val="28"/>
          <w:lang w:val="en-US"/>
        </w:rPr>
        <w:t>PN</w:t>
      </w:r>
      <w:r w:rsidRPr="00CB3E8F">
        <w:rPr>
          <w:rFonts w:ascii="Times New Roman" w:hAnsi="Times New Roman"/>
          <w:sz w:val="28"/>
          <w:szCs w:val="28"/>
        </w:rPr>
        <w:t xml:space="preserve"> используйте при вычислении:</w:t>
      </w:r>
    </w:p>
    <w:p w14:paraId="64A566C7" w14:textId="77777777" w:rsidR="00CB3E8F" w:rsidRDefault="00CB3E8F" w:rsidP="00CB3E8F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E7511A" wp14:editId="111F349B">
            <wp:extent cx="2160000" cy="65995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59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4DB07" w14:textId="77777777" w:rsidR="005B45A8" w:rsidRPr="005B45A8" w:rsidRDefault="005B45A8" w:rsidP="005B45A8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ответах привести</w:t>
      </w:r>
      <w:r w:rsidRPr="005B45A8">
        <w:rPr>
          <w:rFonts w:ascii="Times New Roman" w:hAnsi="Times New Roman"/>
          <w:sz w:val="28"/>
          <w:szCs w:val="28"/>
        </w:rPr>
        <w:t>:</w:t>
      </w:r>
    </w:p>
    <w:p w14:paraId="10336341" w14:textId="77777777" w:rsidR="00167A9C" w:rsidRPr="005B45A8" w:rsidRDefault="007E3C56" w:rsidP="005B45A8">
      <w:pPr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B45A8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proofErr w:type="gramStart"/>
      <w:r w:rsidRPr="005B45A8">
        <w:rPr>
          <w:rFonts w:ascii="Times New Roman" w:hAnsi="Times New Roman"/>
          <w:sz w:val="28"/>
          <w:szCs w:val="28"/>
        </w:rPr>
        <w:t>В(</w:t>
      </w:r>
      <w:proofErr w:type="gramEnd"/>
      <w:r w:rsidRPr="005B45A8">
        <w:rPr>
          <w:rFonts w:ascii="Times New Roman" w:hAnsi="Times New Roman"/>
          <w:sz w:val="28"/>
          <w:szCs w:val="28"/>
        </w:rPr>
        <w:t>5, 3);</w:t>
      </w:r>
    </w:p>
    <w:p w14:paraId="1E736193" w14:textId="77777777" w:rsidR="00167A9C" w:rsidRPr="005B45A8" w:rsidRDefault="007E3C56" w:rsidP="005B45A8">
      <w:pPr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B45A8">
        <w:rPr>
          <w:rFonts w:ascii="Times New Roman" w:hAnsi="Times New Roman"/>
          <w:sz w:val="28"/>
          <w:szCs w:val="28"/>
        </w:rPr>
        <w:t xml:space="preserve">Значение </w:t>
      </w:r>
      <w:r w:rsidRPr="005B45A8">
        <w:rPr>
          <w:rFonts w:ascii="Times New Roman" w:hAnsi="Times New Roman"/>
          <w:sz w:val="28"/>
          <w:szCs w:val="28"/>
          <w:lang w:val="en-US"/>
        </w:rPr>
        <w:t>PN;</w:t>
      </w:r>
    </w:p>
    <w:p w14:paraId="4B72F747" w14:textId="77777777" w:rsidR="00167A9C" w:rsidRPr="005B45A8" w:rsidRDefault="007E3C56" w:rsidP="005B45A8">
      <w:pPr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B45A8">
        <w:rPr>
          <w:rFonts w:ascii="Times New Roman" w:hAnsi="Times New Roman"/>
          <w:sz w:val="28"/>
          <w:szCs w:val="28"/>
        </w:rPr>
        <w:t xml:space="preserve">Значение </w:t>
      </w:r>
      <w:r w:rsidRPr="005B45A8">
        <w:rPr>
          <w:rFonts w:ascii="Times New Roman" w:hAnsi="Times New Roman"/>
          <w:sz w:val="28"/>
          <w:szCs w:val="28"/>
          <w:lang w:val="en-US"/>
        </w:rPr>
        <w:t>k.</w:t>
      </w:r>
    </w:p>
    <w:p w14:paraId="14854573" w14:textId="77777777" w:rsidR="005B45A8" w:rsidRDefault="005B45A8" w:rsidP="005B45A8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57C5FA68" w14:textId="77777777" w:rsidR="00CB3E8F" w:rsidRDefault="00CB3E8F" w:rsidP="00CB3E8F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5A7EE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6124595F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program 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lb82;</w:t>
      </w:r>
    </w:p>
    <w:p w14:paraId="4A857970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14:paraId="7D90950D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</w:p>
    <w:p w14:paraId="2EB30BFC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m =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2.6e-4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25DF8A8E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14:paraId="0BD3326B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14:paraId="4041FBA0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proofErr w:type="gramStart"/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array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[</w:t>
      </w:r>
      <w:proofErr w:type="gramEnd"/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1..5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1..3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]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of </w:t>
      </w:r>
      <w:r w:rsidRPr="00B71C79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3E5F1147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14:paraId="602696B3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14:paraId="43703CED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, j: </w:t>
      </w:r>
      <w:r w:rsidRPr="00B71C79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43DE1927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pn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, p: </w:t>
      </w:r>
      <w:r w:rsidRPr="00B71C79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3A77CAD4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c: </w:t>
      </w:r>
      <w:proofErr w:type="gramStart"/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array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[</w:t>
      </w:r>
      <w:proofErr w:type="gramEnd"/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1..5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]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of </w:t>
      </w:r>
      <w:r w:rsidRPr="00B71C79">
        <w:rPr>
          <w:rFonts w:ascii="Courier New" w:hAnsi="Courier New" w:cs="Courier New"/>
          <w:color w:val="0000FF"/>
          <w:szCs w:val="20"/>
          <w:lang w:val="en-US" w:eastAsia="ru-RU"/>
        </w:rPr>
        <w:t xml:space="preserve">real 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= (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3.42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11.2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0.4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6.23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15.64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14:paraId="20AD02CE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k: </w:t>
      </w:r>
      <w:proofErr w:type="gramStart"/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array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[</w:t>
      </w:r>
      <w:proofErr w:type="gramEnd"/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1..5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]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of </w:t>
      </w:r>
      <w:r w:rsidRPr="00B71C79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; </w:t>
      </w:r>
    </w:p>
    <w:p w14:paraId="28515FDF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b: </w:t>
      </w:r>
      <w:proofErr w:type="spell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54D7A8FB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14:paraId="707A7D26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pr1(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var 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b: </w:t>
      </w:r>
      <w:proofErr w:type="spell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14:paraId="261FFE16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14:paraId="34635F65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, j: </w:t>
      </w:r>
      <w:r w:rsidRPr="00B71C79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634F7184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p: </w:t>
      </w:r>
      <w:r w:rsidRPr="00B71C79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79C2CE42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14:paraId="416FBD1A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for </w:t>
      </w:r>
      <w:proofErr w:type="spellStart"/>
      <w:proofErr w:type="gram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76B6637C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lastRenderedPageBreak/>
        <w:t xml:space="preserve">    </w:t>
      </w:r>
    </w:p>
    <w:p w14:paraId="4E139278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14:paraId="5FE6DA56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p :</w:t>
      </w:r>
      <w:proofErr w:type="gram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3652FFCB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gram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j :</w:t>
      </w:r>
      <w:proofErr w:type="gram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 xml:space="preserve">3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292BCD76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14:paraId="107602FC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B71C79">
        <w:rPr>
          <w:rFonts w:ascii="Courier New" w:hAnsi="Courier New" w:cs="Courier New"/>
          <w:color w:val="000000"/>
          <w:szCs w:val="20"/>
          <w:lang w:eastAsia="ru-RU"/>
        </w:rPr>
        <w:t>p :</w:t>
      </w:r>
      <w:proofErr w:type="gramEnd"/>
      <w:r w:rsidRPr="00B71C79">
        <w:rPr>
          <w:rFonts w:ascii="Courier New" w:hAnsi="Courier New" w:cs="Courier New"/>
          <w:color w:val="000000"/>
          <w:szCs w:val="20"/>
          <w:lang w:eastAsia="ru-RU"/>
        </w:rPr>
        <w:t>= p * b[i, j];</w:t>
      </w:r>
    </w:p>
    <w:p w14:paraId="1A5D2C3B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B71C79">
        <w:rPr>
          <w:rFonts w:ascii="Courier New" w:hAnsi="Courier New" w:cs="Courier New"/>
          <w:color w:val="000000"/>
          <w:szCs w:val="20"/>
          <w:lang w:eastAsia="ru-RU"/>
        </w:rPr>
        <w:t xml:space="preserve">    </w:t>
      </w:r>
      <w:proofErr w:type="spellStart"/>
      <w:r w:rsidRPr="00B71C79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B71C79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14:paraId="03768D22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B71C79">
        <w:rPr>
          <w:rFonts w:ascii="Courier New" w:hAnsi="Courier New" w:cs="Courier New"/>
          <w:color w:val="000000"/>
          <w:szCs w:val="20"/>
          <w:lang w:eastAsia="ru-RU"/>
        </w:rPr>
        <w:t xml:space="preserve">    </w:t>
      </w:r>
      <w:proofErr w:type="spellStart"/>
      <w:r w:rsidRPr="00B71C79">
        <w:rPr>
          <w:rFonts w:ascii="Courier New" w:hAnsi="Courier New" w:cs="Courier New"/>
          <w:color w:val="000000"/>
          <w:szCs w:val="20"/>
          <w:lang w:eastAsia="ru-RU"/>
        </w:rPr>
        <w:t>writeln</w:t>
      </w:r>
      <w:proofErr w:type="spellEnd"/>
      <w:r w:rsidRPr="00B71C79">
        <w:rPr>
          <w:rFonts w:ascii="Courier New" w:hAnsi="Courier New" w:cs="Courier New"/>
          <w:color w:val="000000"/>
          <w:szCs w:val="20"/>
          <w:lang w:eastAsia="ru-RU"/>
        </w:rPr>
        <w:t>(</w:t>
      </w:r>
      <w:r w:rsidRPr="00B71C79">
        <w:rPr>
          <w:rFonts w:ascii="Courier New" w:hAnsi="Courier New" w:cs="Courier New"/>
          <w:color w:val="0000FF"/>
          <w:szCs w:val="20"/>
          <w:lang w:eastAsia="ru-RU"/>
        </w:rPr>
        <w:t>'Произведение элементов '</w:t>
      </w:r>
      <w:r w:rsidRPr="00B71C79">
        <w:rPr>
          <w:rFonts w:ascii="Courier New" w:hAnsi="Courier New" w:cs="Courier New"/>
          <w:color w:val="000000"/>
          <w:szCs w:val="20"/>
          <w:lang w:eastAsia="ru-RU"/>
        </w:rPr>
        <w:t xml:space="preserve">, i, </w:t>
      </w:r>
      <w:r w:rsidRPr="00B71C79">
        <w:rPr>
          <w:rFonts w:ascii="Courier New" w:hAnsi="Courier New" w:cs="Courier New"/>
          <w:color w:val="0000FF"/>
          <w:szCs w:val="20"/>
          <w:lang w:eastAsia="ru-RU"/>
        </w:rPr>
        <w:t>' строки = '</w:t>
      </w:r>
      <w:r w:rsidRPr="00B71C79">
        <w:rPr>
          <w:rFonts w:ascii="Courier New" w:hAnsi="Courier New" w:cs="Courier New"/>
          <w:color w:val="000000"/>
          <w:szCs w:val="20"/>
          <w:lang w:eastAsia="ru-RU"/>
        </w:rPr>
        <w:t>, p)</w:t>
      </w:r>
    </w:p>
    <w:p w14:paraId="7610FF94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eastAsia="ru-RU"/>
        </w:rPr>
        <w:t xml:space="preserve"> 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0529D3BF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30ACE6FB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commentRangeStart w:id="8"/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spellStart"/>
      <w:proofErr w:type="gram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do </w:t>
      </w:r>
    </w:p>
    <w:p w14:paraId="7426058B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if 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(p &gt; PN)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14:paraId="71AFA7F2" w14:textId="77777777" w:rsidR="00B71C79" w:rsidRPr="00B60357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B6035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14:paraId="7ACAD1E4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PN :</w:t>
      </w:r>
      <w:proofErr w:type="gram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= p;</w:t>
      </w:r>
    </w:p>
    <w:p w14:paraId="51E31615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  <w:commentRangeEnd w:id="8"/>
      <w:r w:rsidR="00DF0AC1">
        <w:rPr>
          <w:rStyle w:val="ad"/>
        </w:rPr>
        <w:commentReference w:id="8"/>
      </w:r>
    </w:p>
    <w:p w14:paraId="0FD30005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2CB471DF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B71C79">
        <w:rPr>
          <w:rFonts w:ascii="Courier New" w:hAnsi="Courier New" w:cs="Courier New"/>
          <w:color w:val="0000FF"/>
          <w:szCs w:val="20"/>
          <w:lang w:val="en-US" w:eastAsia="ru-RU"/>
        </w:rPr>
        <w:t>'PN = '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pn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14:paraId="21813861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755C95D6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7BED2036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14:paraId="52F99FFE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14:paraId="4D7BAE29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</w:p>
    <w:p w14:paraId="1CD54166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for </w:t>
      </w:r>
      <w:proofErr w:type="spellStart"/>
      <w:proofErr w:type="gram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3C3AAC1D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14:paraId="31E9A802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for </w:t>
      </w:r>
      <w:proofErr w:type="gram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j :</w:t>
      </w:r>
      <w:proofErr w:type="gram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 xml:space="preserve">3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6BDF158A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14:paraId="684A2D8A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b[</w:t>
      </w:r>
      <w:proofErr w:type="spellStart"/>
      <w:proofErr w:type="gram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, j] := random(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100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14:paraId="00C2023F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2DDCC8B6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spell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(b[</w:t>
      </w:r>
      <w:proofErr w:type="spell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]);</w:t>
      </w:r>
    </w:p>
    <w:p w14:paraId="0A0CACD6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234F4DFF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346FECF7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pr1(b);</w:t>
      </w:r>
    </w:p>
    <w:p w14:paraId="44E2A033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4528AC44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spellStart"/>
      <w:proofErr w:type="gram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446585DE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14:paraId="05CD7556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commentRangeStart w:id="9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k</w:t>
      </w:r>
      <w:commentRangeEnd w:id="9"/>
      <w:r w:rsidR="001E2A4E">
        <w:rPr>
          <w:rStyle w:val="ad"/>
        </w:rPr>
        <w:commentReference w:id="9"/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[</w:t>
      </w:r>
      <w:proofErr w:type="spell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proofErr w:type="gram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] :</w:t>
      </w:r>
      <w:proofErr w:type="gram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= ln(c[</w:t>
      </w:r>
      <w:proofErr w:type="spell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]) + (sqrt(PN) / </w:t>
      </w:r>
      <w:r w:rsidRPr="00B71C79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) * m;</w:t>
      </w:r>
    </w:p>
    <w:p w14:paraId="361B15FF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B71C7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4827A27D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B71C79">
        <w:rPr>
          <w:rFonts w:ascii="Courier New" w:hAnsi="Courier New" w:cs="Courier New"/>
          <w:color w:val="0000FF"/>
          <w:szCs w:val="20"/>
          <w:lang w:val="en-US" w:eastAsia="ru-RU"/>
        </w:rPr>
        <w:t>'k= '</w:t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commentRangeStart w:id="10"/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k</w:t>
      </w:r>
      <w:commentRangeEnd w:id="10"/>
      <w:r w:rsidR="001E2A4E">
        <w:rPr>
          <w:rStyle w:val="ad"/>
        </w:rPr>
        <w:commentReference w:id="10"/>
      </w: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>)</w:t>
      </w:r>
    </w:p>
    <w:p w14:paraId="339180DC" w14:textId="77777777" w:rsidR="00B71C79" w:rsidRPr="00B71C79" w:rsidRDefault="00B71C79" w:rsidP="00B7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71C7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70093D87" w14:textId="77777777" w:rsidR="00B71C79" w:rsidRDefault="00B71C79" w:rsidP="00B71C79">
      <w:pPr>
        <w:spacing w:after="0" w:line="360" w:lineRule="auto"/>
        <w:ind w:firstLine="567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 w:rsidRPr="00B71C79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B71C79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14:paraId="2D8A5A6E" w14:textId="77777777" w:rsidR="00B71C79" w:rsidRDefault="00B71C79" w:rsidP="00B71C79">
      <w:pPr>
        <w:spacing w:after="0" w:line="360" w:lineRule="auto"/>
        <w:ind w:firstLine="567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14:paraId="2FBC0780" w14:textId="77777777" w:rsidR="00B71C79" w:rsidRDefault="00B71C79" w:rsidP="00B71C7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31CFD5" wp14:editId="12FF210F">
            <wp:extent cx="3770079" cy="18000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4679" t="36488" r="32693" b="27310"/>
                    <a:stretch/>
                  </pic:blipFill>
                  <pic:spPr bwMode="auto">
                    <a:xfrm>
                      <a:off x="0" y="0"/>
                      <a:ext cx="37700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895A9" w14:textId="77777777" w:rsidR="005B45A8" w:rsidRDefault="00E75484" w:rsidP="00B71C79">
      <w:pPr>
        <w:spacing w:after="0" w:line="360" w:lineRule="auto"/>
        <w:ind w:firstLine="567"/>
        <w:jc w:val="center"/>
        <w:rPr>
          <w:rFonts w:ascii="Courier New" w:hAnsi="Courier New" w:cs="Courier New"/>
          <w:color w:val="00000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>Рис.</w:t>
      </w:r>
      <w:r w:rsidRPr="00B9497E">
        <w:rPr>
          <w:rFonts w:ascii="Times New Roman" w:hAnsi="Times New Roman"/>
          <w:sz w:val="28"/>
          <w:szCs w:val="28"/>
        </w:rPr>
        <w:t>2</w:t>
      </w:r>
      <w:r w:rsidR="00B71C79">
        <w:rPr>
          <w:rFonts w:ascii="Times New Roman" w:hAnsi="Times New Roman"/>
          <w:sz w:val="28"/>
          <w:szCs w:val="28"/>
        </w:rPr>
        <w:t xml:space="preserve">. Результат вычислений </w:t>
      </w:r>
      <w:r w:rsidR="00B71C79" w:rsidRPr="005D626D">
        <w:rPr>
          <w:rFonts w:ascii="Courier New" w:hAnsi="Courier New" w:cs="Courier New"/>
          <w:color w:val="000000"/>
          <w:szCs w:val="20"/>
          <w:lang w:eastAsia="ru-RU"/>
        </w:rPr>
        <w:t>‘</w:t>
      </w:r>
      <w:proofErr w:type="spellStart"/>
      <w:r w:rsidR="00B71C79"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>program</w:t>
      </w:r>
      <w:proofErr w:type="spellEnd"/>
      <w:r w:rsidR="00B71C79"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="00B71C79">
        <w:rPr>
          <w:rFonts w:ascii="Courier New" w:hAnsi="Courier New" w:cs="Courier New"/>
          <w:color w:val="000000"/>
          <w:szCs w:val="20"/>
          <w:lang w:eastAsia="ru-RU"/>
        </w:rPr>
        <w:t>lb82</w:t>
      </w:r>
      <w:r w:rsidR="00B71C79" w:rsidRPr="005D626D">
        <w:rPr>
          <w:rFonts w:ascii="Courier New" w:hAnsi="Courier New" w:cs="Courier New"/>
          <w:color w:val="000000"/>
          <w:szCs w:val="20"/>
          <w:lang w:eastAsia="ru-RU"/>
        </w:rPr>
        <w:t>’</w:t>
      </w:r>
    </w:p>
    <w:p w14:paraId="3C125E45" w14:textId="77777777" w:rsidR="005B45A8" w:rsidRDefault="005B45A8">
      <w:pPr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>
        <w:rPr>
          <w:rFonts w:ascii="Courier New" w:hAnsi="Courier New" w:cs="Courier New"/>
          <w:color w:val="000000"/>
          <w:szCs w:val="20"/>
          <w:lang w:eastAsia="ru-RU"/>
        </w:rPr>
        <w:br w:type="page"/>
      </w:r>
    </w:p>
    <w:p w14:paraId="27B749CB" w14:textId="77777777" w:rsidR="005B45A8" w:rsidRPr="00311E30" w:rsidRDefault="005B45A8" w:rsidP="005B45A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3</w:t>
      </w:r>
    </w:p>
    <w:p w14:paraId="3D96CA96" w14:textId="77777777" w:rsidR="005B45A8" w:rsidRPr="001D5AF1" w:rsidRDefault="005B45A8" w:rsidP="005B45A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CE6AE2A" w14:textId="77777777" w:rsidR="005B45A8" w:rsidRPr="001D5AF1" w:rsidRDefault="005B45A8" w:rsidP="005B45A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A3E788" wp14:editId="0AF63742">
            <wp:extent cx="2152650" cy="602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76" cy="6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B45AA6" w14:textId="77777777" w:rsidR="005B45A8" w:rsidRDefault="005B45A8" w:rsidP="005B45A8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5A066087" w14:textId="77777777" w:rsidR="005B45A8" w:rsidRPr="0065534C" w:rsidRDefault="005B45A8" w:rsidP="005B45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41B20D29" w14:textId="77777777" w:rsidR="005B45A8" w:rsidRPr="005B45A8" w:rsidRDefault="005B45A8" w:rsidP="001E2A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11" w:author="Vyacheslav" w:date="2020-04-13T12:22:00Z">
          <w:pPr>
            <w:spacing w:after="0" w:line="360" w:lineRule="auto"/>
            <w:ind w:firstLine="567"/>
          </w:pPr>
        </w:pPrChange>
      </w:pPr>
      <w:r>
        <w:rPr>
          <w:rFonts w:ascii="Times New Roman" w:hAnsi="Times New Roman"/>
          <w:sz w:val="28"/>
          <w:szCs w:val="28"/>
        </w:rPr>
        <w:t>Составить</w:t>
      </w:r>
      <w:r w:rsidRPr="005B45A8">
        <w:rPr>
          <w:rFonts w:ascii="Times New Roman" w:hAnsi="Times New Roman"/>
          <w:sz w:val="28"/>
          <w:szCs w:val="28"/>
        </w:rPr>
        <w:t xml:space="preserve"> подпрограмму–функцию для вычисления суммы (</w:t>
      </w:r>
      <w:r w:rsidRPr="005B45A8">
        <w:rPr>
          <w:rFonts w:ascii="Times New Roman" w:hAnsi="Times New Roman"/>
          <w:sz w:val="28"/>
          <w:szCs w:val="28"/>
          <w:lang w:val="en-US"/>
        </w:rPr>
        <w:t>SA</w:t>
      </w:r>
      <w:r w:rsidRPr="005B45A8">
        <w:rPr>
          <w:rFonts w:ascii="Times New Roman" w:hAnsi="Times New Roman"/>
          <w:sz w:val="28"/>
          <w:szCs w:val="28"/>
        </w:rPr>
        <w:t xml:space="preserve">) значений среднего арифметического элементов каждого столбца матрицы </w:t>
      </w:r>
      <w:proofErr w:type="gramStart"/>
      <w:r w:rsidRPr="005B45A8">
        <w:rPr>
          <w:rFonts w:ascii="Times New Roman" w:hAnsi="Times New Roman"/>
          <w:sz w:val="28"/>
          <w:szCs w:val="28"/>
        </w:rPr>
        <w:t>А(</w:t>
      </w:r>
      <w:proofErr w:type="gramEnd"/>
      <w:r w:rsidRPr="005B45A8">
        <w:rPr>
          <w:rFonts w:ascii="Times New Roman" w:hAnsi="Times New Roman"/>
          <w:sz w:val="28"/>
          <w:szCs w:val="28"/>
        </w:rPr>
        <w:t xml:space="preserve">3,4). Элементы матрицы </w:t>
      </w:r>
      <w:proofErr w:type="gramStart"/>
      <w:r w:rsidRPr="005B45A8">
        <w:rPr>
          <w:rFonts w:ascii="Times New Roman" w:hAnsi="Times New Roman"/>
          <w:sz w:val="28"/>
          <w:szCs w:val="28"/>
        </w:rPr>
        <w:t>А(</w:t>
      </w:r>
      <w:proofErr w:type="gramEnd"/>
      <w:r w:rsidRPr="005B45A8">
        <w:rPr>
          <w:rFonts w:ascii="Times New Roman" w:hAnsi="Times New Roman"/>
          <w:sz w:val="28"/>
          <w:szCs w:val="28"/>
        </w:rPr>
        <w:t xml:space="preserve">3, 4) заполните случайными числами из интервала [1; 9]. Значение </w:t>
      </w:r>
      <w:r w:rsidRPr="005B45A8">
        <w:rPr>
          <w:rFonts w:ascii="Times New Roman" w:hAnsi="Times New Roman"/>
          <w:sz w:val="28"/>
          <w:szCs w:val="28"/>
          <w:lang w:val="en-US"/>
        </w:rPr>
        <w:t>SA</w:t>
      </w:r>
      <w:r w:rsidRPr="005B45A8">
        <w:rPr>
          <w:rFonts w:ascii="Times New Roman" w:hAnsi="Times New Roman"/>
          <w:sz w:val="28"/>
          <w:szCs w:val="28"/>
        </w:rPr>
        <w:t xml:space="preserve"> используйте при вычислении:</w:t>
      </w:r>
    </w:p>
    <w:p w14:paraId="66AFA9DF" w14:textId="77777777" w:rsidR="005B45A8" w:rsidRDefault="005B45A8" w:rsidP="005B45A8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B29334" wp14:editId="37C5FC85">
            <wp:extent cx="2160000" cy="51085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51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14B0E4" w14:textId="77777777" w:rsidR="00F4089A" w:rsidRPr="00F4089A" w:rsidRDefault="00F4089A" w:rsidP="00F4089A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>В ответах приведите:</w:t>
      </w:r>
    </w:p>
    <w:p w14:paraId="40D315B6" w14:textId="77777777" w:rsidR="00167A9C" w:rsidRPr="00F4089A" w:rsidRDefault="007E3C56" w:rsidP="00F4089A">
      <w:pPr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r w:rsidRPr="00F4089A">
        <w:rPr>
          <w:rFonts w:ascii="Times New Roman" w:hAnsi="Times New Roman"/>
          <w:sz w:val="28"/>
          <w:szCs w:val="28"/>
          <w:lang w:val="en-US"/>
        </w:rPr>
        <w:t>A</w:t>
      </w:r>
      <w:r w:rsidRPr="00F4089A">
        <w:rPr>
          <w:rFonts w:ascii="Times New Roman" w:hAnsi="Times New Roman"/>
          <w:sz w:val="28"/>
          <w:szCs w:val="28"/>
        </w:rPr>
        <w:t>(5, 3);</w:t>
      </w:r>
    </w:p>
    <w:p w14:paraId="7CF4BCC2" w14:textId="77777777" w:rsidR="00F4089A" w:rsidRDefault="007E3C56" w:rsidP="00F4089A">
      <w:pPr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Значение </w:t>
      </w:r>
      <w:r w:rsidRPr="00F4089A">
        <w:rPr>
          <w:rFonts w:ascii="Times New Roman" w:hAnsi="Times New Roman"/>
          <w:sz w:val="28"/>
          <w:szCs w:val="28"/>
          <w:lang w:val="en-US"/>
        </w:rPr>
        <w:t>SA;</w:t>
      </w:r>
    </w:p>
    <w:p w14:paraId="53FA4FEB" w14:textId="77777777" w:rsidR="00F4089A" w:rsidRPr="00F4089A" w:rsidRDefault="00F4089A" w:rsidP="00F4089A">
      <w:pPr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F4089A">
        <w:rPr>
          <w:rFonts w:ascii="Times New Roman" w:hAnsi="Times New Roman"/>
          <w:sz w:val="28"/>
          <w:szCs w:val="28"/>
          <w:lang w:val="en-US"/>
        </w:rPr>
        <w:t>Z</w:t>
      </w:r>
    </w:p>
    <w:p w14:paraId="44D8C483" w14:textId="77777777" w:rsidR="00F4089A" w:rsidRPr="00F4089A" w:rsidRDefault="00F4089A" w:rsidP="00F4089A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4AF79CC5" w14:textId="77777777" w:rsidR="005B45A8" w:rsidRDefault="005B45A8" w:rsidP="005B45A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5B45A8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184620D6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>program</w:t>
      </w:r>
      <w:proofErr w:type="spellEnd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>lb83;</w:t>
      </w:r>
    </w:p>
    <w:p w14:paraId="55668177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14:paraId="58819642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proofErr w:type="spellStart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>type</w:t>
      </w:r>
      <w:proofErr w:type="spellEnd"/>
    </w:p>
    <w:p w14:paraId="7E6E4E9E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eastAsia="ru-RU"/>
        </w:rPr>
        <w:t>arr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 = </w:t>
      </w:r>
      <w:proofErr w:type="spellStart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>array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>[</w:t>
      </w:r>
      <w:r w:rsidRPr="00A4497C">
        <w:rPr>
          <w:rFonts w:ascii="Courier New" w:hAnsi="Courier New" w:cs="Courier New"/>
          <w:color w:val="006400"/>
          <w:szCs w:val="20"/>
          <w:lang w:eastAsia="ru-RU"/>
        </w:rPr>
        <w:t>1..3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A4497C">
        <w:rPr>
          <w:rFonts w:ascii="Courier New" w:hAnsi="Courier New" w:cs="Courier New"/>
          <w:color w:val="006400"/>
          <w:szCs w:val="20"/>
          <w:lang w:eastAsia="ru-RU"/>
        </w:rPr>
        <w:t>1..4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] </w:t>
      </w:r>
      <w:proofErr w:type="spellStart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>of</w:t>
      </w:r>
      <w:proofErr w:type="spellEnd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proofErr w:type="spellStart"/>
      <w:r w:rsidRPr="00A4497C">
        <w:rPr>
          <w:rFonts w:ascii="Courier New" w:hAnsi="Courier New" w:cs="Courier New"/>
          <w:color w:val="0000FF"/>
          <w:szCs w:val="20"/>
          <w:lang w:eastAsia="ru-RU"/>
        </w:rPr>
        <w:t>integer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14:paraId="68CB1222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14:paraId="5183A39A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proofErr w:type="spellStart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>const</w:t>
      </w:r>
      <w:proofErr w:type="spellEnd"/>
    </w:p>
    <w:p w14:paraId="42283173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b = </w:t>
      </w:r>
      <w:r w:rsidRPr="00A4497C">
        <w:rPr>
          <w:rFonts w:ascii="Courier New" w:hAnsi="Courier New" w:cs="Courier New"/>
          <w:color w:val="006400"/>
          <w:szCs w:val="20"/>
          <w:lang w:eastAsia="ru-RU"/>
        </w:rPr>
        <w:t>0.294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14:paraId="1AFDCED6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14:paraId="15F4BB37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proofErr w:type="spellStart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>var</w:t>
      </w:r>
      <w:proofErr w:type="spellEnd"/>
    </w:p>
    <w:p w14:paraId="68BEEDCB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a: 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eastAsia="ru-RU"/>
        </w:rPr>
        <w:t>arr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14:paraId="7FB56327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  i, j: </w:t>
      </w:r>
      <w:proofErr w:type="spellStart"/>
      <w:r w:rsidRPr="00A4497C">
        <w:rPr>
          <w:rFonts w:ascii="Courier New" w:hAnsi="Courier New" w:cs="Courier New"/>
          <w:color w:val="0000FF"/>
          <w:szCs w:val="20"/>
          <w:lang w:eastAsia="ru-RU"/>
        </w:rPr>
        <w:t>integer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14:paraId="6CA9CA46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  s, 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eastAsia="ru-RU"/>
        </w:rPr>
        <w:t>sa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: </w:t>
      </w:r>
      <w:proofErr w:type="spellStart"/>
      <w:r w:rsidRPr="00A4497C">
        <w:rPr>
          <w:rFonts w:ascii="Courier New" w:hAnsi="Courier New" w:cs="Courier New"/>
          <w:color w:val="0000FF"/>
          <w:szCs w:val="20"/>
          <w:lang w:eastAsia="ru-RU"/>
        </w:rPr>
        <w:t>real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14:paraId="48C1CA0D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  x: </w:t>
      </w:r>
      <w:proofErr w:type="spellStart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>array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>[</w:t>
      </w:r>
      <w:r w:rsidRPr="00A4497C">
        <w:rPr>
          <w:rFonts w:ascii="Courier New" w:hAnsi="Courier New" w:cs="Courier New"/>
          <w:color w:val="006400"/>
          <w:szCs w:val="20"/>
          <w:lang w:eastAsia="ru-RU"/>
        </w:rPr>
        <w:t>1..5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] </w:t>
      </w:r>
      <w:proofErr w:type="spellStart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>of</w:t>
      </w:r>
      <w:proofErr w:type="spellEnd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proofErr w:type="spellStart"/>
      <w:r w:rsidRPr="00A4497C">
        <w:rPr>
          <w:rFonts w:ascii="Courier New" w:hAnsi="Courier New" w:cs="Courier New"/>
          <w:color w:val="0000FF"/>
          <w:szCs w:val="20"/>
          <w:lang w:eastAsia="ru-RU"/>
        </w:rPr>
        <w:t>integer</w:t>
      </w:r>
      <w:proofErr w:type="spellEnd"/>
      <w:r w:rsidRPr="00A4497C">
        <w:rPr>
          <w:rFonts w:ascii="Courier New" w:hAnsi="Courier New" w:cs="Courier New"/>
          <w:color w:val="0000FF"/>
          <w:szCs w:val="20"/>
          <w:lang w:eastAsia="ru-RU"/>
        </w:rPr>
        <w:t xml:space="preserve"> 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>= (</w:t>
      </w:r>
      <w:r w:rsidRPr="00A4497C">
        <w:rPr>
          <w:rFonts w:ascii="Courier New" w:hAnsi="Courier New" w:cs="Courier New"/>
          <w:color w:val="006400"/>
          <w:szCs w:val="20"/>
          <w:lang w:eastAsia="ru-RU"/>
        </w:rPr>
        <w:t>10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A4497C">
        <w:rPr>
          <w:rFonts w:ascii="Courier New" w:hAnsi="Courier New" w:cs="Courier New"/>
          <w:color w:val="006400"/>
          <w:szCs w:val="20"/>
          <w:lang w:eastAsia="ru-RU"/>
        </w:rPr>
        <w:t>20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A4497C">
        <w:rPr>
          <w:rFonts w:ascii="Courier New" w:hAnsi="Courier New" w:cs="Courier New"/>
          <w:color w:val="006400"/>
          <w:szCs w:val="20"/>
          <w:lang w:eastAsia="ru-RU"/>
        </w:rPr>
        <w:t>30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A4497C">
        <w:rPr>
          <w:rFonts w:ascii="Courier New" w:hAnsi="Courier New" w:cs="Courier New"/>
          <w:color w:val="006400"/>
          <w:szCs w:val="20"/>
          <w:lang w:eastAsia="ru-RU"/>
        </w:rPr>
        <w:t>40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A4497C">
        <w:rPr>
          <w:rFonts w:ascii="Courier New" w:hAnsi="Courier New" w:cs="Courier New"/>
          <w:color w:val="006400"/>
          <w:szCs w:val="20"/>
          <w:lang w:eastAsia="ru-RU"/>
        </w:rPr>
        <w:t>50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>);</w:t>
      </w:r>
    </w:p>
    <w:p w14:paraId="4D7140D8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  z: </w:t>
      </w:r>
      <w:proofErr w:type="spellStart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>array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>[</w:t>
      </w:r>
      <w:r w:rsidRPr="00A4497C">
        <w:rPr>
          <w:rFonts w:ascii="Courier New" w:hAnsi="Courier New" w:cs="Courier New"/>
          <w:color w:val="006400"/>
          <w:szCs w:val="20"/>
          <w:lang w:eastAsia="ru-RU"/>
        </w:rPr>
        <w:t>1..5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] </w:t>
      </w:r>
      <w:proofErr w:type="spellStart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>of</w:t>
      </w:r>
      <w:proofErr w:type="spellEnd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proofErr w:type="spellStart"/>
      <w:r w:rsidRPr="00A4497C">
        <w:rPr>
          <w:rFonts w:ascii="Courier New" w:hAnsi="Courier New" w:cs="Courier New"/>
          <w:color w:val="0000FF"/>
          <w:szCs w:val="20"/>
          <w:lang w:eastAsia="ru-RU"/>
        </w:rPr>
        <w:t>real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14:paraId="0CD17C6F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14:paraId="5B9F5942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proofErr w:type="spellStart"/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fn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a: 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A4497C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0B3015E4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14:paraId="4EC4884B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, j: </w:t>
      </w:r>
      <w:r w:rsidRPr="00A4497C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64AD957D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14:paraId="724CB9FE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14:paraId="04884076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</w:p>
    <w:p w14:paraId="7A1D93A7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lastRenderedPageBreak/>
        <w:t xml:space="preserve">  for </w:t>
      </w:r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j :</w:t>
      </w:r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 xml:space="preserve">4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5BB674FD" w14:textId="77777777" w:rsidR="00A4497C" w:rsidRPr="00B60357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B6035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14:paraId="01B2E98D" w14:textId="77777777" w:rsidR="00A4497C" w:rsidRPr="00B60357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B6035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spellStart"/>
      <w:proofErr w:type="gramStart"/>
      <w:r w:rsidRPr="00B60357">
        <w:rPr>
          <w:rFonts w:ascii="Courier New" w:hAnsi="Courier New" w:cs="Courier New"/>
          <w:color w:val="000000"/>
          <w:szCs w:val="20"/>
          <w:lang w:val="en-US" w:eastAsia="ru-RU"/>
        </w:rPr>
        <w:t>sa</w:t>
      </w:r>
      <w:proofErr w:type="spellEnd"/>
      <w:r w:rsidRPr="00B60357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B60357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B60357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B6035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47B67F51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spellStart"/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 xml:space="preserve">3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3F3F3001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14:paraId="76215E37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spellStart"/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sa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sa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+ a[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, j];</w:t>
      </w:r>
    </w:p>
    <w:p w14:paraId="79286B99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spellStart"/>
      <w:r w:rsidRPr="00A4497C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14:paraId="1EB4C418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    </w:t>
      </w:r>
      <w:proofErr w:type="spellStart"/>
      <w:proofErr w:type="gramStart"/>
      <w:r w:rsidRPr="00A4497C">
        <w:rPr>
          <w:rFonts w:ascii="Courier New" w:hAnsi="Courier New" w:cs="Courier New"/>
          <w:color w:val="000000"/>
          <w:szCs w:val="20"/>
          <w:lang w:eastAsia="ru-RU"/>
        </w:rPr>
        <w:t>writeln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>(</w:t>
      </w:r>
      <w:proofErr w:type="gramEnd"/>
      <w:r w:rsidRPr="00A4497C">
        <w:rPr>
          <w:rFonts w:ascii="Courier New" w:hAnsi="Courier New" w:cs="Courier New"/>
          <w:color w:val="0000FF"/>
          <w:szCs w:val="20"/>
          <w:lang w:eastAsia="ru-RU"/>
        </w:rPr>
        <w:t>'Среднее арифметическое в сто</w:t>
      </w:r>
      <w:ins w:id="12" w:author="Vyacheslav" w:date="2020-04-13T12:27:00Z">
        <w:r w:rsidR="001E2A4E">
          <w:rPr>
            <w:rFonts w:ascii="Courier New" w:hAnsi="Courier New" w:cs="Courier New"/>
            <w:color w:val="0000FF"/>
            <w:szCs w:val="20"/>
            <w:lang w:eastAsia="ru-RU"/>
          </w:rPr>
          <w:t>л</w:t>
        </w:r>
      </w:ins>
      <w:r w:rsidRPr="00A4497C">
        <w:rPr>
          <w:rFonts w:ascii="Courier New" w:hAnsi="Courier New" w:cs="Courier New"/>
          <w:color w:val="0000FF"/>
          <w:szCs w:val="20"/>
          <w:lang w:eastAsia="ru-RU"/>
        </w:rPr>
        <w:t>бце '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, j, </w:t>
      </w:r>
      <w:r w:rsidRPr="00A4497C">
        <w:rPr>
          <w:rFonts w:ascii="Courier New" w:hAnsi="Courier New" w:cs="Courier New"/>
          <w:color w:val="0000FF"/>
          <w:szCs w:val="20"/>
          <w:lang w:eastAsia="ru-RU"/>
        </w:rPr>
        <w:t>' = '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eastAsia="ru-RU"/>
        </w:rPr>
        <w:t>sa</w:t>
      </w:r>
      <w:proofErr w:type="spellEnd"/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 / </w:t>
      </w:r>
      <w:r w:rsidRPr="00A4497C">
        <w:rPr>
          <w:rFonts w:ascii="Courier New" w:hAnsi="Courier New" w:cs="Courier New"/>
          <w:color w:val="006400"/>
          <w:szCs w:val="20"/>
          <w:lang w:eastAsia="ru-RU"/>
        </w:rPr>
        <w:t>3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>:</w:t>
      </w:r>
      <w:r w:rsidRPr="00A4497C">
        <w:rPr>
          <w:rFonts w:ascii="Courier New" w:hAnsi="Courier New" w:cs="Courier New"/>
          <w:color w:val="006400"/>
          <w:szCs w:val="20"/>
          <w:lang w:eastAsia="ru-RU"/>
        </w:rPr>
        <w:t>5</w:t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>:</w:t>
      </w:r>
      <w:commentRangeStart w:id="13"/>
      <w:r w:rsidRPr="00A4497C">
        <w:rPr>
          <w:rFonts w:ascii="Courier New" w:hAnsi="Courier New" w:cs="Courier New"/>
          <w:color w:val="006400"/>
          <w:szCs w:val="20"/>
          <w:lang w:eastAsia="ru-RU"/>
        </w:rPr>
        <w:t>1</w:t>
      </w:r>
      <w:commentRangeEnd w:id="13"/>
      <w:r w:rsidR="001E2A4E">
        <w:rPr>
          <w:rStyle w:val="ad"/>
        </w:rPr>
        <w:commentReference w:id="13"/>
      </w:r>
      <w:r w:rsidRPr="00A4497C">
        <w:rPr>
          <w:rFonts w:ascii="Courier New" w:hAnsi="Courier New" w:cs="Courier New"/>
          <w:color w:val="000000"/>
          <w:szCs w:val="20"/>
          <w:lang w:eastAsia="ru-RU"/>
        </w:rPr>
        <w:t>);</w:t>
      </w:r>
    </w:p>
    <w:p w14:paraId="17D39BC5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eastAsia="ru-RU"/>
        </w:rPr>
        <w:t xml:space="preserve"> 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2C0BA03F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550F55E5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485F1732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0309AD50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14:paraId="254A88DE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14:paraId="377165F9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s :</w:t>
      </w:r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1461CA37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spellStart"/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 xml:space="preserve">3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069761C5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14:paraId="788E8879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for </w:t>
      </w:r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j :</w:t>
      </w:r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 xml:space="preserve">4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0F1675DB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14:paraId="6BB41B9D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a[</w:t>
      </w:r>
      <w:proofErr w:type="spellStart"/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, j] := random(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>9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14:paraId="779433B1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write(</w:t>
      </w:r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a[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, j]: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14:paraId="0B900F9B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30B35BFD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6BDCD8F7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127C76B1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4BE21AA0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fn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(a);</w:t>
      </w:r>
    </w:p>
    <w:p w14:paraId="3C243A0D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54D3DAF7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spellStart"/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5E841231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s :</w:t>
      </w:r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= s + x[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] + b;</w:t>
      </w:r>
    </w:p>
    <w:p w14:paraId="0BBAC130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16920AAF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spellStart"/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4497C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14:paraId="7BB0908C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14:paraId="3FA634CF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z[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proofErr w:type="gram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] :</w:t>
      </w:r>
      <w:proofErr w:type="gram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= sqrt(x[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]) / b + </w:t>
      </w:r>
      <w:proofErr w:type="spellStart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sa</w:t>
      </w:r>
      <w:proofErr w:type="spellEnd"/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* s; </w:t>
      </w:r>
    </w:p>
    <w:p w14:paraId="6644BD0B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14:paraId="761532A6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r w:rsidR="0067423F" w:rsidRPr="0067423F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="0067423F" w:rsidRPr="0067423F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r w:rsidR="0067423F" w:rsidRPr="0067423F">
        <w:rPr>
          <w:rFonts w:ascii="Courier New" w:hAnsi="Courier New" w:cs="Courier New"/>
          <w:color w:val="0000FF"/>
          <w:szCs w:val="20"/>
          <w:lang w:val="en-US" w:eastAsia="ru-RU"/>
        </w:rPr>
        <w:t>'Z[</w:t>
      </w:r>
      <w:proofErr w:type="spellStart"/>
      <w:r w:rsidR="0067423F" w:rsidRPr="0067423F">
        <w:rPr>
          <w:rFonts w:ascii="Courier New" w:hAnsi="Courier New" w:cs="Courier New"/>
          <w:color w:val="0000FF"/>
          <w:szCs w:val="20"/>
          <w:lang w:val="en-US" w:eastAsia="ru-RU"/>
        </w:rPr>
        <w:t>i</w:t>
      </w:r>
      <w:proofErr w:type="spellEnd"/>
      <w:r w:rsidR="0067423F" w:rsidRPr="0067423F">
        <w:rPr>
          <w:rFonts w:ascii="Courier New" w:hAnsi="Courier New" w:cs="Courier New"/>
          <w:color w:val="0000FF"/>
          <w:szCs w:val="20"/>
          <w:lang w:val="en-US" w:eastAsia="ru-RU"/>
        </w:rPr>
        <w:t>]= '</w:t>
      </w:r>
      <w:r w:rsidR="0067423F" w:rsidRPr="0067423F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commentRangeStart w:id="14"/>
      <w:r w:rsidR="0067423F" w:rsidRPr="0067423F">
        <w:rPr>
          <w:rFonts w:ascii="Courier New" w:hAnsi="Courier New" w:cs="Courier New"/>
          <w:color w:val="000000"/>
          <w:szCs w:val="20"/>
          <w:lang w:val="en-US" w:eastAsia="ru-RU"/>
        </w:rPr>
        <w:t>z</w:t>
      </w:r>
      <w:commentRangeEnd w:id="14"/>
      <w:r w:rsidR="001E2A4E">
        <w:rPr>
          <w:rStyle w:val="ad"/>
        </w:rPr>
        <w:commentReference w:id="14"/>
      </w:r>
      <w:r w:rsidRPr="0067423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</w:t>
      </w:r>
    </w:p>
    <w:p w14:paraId="2644FA79" w14:textId="77777777" w:rsidR="00A4497C" w:rsidRPr="00A4497C" w:rsidRDefault="00A4497C" w:rsidP="00A44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14:paraId="3F49CAA6" w14:textId="77777777" w:rsidR="005B45A8" w:rsidRPr="00A4497C" w:rsidRDefault="00A4497C" w:rsidP="00A4497C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A4497C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A4497C">
        <w:rPr>
          <w:rFonts w:ascii="Courier New" w:hAnsi="Courier New" w:cs="Courier New"/>
          <w:color w:val="000000"/>
          <w:szCs w:val="20"/>
          <w:lang w:val="en-US" w:eastAsia="ru-RU"/>
        </w:rPr>
        <w:t>.</w:t>
      </w:r>
    </w:p>
    <w:p w14:paraId="0CF02237" w14:textId="77777777" w:rsidR="005B45A8" w:rsidRPr="00A4497C" w:rsidRDefault="005B45A8" w:rsidP="005B45A8">
      <w:pPr>
        <w:spacing w:after="0" w:line="360" w:lineRule="auto"/>
        <w:ind w:firstLine="567"/>
        <w:rPr>
          <w:rFonts w:ascii="Times New Roman" w:hAnsi="Times New Roman"/>
          <w:b/>
          <w:color w:val="000000"/>
          <w:sz w:val="28"/>
          <w:szCs w:val="20"/>
          <w:lang w:val="en-US"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14:paraId="735D5EA3" w14:textId="77777777" w:rsidR="005B45A8" w:rsidRDefault="0067423F" w:rsidP="005B45A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7550DC" wp14:editId="4CABD9E5">
            <wp:extent cx="3685714" cy="18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8045" t="50170" r="30609" b="13912"/>
                    <a:stretch/>
                  </pic:blipFill>
                  <pic:spPr bwMode="auto">
                    <a:xfrm>
                      <a:off x="0" y="0"/>
                      <a:ext cx="3685714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47811" w14:textId="77777777" w:rsidR="00B71C79" w:rsidRDefault="00E75484" w:rsidP="005B45A8">
      <w:pPr>
        <w:spacing w:after="0" w:line="360" w:lineRule="auto"/>
        <w:ind w:firstLine="567"/>
        <w:jc w:val="center"/>
        <w:rPr>
          <w:rFonts w:ascii="Courier New" w:hAnsi="Courier New" w:cs="Courier New"/>
          <w:color w:val="00000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>Рис.</w:t>
      </w:r>
      <w:r w:rsidRPr="00B9497E">
        <w:rPr>
          <w:rFonts w:ascii="Times New Roman" w:hAnsi="Times New Roman"/>
          <w:sz w:val="28"/>
          <w:szCs w:val="28"/>
        </w:rPr>
        <w:t>3</w:t>
      </w:r>
      <w:r w:rsidR="005B45A8">
        <w:rPr>
          <w:rFonts w:ascii="Times New Roman" w:hAnsi="Times New Roman"/>
          <w:sz w:val="28"/>
          <w:szCs w:val="28"/>
        </w:rPr>
        <w:t xml:space="preserve">. Результат вычислений </w:t>
      </w:r>
      <w:r w:rsidR="005B45A8" w:rsidRPr="005D626D">
        <w:rPr>
          <w:rFonts w:ascii="Courier New" w:hAnsi="Courier New" w:cs="Courier New"/>
          <w:color w:val="000000"/>
          <w:szCs w:val="20"/>
          <w:lang w:eastAsia="ru-RU"/>
        </w:rPr>
        <w:t>‘</w:t>
      </w:r>
      <w:proofErr w:type="spellStart"/>
      <w:r w:rsidR="005B45A8"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>program</w:t>
      </w:r>
      <w:proofErr w:type="spellEnd"/>
      <w:r w:rsidR="005B45A8"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="005B45A8">
        <w:rPr>
          <w:rFonts w:ascii="Courier New" w:hAnsi="Courier New" w:cs="Courier New"/>
          <w:color w:val="000000"/>
          <w:szCs w:val="20"/>
          <w:lang w:eastAsia="ru-RU"/>
        </w:rPr>
        <w:t>lb83</w:t>
      </w:r>
      <w:r w:rsidR="005B45A8" w:rsidRPr="005D626D">
        <w:rPr>
          <w:rFonts w:ascii="Courier New" w:hAnsi="Courier New" w:cs="Courier New"/>
          <w:color w:val="000000"/>
          <w:szCs w:val="20"/>
          <w:lang w:eastAsia="ru-RU"/>
        </w:rPr>
        <w:t>’</w:t>
      </w:r>
    </w:p>
    <w:p w14:paraId="267F10E6" w14:textId="77777777" w:rsidR="001D5AF1" w:rsidRPr="005A7EE6" w:rsidRDefault="001D5AF1" w:rsidP="001D5AF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73B81088" w14:textId="77777777" w:rsidR="00236FAE" w:rsidRPr="00B60357" w:rsidRDefault="00236F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5F2E75" w14:textId="77777777" w:rsidR="00005589" w:rsidRPr="00B60357" w:rsidRDefault="0000558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98644DA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4F0C2CE5" w14:textId="77777777" w:rsidR="00311E30" w:rsidRPr="00005589" w:rsidRDefault="00005589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были составлены программы с использованием массивов в качестве формальных параметров подпрограмм.</w:t>
      </w:r>
    </w:p>
    <w:p w14:paraId="212334E5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Vyacheslav" w:date="2020-04-13T12:11:00Z" w:initials="V">
    <w:p w14:paraId="34661C67" w14:textId="77777777" w:rsidR="00B6623F" w:rsidRPr="00DF0AC1" w:rsidRDefault="00B6623F">
      <w:pPr>
        <w:pStyle w:val="ae"/>
      </w:pPr>
      <w:r>
        <w:rPr>
          <w:rStyle w:val="ad"/>
        </w:rPr>
        <w:annotationRef/>
      </w:r>
      <w:r>
        <w:t xml:space="preserve">Пропущены операторные скобки, </w:t>
      </w:r>
      <w:r w:rsidR="00DF0AC1">
        <w:rPr>
          <w:lang w:val="en-US"/>
        </w:rPr>
        <w:t>max</w:t>
      </w:r>
      <w:r w:rsidR="00DF0AC1" w:rsidRPr="00DF0AC1">
        <w:t>_</w:t>
      </w:r>
      <w:proofErr w:type="spellStart"/>
      <w:r w:rsidR="00DF0AC1">
        <w:rPr>
          <w:lang w:val="en-US"/>
        </w:rPr>
        <w:t>ind</w:t>
      </w:r>
      <w:proofErr w:type="spellEnd"/>
      <w:r w:rsidR="00DF0AC1">
        <w:t xml:space="preserve"> всегда будет равен </w:t>
      </w:r>
      <w:r w:rsidR="00DF0AC1">
        <w:rPr>
          <w:lang w:val="en-US"/>
        </w:rPr>
        <w:t>n</w:t>
      </w:r>
      <w:r w:rsidR="00DF0AC1">
        <w:t>.</w:t>
      </w:r>
    </w:p>
  </w:comment>
  <w:comment w:id="4" w:author="Vyacheslav" w:date="2020-04-13T11:25:00Z" w:initials="V">
    <w:p w14:paraId="4C5C6BBE" w14:textId="77777777" w:rsidR="00B9497E" w:rsidRDefault="00B9497E">
      <w:pPr>
        <w:pStyle w:val="ae"/>
      </w:pPr>
      <w:r>
        <w:rPr>
          <w:rStyle w:val="ad"/>
        </w:rPr>
        <w:annotationRef/>
      </w:r>
      <w:r>
        <w:t>Ира, так, конечно, можно сделать, но я бы не рекомендовал так поступать. В программировании есть принцип единственной ответственности (правда это относится к классам, но на подпрограммы тоже распространяется)</w:t>
      </w:r>
      <w:r w:rsidR="002927E0">
        <w:t>. Что я имею в виду: если процедура должна искать максимальный элемент последовательности и его индекс, то она должна делать только это и ничего более, а выводом результатов должна заниматься другая процедура, или это вообще может происходить просто в основной программе. Главное, чтобы Ваши подпрограммы не выполняли никаких неявных действий, которых не ожидает пользователь.</w:t>
      </w:r>
    </w:p>
    <w:p w14:paraId="109E2713" w14:textId="77777777" w:rsidR="00B6623F" w:rsidRDefault="00B6623F">
      <w:pPr>
        <w:pStyle w:val="ae"/>
      </w:pPr>
      <w:r>
        <w:t xml:space="preserve">Так что советую переписать эти подпрограммы и переменные, которые будут содержать в себе искомый результат сделать выходными параметрами этих подпрограмм, а саму последовательность – входным </w:t>
      </w:r>
      <w:proofErr w:type="spellStart"/>
      <w:r>
        <w:t>паарметром</w:t>
      </w:r>
      <w:proofErr w:type="spellEnd"/>
      <w:r>
        <w:t>.</w:t>
      </w:r>
    </w:p>
  </w:comment>
  <w:comment w:id="5" w:author="Vyacheslav" w:date="2020-04-13T12:12:00Z" w:initials="V">
    <w:p w14:paraId="1E4DCF95" w14:textId="77777777" w:rsidR="00DF0AC1" w:rsidRDefault="00DF0AC1">
      <w:pPr>
        <w:pStyle w:val="ae"/>
      </w:pPr>
      <w:r>
        <w:rPr>
          <w:rStyle w:val="ad"/>
        </w:rPr>
        <w:annotationRef/>
      </w:r>
      <w:r>
        <w:t>Можно проверить четность индексов, используя следующую конструкцию:</w:t>
      </w:r>
    </w:p>
    <w:p w14:paraId="2A214C24" w14:textId="77777777" w:rsidR="00DF0AC1" w:rsidRDefault="00DF0AC1">
      <w:pPr>
        <w:pStyle w:val="ae"/>
      </w:pPr>
    </w:p>
    <w:p w14:paraId="5A72BFB8" w14:textId="77777777" w:rsidR="00DF0AC1" w:rsidRPr="00DF0AC1" w:rsidRDefault="00DF0AC1">
      <w:pPr>
        <w:pStyle w:val="ae"/>
        <w:rPr>
          <w:rFonts w:ascii="Courier New" w:hAnsi="Courier New" w:cs="Courier New"/>
          <w:lang w:val="en-US"/>
        </w:rPr>
      </w:pPr>
      <w:r w:rsidRPr="00DF0AC1">
        <w:rPr>
          <w:rFonts w:ascii="Courier New" w:hAnsi="Courier New" w:cs="Courier New"/>
          <w:lang w:val="en-US"/>
        </w:rPr>
        <w:t xml:space="preserve">for </w:t>
      </w:r>
      <w:proofErr w:type="spellStart"/>
      <w:proofErr w:type="gramStart"/>
      <w:r w:rsidRPr="00DF0AC1">
        <w:rPr>
          <w:rFonts w:ascii="Courier New" w:hAnsi="Courier New" w:cs="Courier New"/>
          <w:lang w:val="en-US"/>
        </w:rPr>
        <w:t>i</w:t>
      </w:r>
      <w:proofErr w:type="spellEnd"/>
      <w:r w:rsidRPr="00DF0AC1">
        <w:rPr>
          <w:rFonts w:ascii="Courier New" w:hAnsi="Courier New" w:cs="Courier New"/>
          <w:lang w:val="en-US"/>
        </w:rPr>
        <w:t xml:space="preserve"> :</w:t>
      </w:r>
      <w:proofErr w:type="gramEnd"/>
      <w:r w:rsidRPr="00DF0AC1">
        <w:rPr>
          <w:rFonts w:ascii="Courier New" w:hAnsi="Courier New" w:cs="Courier New"/>
          <w:lang w:val="en-US"/>
        </w:rPr>
        <w:t xml:space="preserve">= 1 </w:t>
      </w:r>
      <w:proofErr w:type="spellStart"/>
      <w:r w:rsidRPr="00DF0AC1">
        <w:rPr>
          <w:rFonts w:ascii="Courier New" w:hAnsi="Courier New" w:cs="Courier New"/>
          <w:lang w:val="en-US"/>
        </w:rPr>
        <w:t>to n</w:t>
      </w:r>
      <w:proofErr w:type="spellEnd"/>
      <w:r w:rsidRPr="00DF0AC1">
        <w:rPr>
          <w:rFonts w:ascii="Courier New" w:hAnsi="Courier New" w:cs="Courier New"/>
          <w:lang w:val="en-US"/>
        </w:rPr>
        <w:t xml:space="preserve"> do</w:t>
      </w:r>
    </w:p>
    <w:p w14:paraId="7F31C9FC" w14:textId="77777777" w:rsidR="00DF0AC1" w:rsidRPr="00DF0AC1" w:rsidRDefault="00DF0AC1">
      <w:pPr>
        <w:pStyle w:val="ae"/>
        <w:rPr>
          <w:rFonts w:ascii="Courier New" w:hAnsi="Courier New" w:cs="Courier New"/>
          <w:lang w:val="en-US"/>
        </w:rPr>
      </w:pPr>
      <w:r w:rsidRPr="00DF0AC1">
        <w:rPr>
          <w:rFonts w:ascii="Courier New" w:hAnsi="Courier New" w:cs="Courier New"/>
          <w:lang w:val="en-US"/>
        </w:rPr>
        <w:t xml:space="preserve">  if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DF0AC1">
        <w:rPr>
          <w:rFonts w:ascii="Courier New" w:hAnsi="Courier New" w:cs="Courier New"/>
          <w:lang w:val="en-US"/>
        </w:rPr>
        <w:t xml:space="preserve"> mod 2 = 0 then</w:t>
      </w:r>
    </w:p>
    <w:p w14:paraId="341EC813" w14:textId="77777777" w:rsidR="00DF0AC1" w:rsidRDefault="00DF0AC1">
      <w:pPr>
        <w:pStyle w:val="ae"/>
        <w:rPr>
          <w:lang w:val="en-US"/>
        </w:rPr>
      </w:pPr>
      <w:r>
        <w:rPr>
          <w:lang w:val="en-US"/>
        </w:rPr>
        <w:t xml:space="preserve">  ………………</w:t>
      </w:r>
    </w:p>
    <w:p w14:paraId="1BEE60BD" w14:textId="77777777" w:rsidR="00DF0AC1" w:rsidRDefault="00DF0AC1">
      <w:pPr>
        <w:pStyle w:val="ae"/>
      </w:pPr>
      <w:r>
        <w:t>Функция</w:t>
      </w:r>
      <w:r w:rsidRPr="00DF0AC1">
        <w:t xml:space="preserve"> </w:t>
      </w:r>
      <w:r>
        <w:rPr>
          <w:lang w:val="en-US"/>
        </w:rPr>
        <w:t>mod</w:t>
      </w:r>
      <w:r w:rsidRPr="00DF0AC1">
        <w:t xml:space="preserve"> </w:t>
      </w:r>
      <w:r>
        <w:t>возвращает остаток от деления, поэтому, если число четное, то остаток от деления на 2 будет равен 0.</w:t>
      </w:r>
    </w:p>
    <w:p w14:paraId="2301F25A" w14:textId="77777777" w:rsidR="00DF0AC1" w:rsidRDefault="00DF0AC1">
      <w:pPr>
        <w:pStyle w:val="ae"/>
      </w:pPr>
    </w:p>
    <w:p w14:paraId="1CBB294F" w14:textId="77777777" w:rsidR="00DF0AC1" w:rsidRPr="00DF0AC1" w:rsidRDefault="00DF0AC1">
      <w:pPr>
        <w:pStyle w:val="ae"/>
      </w:pPr>
      <w:r>
        <w:t>Ваш вариант тоже вполне применим)</w:t>
      </w:r>
    </w:p>
  </w:comment>
  <w:comment w:id="6" w:author="Vyacheslav" w:date="2020-04-13T12:16:00Z" w:initials="V">
    <w:p w14:paraId="532C8188" w14:textId="77777777" w:rsidR="00DF0AC1" w:rsidRDefault="00DF0AC1">
      <w:pPr>
        <w:pStyle w:val="ae"/>
      </w:pPr>
      <w:r>
        <w:rPr>
          <w:rStyle w:val="ad"/>
        </w:rPr>
        <w:annotationRef/>
      </w:r>
      <w:r>
        <w:t>Результаты расчета лучше вставлять текстом, скопировав его из окна вывода. Скриншоты плохо смотрятся в отчете.</w:t>
      </w:r>
    </w:p>
  </w:comment>
  <w:comment w:id="8" w:author="Vyacheslav" w:date="2020-04-13T12:19:00Z" w:initials="V">
    <w:p w14:paraId="6D722355" w14:textId="77777777" w:rsidR="00DF0AC1" w:rsidRPr="001E2A4E" w:rsidRDefault="00DF0AC1">
      <w:pPr>
        <w:pStyle w:val="ae"/>
      </w:pPr>
      <w:r>
        <w:rPr>
          <w:rStyle w:val="ad"/>
        </w:rPr>
        <w:annotationRef/>
      </w:r>
      <w:r>
        <w:t xml:space="preserve">Ира, таким действием Вы просто 5 раз присваиваете </w:t>
      </w:r>
      <w:r>
        <w:rPr>
          <w:lang w:val="en-US"/>
        </w:rPr>
        <w:t>PN</w:t>
      </w:r>
      <w:r w:rsidRPr="00DF0AC1">
        <w:t xml:space="preserve"> </w:t>
      </w:r>
      <w:r>
        <w:t xml:space="preserve">значение произведения элементов последней строки матрицы, не сравнив его с остальными значениями. Это выражение не должно быть в отдельном цикле </w:t>
      </w:r>
      <w:r>
        <w:rPr>
          <w:lang w:val="en-US"/>
        </w:rPr>
        <w:t>for</w:t>
      </w:r>
      <w:r>
        <w:t>, а должно выполняться во внеш</w:t>
      </w:r>
      <w:r w:rsidR="001E2A4E">
        <w:t>нем цикле выше.</w:t>
      </w:r>
    </w:p>
  </w:comment>
  <w:comment w:id="9" w:author="Vyacheslav" w:date="2020-04-13T12:22:00Z" w:initials="V">
    <w:p w14:paraId="4EC2676B" w14:textId="77777777" w:rsidR="001E2A4E" w:rsidRDefault="001E2A4E">
      <w:pPr>
        <w:pStyle w:val="ae"/>
      </w:pPr>
      <w:r>
        <w:rPr>
          <w:rStyle w:val="ad"/>
        </w:rPr>
        <w:annotationRef/>
      </w:r>
      <w:r>
        <w:t>к – это не массив, а одно число.</w:t>
      </w:r>
    </w:p>
  </w:comment>
  <w:comment w:id="10" w:author="Vyacheslav" w:date="2020-04-13T12:23:00Z" w:initials="V">
    <w:p w14:paraId="1306514F" w14:textId="77777777" w:rsidR="001E2A4E" w:rsidRDefault="001E2A4E">
      <w:pPr>
        <w:pStyle w:val="ae"/>
      </w:pPr>
      <w:r>
        <w:rPr>
          <w:rStyle w:val="ad"/>
        </w:rPr>
        <w:annotationRef/>
      </w:r>
      <w:r>
        <w:t>Вы спрашивали</w:t>
      </w:r>
      <w:r w:rsidRPr="001E2A4E">
        <w:t>,</w:t>
      </w:r>
      <w:r>
        <w:t xml:space="preserve"> как настроить вывод к, если бы это не был массив, то можно вот так:</w:t>
      </w:r>
    </w:p>
    <w:p w14:paraId="746A0A94" w14:textId="77777777" w:rsidR="001E2A4E" w:rsidRDefault="001E2A4E">
      <w:pPr>
        <w:pStyle w:val="ae"/>
      </w:pPr>
    </w:p>
    <w:p w14:paraId="2324C987" w14:textId="77777777" w:rsidR="001E2A4E" w:rsidRPr="001E2A4E" w:rsidRDefault="001E2A4E">
      <w:pPr>
        <w:pStyle w:val="ae"/>
        <w:rPr>
          <w:rFonts w:ascii="Courier New" w:hAnsi="Courier New" w:cs="Courier New"/>
        </w:rPr>
      </w:pPr>
      <w:proofErr w:type="spellStart"/>
      <w:proofErr w:type="gramStart"/>
      <w:r w:rsidRPr="001E2A4E">
        <w:rPr>
          <w:rFonts w:ascii="Courier New" w:hAnsi="Courier New" w:cs="Courier New"/>
          <w:lang w:val="en-US"/>
        </w:rPr>
        <w:t>writeln</w:t>
      </w:r>
      <w:proofErr w:type="spellEnd"/>
      <w:r w:rsidRPr="001E2A4E">
        <w:rPr>
          <w:rFonts w:ascii="Courier New" w:hAnsi="Courier New" w:cs="Courier New"/>
        </w:rPr>
        <w:t>(</w:t>
      </w:r>
      <w:proofErr w:type="gramEnd"/>
      <w:r w:rsidRPr="001E2A4E">
        <w:rPr>
          <w:rFonts w:ascii="Courier New" w:hAnsi="Courier New" w:cs="Courier New"/>
        </w:rPr>
        <w:t>‘</w:t>
      </w:r>
      <w:r w:rsidRPr="001E2A4E">
        <w:rPr>
          <w:rFonts w:ascii="Courier New" w:hAnsi="Courier New" w:cs="Courier New"/>
          <w:lang w:val="en-US"/>
        </w:rPr>
        <w:t>k</w:t>
      </w:r>
      <w:r w:rsidRPr="001E2A4E">
        <w:rPr>
          <w:rFonts w:ascii="Courier New" w:hAnsi="Courier New" w:cs="Courier New"/>
        </w:rPr>
        <w:t xml:space="preserve"> = ’, </w:t>
      </w:r>
      <w:r w:rsidRPr="001E2A4E">
        <w:rPr>
          <w:rFonts w:ascii="Courier New" w:hAnsi="Courier New" w:cs="Courier New"/>
          <w:lang w:val="en-US"/>
        </w:rPr>
        <w:t>k</w:t>
      </w:r>
      <w:r w:rsidRPr="001E2A4E">
        <w:rPr>
          <w:rFonts w:ascii="Courier New" w:hAnsi="Courier New" w:cs="Courier New"/>
        </w:rPr>
        <w:t>:8:4); // с округлением до 4го знака</w:t>
      </w:r>
    </w:p>
    <w:p w14:paraId="5553F9F6" w14:textId="77777777" w:rsidR="001E2A4E" w:rsidRDefault="001E2A4E">
      <w:pPr>
        <w:pStyle w:val="ae"/>
      </w:pPr>
    </w:p>
    <w:p w14:paraId="11A93BDF" w14:textId="77777777" w:rsidR="001E2A4E" w:rsidRDefault="001E2A4E">
      <w:pPr>
        <w:pStyle w:val="ae"/>
      </w:pPr>
      <w:r>
        <w:t>Но поскольку у Вас это массив, то нужно было использовать цикл, чтобы вывести его элементы без квадратных скобочек:</w:t>
      </w:r>
    </w:p>
    <w:p w14:paraId="246A83E6" w14:textId="77777777" w:rsidR="001E2A4E" w:rsidRDefault="001E2A4E">
      <w:pPr>
        <w:pStyle w:val="ae"/>
      </w:pPr>
    </w:p>
    <w:p w14:paraId="2552D6A3" w14:textId="77777777" w:rsidR="001E2A4E" w:rsidRPr="001E2A4E" w:rsidRDefault="001E2A4E">
      <w:pPr>
        <w:pStyle w:val="ae"/>
        <w:rPr>
          <w:rFonts w:ascii="Courier New" w:hAnsi="Courier New" w:cs="Courier New"/>
          <w:lang w:val="en-US"/>
        </w:rPr>
      </w:pPr>
      <w:r w:rsidRPr="001E2A4E">
        <w:rPr>
          <w:rFonts w:ascii="Courier New" w:hAnsi="Courier New" w:cs="Courier New"/>
          <w:lang w:val="en-US"/>
        </w:rPr>
        <w:t xml:space="preserve">for </w:t>
      </w:r>
      <w:proofErr w:type="spellStart"/>
      <w:proofErr w:type="gramStart"/>
      <w:r w:rsidRPr="001E2A4E">
        <w:rPr>
          <w:rFonts w:ascii="Courier New" w:hAnsi="Courier New" w:cs="Courier New"/>
          <w:lang w:val="en-US"/>
        </w:rPr>
        <w:t>i</w:t>
      </w:r>
      <w:proofErr w:type="spellEnd"/>
      <w:r w:rsidRPr="001E2A4E">
        <w:rPr>
          <w:rFonts w:ascii="Courier New" w:hAnsi="Courier New" w:cs="Courier New"/>
          <w:lang w:val="en-US"/>
        </w:rPr>
        <w:t xml:space="preserve"> :</w:t>
      </w:r>
      <w:proofErr w:type="gramEnd"/>
      <w:r w:rsidRPr="001E2A4E">
        <w:rPr>
          <w:rFonts w:ascii="Courier New" w:hAnsi="Courier New" w:cs="Courier New"/>
          <w:lang w:val="en-US"/>
        </w:rPr>
        <w:t>= 1 to 5 do</w:t>
      </w:r>
    </w:p>
    <w:p w14:paraId="7600FB03" w14:textId="77777777" w:rsidR="001E2A4E" w:rsidRPr="001E2A4E" w:rsidRDefault="001E2A4E">
      <w:pPr>
        <w:pStyle w:val="ae"/>
        <w:rPr>
          <w:rFonts w:ascii="Courier New" w:hAnsi="Courier New" w:cs="Courier New"/>
          <w:lang w:val="en-US"/>
        </w:rPr>
      </w:pPr>
      <w:r w:rsidRPr="001E2A4E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E2A4E">
        <w:rPr>
          <w:rFonts w:ascii="Courier New" w:hAnsi="Courier New" w:cs="Courier New"/>
          <w:lang w:val="en-US"/>
        </w:rPr>
        <w:t>writeln</w:t>
      </w:r>
      <w:proofErr w:type="spellEnd"/>
      <w:r w:rsidRPr="001E2A4E">
        <w:rPr>
          <w:rFonts w:ascii="Courier New" w:hAnsi="Courier New" w:cs="Courier New"/>
          <w:lang w:val="en-US"/>
        </w:rPr>
        <w:t>(</w:t>
      </w:r>
      <w:proofErr w:type="gramEnd"/>
      <w:r w:rsidRPr="001E2A4E">
        <w:rPr>
          <w:rFonts w:ascii="Courier New" w:hAnsi="Courier New" w:cs="Courier New"/>
          <w:lang w:val="en-US"/>
        </w:rPr>
        <w:t xml:space="preserve">‘k[‘,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1E2A4E">
        <w:rPr>
          <w:rFonts w:ascii="Courier New" w:hAnsi="Courier New" w:cs="Courier New"/>
          <w:lang w:val="en-US"/>
        </w:rPr>
        <w:t>, ‘] = ’, k[</w:t>
      </w:r>
      <w:proofErr w:type="spellStart"/>
      <w:r w:rsidRPr="001E2A4E">
        <w:rPr>
          <w:rFonts w:ascii="Courier New" w:hAnsi="Courier New" w:cs="Courier New"/>
          <w:lang w:val="en-US"/>
        </w:rPr>
        <w:t>i</w:t>
      </w:r>
      <w:proofErr w:type="spellEnd"/>
      <w:r w:rsidRPr="001E2A4E">
        <w:rPr>
          <w:rFonts w:ascii="Courier New" w:hAnsi="Courier New" w:cs="Courier New"/>
          <w:lang w:val="en-US"/>
        </w:rPr>
        <w:t>]:8:4);</w:t>
      </w:r>
    </w:p>
  </w:comment>
  <w:comment w:id="13" w:author="Vyacheslav" w:date="2020-04-13T12:27:00Z" w:initials="V">
    <w:p w14:paraId="1EAA8D17" w14:textId="77777777" w:rsidR="001E2A4E" w:rsidRDefault="001E2A4E">
      <w:pPr>
        <w:pStyle w:val="ae"/>
      </w:pPr>
      <w:r>
        <w:rPr>
          <w:rStyle w:val="ad"/>
        </w:rPr>
        <w:annotationRef/>
      </w:r>
      <w:r>
        <w:t>Опять же, настоятельно не рекомендую использовать вывод внутри подпрограммы.</w:t>
      </w:r>
    </w:p>
    <w:p w14:paraId="0FF36D85" w14:textId="77777777" w:rsidR="001E2A4E" w:rsidRDefault="001E2A4E">
      <w:pPr>
        <w:pStyle w:val="ae"/>
      </w:pPr>
      <w:r>
        <w:t>Тем более, что функция должна была посчитать сумму значений средних арифметических для каждого столбца матрицы.</w:t>
      </w:r>
    </w:p>
    <w:p w14:paraId="08BD49B5" w14:textId="77777777" w:rsidR="001E2A4E" w:rsidRDefault="001E2A4E">
      <w:pPr>
        <w:pStyle w:val="ae"/>
      </w:pPr>
      <w:r>
        <w:t>Ваша функция вообще не имеет результата, соответственно, это уже не функция, а процедура, только у Вас она объявлена, как функция. Так делать нельзя.</w:t>
      </w:r>
    </w:p>
  </w:comment>
  <w:comment w:id="14" w:author="Vyacheslav" w:date="2020-04-13T12:31:00Z" w:initials="V">
    <w:p w14:paraId="60C155AE" w14:textId="77777777" w:rsidR="001E2A4E" w:rsidRDefault="001E2A4E">
      <w:pPr>
        <w:pStyle w:val="ae"/>
      </w:pPr>
      <w:r>
        <w:rPr>
          <w:rStyle w:val="ad"/>
        </w:rPr>
        <w:annotationRef/>
      </w:r>
      <w:r>
        <w:t xml:space="preserve">Как настроить вывод описал </w:t>
      </w:r>
      <w:r>
        <w:t>выше.</w:t>
      </w:r>
      <w:bookmarkStart w:id="15" w:name="_GoBack"/>
      <w:bookmarkEnd w:id="1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661C67" w15:done="0"/>
  <w15:commentEx w15:paraId="109E2713" w15:done="0"/>
  <w15:commentEx w15:paraId="1CBB294F" w15:done="0"/>
  <w15:commentEx w15:paraId="532C8188" w15:done="0"/>
  <w15:commentEx w15:paraId="6D722355" w15:done="0"/>
  <w15:commentEx w15:paraId="4EC2676B" w15:done="0"/>
  <w15:commentEx w15:paraId="7600FB03" w15:done="0"/>
  <w15:commentEx w15:paraId="08BD49B5" w15:done="0"/>
  <w15:commentEx w15:paraId="60C155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661C67" w16cid:durableId="223ED55F"/>
  <w16cid:commentId w16cid:paraId="109E2713" w16cid:durableId="223ECA96"/>
  <w16cid:commentId w16cid:paraId="1CBB294F" w16cid:durableId="223ED5AA"/>
  <w16cid:commentId w16cid:paraId="532C8188" w16cid:durableId="223ED6B5"/>
  <w16cid:commentId w16cid:paraId="6D722355" w16cid:durableId="223ED765"/>
  <w16cid:commentId w16cid:paraId="4EC2676B" w16cid:durableId="223ED802"/>
  <w16cid:commentId w16cid:paraId="7600FB03" w16cid:durableId="223ED83F"/>
  <w16cid:commentId w16cid:paraId="08BD49B5" w16cid:durableId="223ED93F"/>
  <w16cid:commentId w16cid:paraId="60C155AE" w16cid:durableId="223ED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6C83B" w14:textId="77777777" w:rsidR="009068A9" w:rsidRDefault="009068A9" w:rsidP="003A0CAE">
      <w:pPr>
        <w:spacing w:after="0" w:line="240" w:lineRule="auto"/>
      </w:pPr>
      <w:r>
        <w:separator/>
      </w:r>
    </w:p>
  </w:endnote>
  <w:endnote w:type="continuationSeparator" w:id="0">
    <w:p w14:paraId="7BA07DB4" w14:textId="77777777" w:rsidR="009068A9" w:rsidRDefault="009068A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38F656C0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E754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ADDE3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442E0" w14:textId="77777777" w:rsidR="009068A9" w:rsidRDefault="009068A9" w:rsidP="003A0CAE">
      <w:pPr>
        <w:spacing w:after="0" w:line="240" w:lineRule="auto"/>
      </w:pPr>
      <w:r>
        <w:separator/>
      </w:r>
    </w:p>
  </w:footnote>
  <w:footnote w:type="continuationSeparator" w:id="0">
    <w:p w14:paraId="6637A1B0" w14:textId="77777777" w:rsidR="009068A9" w:rsidRDefault="009068A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1AC65295"/>
    <w:multiLevelType w:val="hybridMultilevel"/>
    <w:tmpl w:val="B688FB00"/>
    <w:lvl w:ilvl="0" w:tplc="E2DCD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D0F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6A7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0F8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EC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988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7E8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A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E68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FB1505"/>
    <w:multiLevelType w:val="hybridMultilevel"/>
    <w:tmpl w:val="44A84E2A"/>
    <w:lvl w:ilvl="0" w:tplc="F2345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6296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E8E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BE4B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8E13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927E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08D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68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06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01B1788"/>
    <w:multiLevelType w:val="hybridMultilevel"/>
    <w:tmpl w:val="FD60F0EA"/>
    <w:lvl w:ilvl="0" w:tplc="C94A9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89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7E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BE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4C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FE3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49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CF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3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14"/>
  </w:num>
  <w:num w:numId="5">
    <w:abstractNumId w:val="0"/>
  </w:num>
  <w:num w:numId="6">
    <w:abstractNumId w:val="8"/>
  </w:num>
  <w:num w:numId="7">
    <w:abstractNumId w:val="17"/>
  </w:num>
  <w:num w:numId="8">
    <w:abstractNumId w:val="21"/>
  </w:num>
  <w:num w:numId="9">
    <w:abstractNumId w:val="16"/>
  </w:num>
  <w:num w:numId="10">
    <w:abstractNumId w:val="9"/>
  </w:num>
  <w:num w:numId="11">
    <w:abstractNumId w:val="13"/>
  </w:num>
  <w:num w:numId="12">
    <w:abstractNumId w:val="18"/>
  </w:num>
  <w:num w:numId="13">
    <w:abstractNumId w:val="19"/>
  </w:num>
  <w:num w:numId="14">
    <w:abstractNumId w:val="1"/>
  </w:num>
  <w:num w:numId="15">
    <w:abstractNumId w:val="15"/>
  </w:num>
  <w:num w:numId="16">
    <w:abstractNumId w:val="10"/>
  </w:num>
  <w:num w:numId="17">
    <w:abstractNumId w:val="7"/>
  </w:num>
  <w:num w:numId="18">
    <w:abstractNumId w:val="5"/>
  </w:num>
  <w:num w:numId="19">
    <w:abstractNumId w:val="4"/>
  </w:num>
  <w:num w:numId="20">
    <w:abstractNumId w:val="20"/>
  </w:num>
  <w:num w:numId="21">
    <w:abstractNumId w:val="3"/>
  </w:num>
  <w:num w:numId="22">
    <w:abstractNumId w:val="6"/>
  </w:num>
  <w:num w:numId="2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4B"/>
    <w:rsid w:val="00005589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5131A"/>
    <w:rsid w:val="00167A9C"/>
    <w:rsid w:val="001822F8"/>
    <w:rsid w:val="0019335B"/>
    <w:rsid w:val="0019782B"/>
    <w:rsid w:val="001A268B"/>
    <w:rsid w:val="001A48DD"/>
    <w:rsid w:val="001B3B0E"/>
    <w:rsid w:val="001C1D97"/>
    <w:rsid w:val="001D58B4"/>
    <w:rsid w:val="001D59D8"/>
    <w:rsid w:val="001D5AF1"/>
    <w:rsid w:val="001D6705"/>
    <w:rsid w:val="001E2A4E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927E0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D461D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EE6"/>
    <w:rsid w:val="005B45A8"/>
    <w:rsid w:val="005E25B7"/>
    <w:rsid w:val="005E48FC"/>
    <w:rsid w:val="005F1665"/>
    <w:rsid w:val="00627B45"/>
    <w:rsid w:val="00641C2B"/>
    <w:rsid w:val="0065534C"/>
    <w:rsid w:val="00671377"/>
    <w:rsid w:val="0067423F"/>
    <w:rsid w:val="006A5D15"/>
    <w:rsid w:val="006C309C"/>
    <w:rsid w:val="006C6471"/>
    <w:rsid w:val="006E5C2F"/>
    <w:rsid w:val="006E728A"/>
    <w:rsid w:val="00710E56"/>
    <w:rsid w:val="00770510"/>
    <w:rsid w:val="0078514B"/>
    <w:rsid w:val="00787C8A"/>
    <w:rsid w:val="00794406"/>
    <w:rsid w:val="007A2844"/>
    <w:rsid w:val="007E3C56"/>
    <w:rsid w:val="007F4F36"/>
    <w:rsid w:val="00800F4D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068A9"/>
    <w:rsid w:val="009979E9"/>
    <w:rsid w:val="009B50BD"/>
    <w:rsid w:val="009E78B4"/>
    <w:rsid w:val="00A02313"/>
    <w:rsid w:val="00A10CB5"/>
    <w:rsid w:val="00A14CD6"/>
    <w:rsid w:val="00A25165"/>
    <w:rsid w:val="00A4378C"/>
    <w:rsid w:val="00A4497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0357"/>
    <w:rsid w:val="00B641A7"/>
    <w:rsid w:val="00B6623F"/>
    <w:rsid w:val="00B71C79"/>
    <w:rsid w:val="00B75598"/>
    <w:rsid w:val="00B9497E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B3E8F"/>
    <w:rsid w:val="00CC18AC"/>
    <w:rsid w:val="00CD1910"/>
    <w:rsid w:val="00CE5DB4"/>
    <w:rsid w:val="00D30D1B"/>
    <w:rsid w:val="00D47D43"/>
    <w:rsid w:val="00D779C7"/>
    <w:rsid w:val="00DA07D8"/>
    <w:rsid w:val="00DA2EF6"/>
    <w:rsid w:val="00DB1B97"/>
    <w:rsid w:val="00DB3541"/>
    <w:rsid w:val="00DF0AC1"/>
    <w:rsid w:val="00DF6C79"/>
    <w:rsid w:val="00E33F70"/>
    <w:rsid w:val="00E460D0"/>
    <w:rsid w:val="00E54A81"/>
    <w:rsid w:val="00E72922"/>
    <w:rsid w:val="00E73497"/>
    <w:rsid w:val="00E75484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4089A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097F"/>
  <w15:docId w15:val="{336D0FA4-2898-4CD3-B706-D5ED7E0A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8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4018C-2D05-4CFA-B183-DCD7552C3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7</cp:revision>
  <cp:lastPrinted>2014-09-08T08:04:00Z</cp:lastPrinted>
  <dcterms:created xsi:type="dcterms:W3CDTF">2020-04-12T18:49:00Z</dcterms:created>
  <dcterms:modified xsi:type="dcterms:W3CDTF">2020-04-13T05:32:00Z</dcterms:modified>
</cp:coreProperties>
</file>