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91A72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48883C50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2D7EAC0B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6F9AF9CF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276E75E8" w14:textId="77777777"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53AE1AEC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94BC12D" w14:textId="77777777" w:rsidR="0078514B" w:rsidRPr="00203213" w:rsidRDefault="001F603C" w:rsidP="008E6E27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4A3EB556" w14:textId="77777777" w:rsidR="0078514B" w:rsidRPr="00203213" w:rsidRDefault="0078514B" w:rsidP="008E6E27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62BF83D9" w14:textId="77777777" w:rsidR="0078514B" w:rsidRPr="00203213" w:rsidRDefault="001F603C" w:rsidP="008E6E27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68321357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41CE5F1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43AE39A0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0DE57842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37433A3E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291E3431" w14:textId="77777777" w:rsidR="00311E30" w:rsidRPr="00605626" w:rsidRDefault="00605626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>Отчет по лабораторным работам №5-6</w:t>
      </w:r>
    </w:p>
    <w:p w14:paraId="06C50336" w14:textId="77777777" w:rsidR="00311E30" w:rsidRPr="00605626" w:rsidRDefault="00605626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>«Составление программ с использованием двумерных массивов и файлов»</w:t>
      </w:r>
    </w:p>
    <w:p w14:paraId="4F18E610" w14:textId="77777777" w:rsidR="00311E30" w:rsidRPr="00605626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>Лабораторная работа по дисциплине «</w:t>
      </w:r>
      <w:r w:rsidR="001F603C" w:rsidRPr="00605626">
        <w:rPr>
          <w:rFonts w:ascii="Times New Roman" w:hAnsi="Times New Roman"/>
          <w:sz w:val="24"/>
          <w:szCs w:val="24"/>
        </w:rPr>
        <w:t>Углубленный курс информатики</w:t>
      </w:r>
      <w:r w:rsidRPr="00605626">
        <w:rPr>
          <w:rFonts w:ascii="Times New Roman" w:hAnsi="Times New Roman"/>
          <w:sz w:val="24"/>
          <w:szCs w:val="24"/>
        </w:rPr>
        <w:t>»</w:t>
      </w:r>
    </w:p>
    <w:p w14:paraId="093EDD8A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BC5B5EC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7AE100D0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4E922DA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EEABF44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EB864C7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2FEEE4C" w14:textId="77777777" w:rsidR="0078514B" w:rsidRPr="00203213" w:rsidRDefault="0078514B" w:rsidP="008E6E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8E6E27" w:rsidRPr="008E6E27">
        <w:rPr>
          <w:rFonts w:ascii="Times New Roman" w:hAnsi="Times New Roman"/>
          <w:sz w:val="24"/>
          <w:szCs w:val="24"/>
          <w:u w:val="single"/>
        </w:rPr>
        <w:t>2</w:t>
      </w:r>
      <w:r w:rsidR="008E6E27">
        <w:rPr>
          <w:rFonts w:ascii="Times New Roman" w:hAnsi="Times New Roman"/>
          <w:sz w:val="24"/>
          <w:szCs w:val="24"/>
          <w:u w:val="single"/>
        </w:rPr>
        <w:t>Д93</w:t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</w:p>
    <w:p w14:paraId="3908C8CE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210C4F98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0563C01" w14:textId="77777777" w:rsidR="008E6E27" w:rsidRPr="008E6E27" w:rsidRDefault="008E6E27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Филатова О.В.</w:t>
      </w:r>
    </w:p>
    <w:p w14:paraId="3748DEA3" w14:textId="77777777" w:rsidR="0078514B" w:rsidRPr="00203213" w:rsidRDefault="008E6E27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014535">
        <w:rPr>
          <w:rFonts w:ascii="Times New Roman" w:hAnsi="Times New Roman"/>
          <w:sz w:val="24"/>
          <w:szCs w:val="24"/>
        </w:rPr>
        <w:t>30.04.</w:t>
      </w:r>
      <w:r w:rsidR="0078514B"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14:paraId="0191D8D4" w14:textId="77777777"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5337E6AD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22995464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F474197" w14:textId="77777777"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1BAC1FB7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14:paraId="35496BA6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5CB393AC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70351B8D" w14:textId="77777777" w:rsidR="0078514B" w:rsidRPr="00203213" w:rsidRDefault="008E6E27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 xml:space="preserve">_____________ </w:t>
      </w:r>
      <w:r w:rsidR="0078514B"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14:paraId="406EE9E8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7A104285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5CD4CEF7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B14D43C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91F0154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582ACFC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133259A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236478E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763FEC9" w14:textId="77777777"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2322396" w14:textId="77777777" w:rsidR="00411E1D" w:rsidRPr="00203213" w:rsidRDefault="00411E1D" w:rsidP="008E6E27">
      <w:pPr>
        <w:spacing w:after="0"/>
        <w:rPr>
          <w:rFonts w:ascii="Times New Roman" w:hAnsi="Times New Roman"/>
          <w:sz w:val="24"/>
          <w:szCs w:val="24"/>
        </w:rPr>
      </w:pPr>
    </w:p>
    <w:p w14:paraId="188BFEAC" w14:textId="77777777"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14:paraId="4DB5C368" w14:textId="77777777" w:rsidR="00311E30" w:rsidRPr="00605626" w:rsidRDefault="00311E30" w:rsidP="00311E3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="004E7C65" w:rsidRPr="00605626">
        <w:rPr>
          <w:rFonts w:ascii="Times New Roman" w:hAnsi="Times New Roman"/>
          <w:b/>
          <w:sz w:val="24"/>
          <w:szCs w:val="24"/>
        </w:rPr>
        <w:lastRenderedPageBreak/>
        <w:t xml:space="preserve">Цель </w:t>
      </w:r>
      <w:r w:rsidR="00605626" w:rsidRPr="00605626">
        <w:rPr>
          <w:rFonts w:ascii="Times New Roman" w:hAnsi="Times New Roman"/>
          <w:b/>
          <w:sz w:val="24"/>
          <w:szCs w:val="24"/>
        </w:rPr>
        <w:t xml:space="preserve">работы: </w:t>
      </w:r>
      <w:r w:rsidR="00605626" w:rsidRPr="00605626">
        <w:rPr>
          <w:rFonts w:ascii="Times New Roman" w:hAnsi="Times New Roman"/>
          <w:sz w:val="24"/>
          <w:szCs w:val="24"/>
        </w:rPr>
        <w:t>научиться</w:t>
      </w:r>
      <w:r w:rsidR="004E7C65" w:rsidRPr="00605626">
        <w:rPr>
          <w:rFonts w:ascii="Times New Roman" w:hAnsi="Times New Roman"/>
          <w:sz w:val="24"/>
          <w:szCs w:val="24"/>
        </w:rPr>
        <w:t xml:space="preserve"> составлять </w:t>
      </w:r>
      <w:r w:rsidR="004E7C65" w:rsidRPr="00605626">
        <w:rPr>
          <w:rFonts w:ascii="Times New Roman" w:hAnsi="Times New Roman"/>
          <w:bCs/>
          <w:sz w:val="24"/>
          <w:szCs w:val="24"/>
        </w:rPr>
        <w:t>программы с использованием двумерных</w:t>
      </w:r>
    </w:p>
    <w:p w14:paraId="51164C17" w14:textId="77777777" w:rsidR="00411E1D" w:rsidRPr="00605626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14:paraId="5F71E9FE" w14:textId="77777777" w:rsidR="008E6E27" w:rsidRPr="00605626" w:rsidRDefault="00311E30" w:rsidP="00014535">
      <w:pPr>
        <w:spacing w:line="36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Теоретическая часть</w:t>
      </w:r>
    </w:p>
    <w:p w14:paraId="302A94BC" w14:textId="77777777" w:rsidR="00411E1D" w:rsidRPr="00605626" w:rsidRDefault="008E6E27" w:rsidP="00014535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605626">
        <w:rPr>
          <w:rFonts w:ascii="Times New Roman" w:hAnsi="Times New Roman"/>
          <w:bCs/>
          <w:sz w:val="24"/>
          <w:szCs w:val="24"/>
        </w:rPr>
        <w:t xml:space="preserve">Двумерный массив состоит и </w:t>
      </w:r>
      <w:proofErr w:type="gramStart"/>
      <w:r w:rsidRPr="00605626">
        <w:rPr>
          <w:rFonts w:ascii="Times New Roman" w:hAnsi="Times New Roman"/>
          <w:bCs/>
          <w:sz w:val="24"/>
          <w:szCs w:val="24"/>
        </w:rPr>
        <w:t>строк</w:t>
      </w:r>
      <w:proofErr w:type="gramEnd"/>
      <w:r w:rsidRPr="00605626">
        <w:rPr>
          <w:rFonts w:ascii="Times New Roman" w:hAnsi="Times New Roman"/>
          <w:bCs/>
          <w:sz w:val="24"/>
          <w:szCs w:val="24"/>
        </w:rPr>
        <w:t xml:space="preserve"> и столбцов. </w:t>
      </w:r>
      <w:r w:rsidR="0029496B" w:rsidRPr="00605626">
        <w:rPr>
          <w:rFonts w:ascii="Times New Roman" w:hAnsi="Times New Roman"/>
          <w:bCs/>
          <w:sz w:val="24"/>
          <w:szCs w:val="24"/>
        </w:rPr>
        <w:t>Каждый элемент имеет свой номер, как у одномерных массивов, но сейчас номер уже состоит из двух чисел – номера строки, в которой находится элемент, и номера столбца. Таким образом, номер элемента определяется</w:t>
      </w:r>
      <w:r w:rsidRPr="00605626">
        <w:rPr>
          <w:rFonts w:ascii="Times New Roman" w:hAnsi="Times New Roman"/>
          <w:bCs/>
          <w:sz w:val="24"/>
          <w:szCs w:val="24"/>
        </w:rPr>
        <w:t xml:space="preserve"> пересечением строки и столбца.</w:t>
      </w:r>
    </w:p>
    <w:p w14:paraId="6C98B381" w14:textId="77777777" w:rsidR="00311E30" w:rsidRPr="00605626" w:rsidRDefault="00311E30" w:rsidP="00014535">
      <w:pPr>
        <w:spacing w:after="0" w:line="36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Практическая часть</w:t>
      </w:r>
    </w:p>
    <w:p w14:paraId="392B5972" w14:textId="77777777" w:rsidR="008E6E27" w:rsidRPr="00605626" w:rsidRDefault="008E6E27" w:rsidP="00014535">
      <w:pPr>
        <w:spacing w:after="0" w:line="36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Задание 2</w:t>
      </w:r>
    </w:p>
    <w:p w14:paraId="4F132E60" w14:textId="77777777" w:rsidR="004E7C65" w:rsidRPr="00605626" w:rsidRDefault="004E7C65" w:rsidP="0001453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 xml:space="preserve">Заполнить </w:t>
      </w:r>
      <w:r w:rsidRPr="00605626">
        <w:rPr>
          <w:rFonts w:ascii="Times New Roman" w:hAnsi="Times New Roman"/>
          <w:sz w:val="24"/>
          <w:szCs w:val="24"/>
        </w:rPr>
        <w:t xml:space="preserve">матрицу </w:t>
      </w:r>
      <w:proofErr w:type="gramStart"/>
      <w:r w:rsidRPr="00605626">
        <w:rPr>
          <w:rFonts w:ascii="Times New Roman" w:hAnsi="Times New Roman"/>
          <w:sz w:val="24"/>
          <w:szCs w:val="24"/>
        </w:rPr>
        <w:t>а(</w:t>
      </w:r>
      <w:proofErr w:type="gramEnd"/>
      <w:r w:rsidRPr="00605626">
        <w:rPr>
          <w:rFonts w:ascii="Times New Roman" w:hAnsi="Times New Roman"/>
          <w:sz w:val="24"/>
          <w:szCs w:val="24"/>
        </w:rPr>
        <w:t xml:space="preserve">3, 3) случайными целыми числами от 1 до 10. Вывести значения ее элементов в файл. </w:t>
      </w:r>
    </w:p>
    <w:p w14:paraId="2DE6E90D" w14:textId="77777777" w:rsidR="004E7C65" w:rsidRPr="00605626" w:rsidRDefault="004E7C65" w:rsidP="0001453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 xml:space="preserve">Вычислить </w:t>
      </w:r>
      <w:r w:rsidRPr="00605626">
        <w:rPr>
          <w:rFonts w:ascii="Times New Roman" w:hAnsi="Times New Roman"/>
          <w:sz w:val="24"/>
          <w:szCs w:val="24"/>
        </w:rPr>
        <w:t>сумму элементов первой и последней строк данной матрицы.</w:t>
      </w:r>
    </w:p>
    <w:p w14:paraId="0E8758D7" w14:textId="77777777" w:rsidR="004E7C65" w:rsidRPr="00605626" w:rsidRDefault="004E7C65" w:rsidP="0001453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Результаты вывести в файл. </w:t>
      </w:r>
    </w:p>
    <w:p w14:paraId="7967DDA9" w14:textId="77777777" w:rsidR="0065534C" w:rsidRPr="00605626" w:rsidRDefault="0065534C" w:rsidP="0065534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0AF8705" w14:textId="77777777" w:rsidR="00311E30" w:rsidRPr="00605626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Программная реализация</w:t>
      </w:r>
    </w:p>
    <w:p w14:paraId="08DB9094" w14:textId="77777777" w:rsidR="008E6E27" w:rsidRPr="00605626" w:rsidRDefault="008E6E27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lab5_</w:t>
      </w:r>
      <w:commentRangeStart w:id="0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2</w:t>
      </w:r>
      <w:commentRangeEnd w:id="0"/>
      <w:r w:rsidR="0008235A">
        <w:rPr>
          <w:rStyle w:val="ad"/>
        </w:rPr>
        <w:commentReference w:id="0"/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6A46355C" w14:textId="77777777" w:rsidR="008E6E27" w:rsidRPr="00605626" w:rsidRDefault="008E6E27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</w:t>
      </w:r>
    </w:p>
    <w:p w14:paraId="227A0216" w14:textId="77777777" w:rsidR="008E6E27" w:rsidRPr="00605626" w:rsidRDefault="008E6E27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3DAEBC8A" w14:textId="77777777" w:rsidR="008E6E27" w:rsidRPr="00605626" w:rsidRDefault="008E6E27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s1, s2,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s: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7383DCF6" w14:textId="77777777" w:rsidR="008E6E27" w:rsidRPr="00605626" w:rsidRDefault="008E6E27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a: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1..3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1..3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24C0B99D" w14:textId="77777777" w:rsidR="008E6E27" w:rsidRPr="00605626" w:rsidRDefault="008E6E27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f:text;</w:t>
      </w:r>
    </w:p>
    <w:p w14:paraId="109D7369" w14:textId="77777777" w:rsidR="008E6E27" w:rsidRPr="00605626" w:rsidRDefault="008E6E27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03613F8A" w14:textId="77777777" w:rsidR="008E6E27" w:rsidRPr="00605626" w:rsidRDefault="008E6E27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assign(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f,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'result.txt'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44CF540B" w14:textId="77777777" w:rsidR="008E6E27" w:rsidRPr="00605626" w:rsidRDefault="008E6E27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rewrite (f);</w:t>
      </w:r>
    </w:p>
    <w:p w14:paraId="60D80BB3" w14:textId="77777777" w:rsidR="008E6E27" w:rsidRPr="00605626" w:rsidRDefault="008E6E27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1:=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5B45CCD5" w14:textId="77777777" w:rsidR="008E6E27" w:rsidRPr="00605626" w:rsidRDefault="008E6E27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2:=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1FCFFC6B" w14:textId="77777777" w:rsidR="008E6E27" w:rsidRPr="00605626" w:rsidRDefault="008E6E27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s:=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09136413" w14:textId="77777777" w:rsidR="008E6E27" w:rsidRPr="00605626" w:rsidRDefault="008E6E27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47F2E027" w14:textId="77777777" w:rsidR="008E6E27" w:rsidRPr="00605626" w:rsidRDefault="008E6E27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4B8E1B4C" w14:textId="77777777" w:rsidR="008E6E27" w:rsidRPr="00605626" w:rsidRDefault="008E6E27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25BA185D" w14:textId="77777777" w:rsidR="008E6E27" w:rsidRPr="00605626" w:rsidRDefault="008E6E27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</w:t>
      </w:r>
    </w:p>
    <w:p w14:paraId="6F4574E2" w14:textId="77777777" w:rsidR="008E6E27" w:rsidRPr="00605626" w:rsidRDefault="008E6E27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a[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]:= random(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56A1FEC8" w14:textId="77777777" w:rsidR="008E6E27" w:rsidRPr="00605626" w:rsidRDefault="008E6E27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 (f, a[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1FB82217" w14:textId="77777777" w:rsidR="008E6E27" w:rsidRPr="00605626" w:rsidRDefault="008E6E27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76008140" w14:textId="77777777" w:rsidR="008E6E27" w:rsidRPr="00605626" w:rsidRDefault="008E6E27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(f);</w:t>
      </w:r>
    </w:p>
    <w:p w14:paraId="0C6B7D99" w14:textId="77777777" w:rsidR="008E6E27" w:rsidRPr="00605626" w:rsidRDefault="008E6E27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12BE081D" w14:textId="77777777" w:rsidR="008E6E27" w:rsidRPr="00605626" w:rsidRDefault="008E6E27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commentRangeStart w:id="1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1F49F67C" w14:textId="77777777" w:rsidR="008E6E27" w:rsidRPr="00605626" w:rsidRDefault="008E6E27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7381C47E" w14:textId="77777777" w:rsidR="008E6E27" w:rsidRPr="00605626" w:rsidRDefault="008E6E27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545C009F" w14:textId="77777777" w:rsidR="008E6E27" w:rsidRPr="00605626" w:rsidRDefault="008E6E27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1:=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s1+a[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14:paraId="6890AE7F" w14:textId="77777777" w:rsidR="008E6E27" w:rsidRPr="00605626" w:rsidRDefault="008E6E27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11833D12" w14:textId="77777777" w:rsidR="008E6E27" w:rsidRPr="00605626" w:rsidRDefault="008E6E27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72CA8379" w14:textId="77777777" w:rsidR="008E6E27" w:rsidRPr="00605626" w:rsidRDefault="008E6E27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5E22B20A" w14:textId="77777777" w:rsidR="008E6E27" w:rsidRPr="00605626" w:rsidRDefault="008E6E27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for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741517D9" w14:textId="77777777" w:rsidR="008E6E27" w:rsidRPr="00605626" w:rsidRDefault="008E6E27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2:=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s2+a[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14:paraId="6840E773" w14:textId="77777777" w:rsidR="008E6E27" w:rsidRPr="00605626" w:rsidRDefault="008E6E27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1CFC1E4A" w14:textId="77777777" w:rsidR="008E6E27" w:rsidRPr="00605626" w:rsidRDefault="008E6E27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s:=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s1+s2;</w:t>
      </w:r>
      <w:commentRangeEnd w:id="1"/>
      <w:r w:rsidR="0008235A">
        <w:rPr>
          <w:rStyle w:val="ad"/>
        </w:rPr>
        <w:commentReference w:id="1"/>
      </w:r>
    </w:p>
    <w:p w14:paraId="0F22CBDC" w14:textId="77777777" w:rsidR="008E6E27" w:rsidRPr="00605626" w:rsidRDefault="008E6E27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f,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</w:t>
      </w:r>
      <w:r w:rsidRPr="00605626">
        <w:rPr>
          <w:rFonts w:ascii="Courier New" w:hAnsi="Courier New" w:cs="Courier New"/>
          <w:color w:val="0000FF"/>
          <w:sz w:val="24"/>
          <w:szCs w:val="24"/>
          <w:lang w:eastAsia="ru-RU"/>
        </w:rPr>
        <w:t>Сумма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1 </w:t>
      </w:r>
      <w:r w:rsidRPr="00605626">
        <w:rPr>
          <w:rFonts w:ascii="Courier New" w:hAnsi="Courier New" w:cs="Courier New"/>
          <w:color w:val="0000FF"/>
          <w:sz w:val="24"/>
          <w:szCs w:val="24"/>
          <w:lang w:eastAsia="ru-RU"/>
        </w:rPr>
        <w:t>строки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:'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,s1: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' </w:t>
      </w:r>
      <w:r w:rsidRPr="00605626">
        <w:rPr>
          <w:rFonts w:ascii="Courier New" w:hAnsi="Courier New" w:cs="Courier New"/>
          <w:color w:val="0000FF"/>
          <w:sz w:val="24"/>
          <w:szCs w:val="24"/>
          <w:lang w:eastAsia="ru-RU"/>
        </w:rPr>
        <w:t>Сумма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3 </w:t>
      </w:r>
      <w:r w:rsidRPr="00605626">
        <w:rPr>
          <w:rFonts w:ascii="Courier New" w:hAnsi="Courier New" w:cs="Courier New"/>
          <w:color w:val="0000FF"/>
          <w:sz w:val="24"/>
          <w:szCs w:val="24"/>
          <w:lang w:eastAsia="ru-RU"/>
        </w:rPr>
        <w:t>строки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:'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,s2: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' </w:t>
      </w:r>
      <w:r w:rsidRPr="00605626">
        <w:rPr>
          <w:rFonts w:ascii="Courier New" w:hAnsi="Courier New" w:cs="Courier New"/>
          <w:color w:val="0000FF"/>
          <w:sz w:val="24"/>
          <w:szCs w:val="24"/>
          <w:lang w:eastAsia="ru-RU"/>
        </w:rPr>
        <w:t>Общая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FF"/>
          <w:sz w:val="24"/>
          <w:szCs w:val="24"/>
          <w:lang w:eastAsia="ru-RU"/>
        </w:rPr>
        <w:t>сумма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:'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,s: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44F37BA2" w14:textId="77777777" w:rsidR="008E6E27" w:rsidRPr="00605626" w:rsidRDefault="008E6E27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close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(f);</w:t>
      </w:r>
    </w:p>
    <w:p w14:paraId="4BDABEFB" w14:textId="77777777" w:rsidR="008E6E27" w:rsidRPr="00605626" w:rsidRDefault="008E6E27" w:rsidP="008E6E27">
      <w:pPr>
        <w:spacing w:after="0" w:line="36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14:paraId="21DD87D1" w14:textId="77777777" w:rsidR="001B3B0E" w:rsidRPr="00605626" w:rsidRDefault="001B3B0E" w:rsidP="001B3B0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AB00E3A" w14:textId="77777777" w:rsidR="00311E30" w:rsidRPr="00605626" w:rsidRDefault="00311E30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Ответ</w:t>
      </w:r>
    </w:p>
    <w:p w14:paraId="5F1EB4D7" w14:textId="77777777" w:rsidR="008E6E27" w:rsidRPr="00605626" w:rsidRDefault="008E6E27" w:rsidP="008E6E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    1    10     2</w:t>
      </w:r>
    </w:p>
    <w:p w14:paraId="380C79EB" w14:textId="77777777" w:rsidR="008E6E27" w:rsidRPr="00605626" w:rsidRDefault="008E6E27" w:rsidP="008E6E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     8     4     2</w:t>
      </w:r>
    </w:p>
    <w:p w14:paraId="51ADEFBB" w14:textId="77777777" w:rsidR="008E6E27" w:rsidRPr="00605626" w:rsidRDefault="008E6E27" w:rsidP="008E6E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     4     9     7</w:t>
      </w:r>
    </w:p>
    <w:p w14:paraId="18D2BE17" w14:textId="77777777" w:rsidR="008E6E27" w:rsidRPr="00605626" w:rsidRDefault="008E6E27" w:rsidP="008E6E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Сумма 1 строки: </w:t>
      </w:r>
      <w:proofErr w:type="gramStart"/>
      <w:r w:rsidRPr="00605626">
        <w:rPr>
          <w:rFonts w:ascii="Times New Roman" w:hAnsi="Times New Roman"/>
          <w:sz w:val="24"/>
          <w:szCs w:val="24"/>
        </w:rPr>
        <w:t>13  Сумма</w:t>
      </w:r>
      <w:proofErr w:type="gramEnd"/>
      <w:r w:rsidRPr="00605626">
        <w:rPr>
          <w:rFonts w:ascii="Times New Roman" w:hAnsi="Times New Roman"/>
          <w:sz w:val="24"/>
          <w:szCs w:val="24"/>
        </w:rPr>
        <w:t xml:space="preserve"> 3 строки: 20  Общая сумма: 33</w:t>
      </w:r>
    </w:p>
    <w:p w14:paraId="67D33412" w14:textId="77777777" w:rsidR="00236FAE" w:rsidRPr="00605626" w:rsidRDefault="00236FAE" w:rsidP="008E6E2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C818DD4" w14:textId="77777777" w:rsidR="008E6E27" w:rsidRPr="00605626" w:rsidRDefault="008E6E27" w:rsidP="002E1CF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Задание 3</w:t>
      </w:r>
    </w:p>
    <w:p w14:paraId="012AB817" w14:textId="77777777" w:rsidR="00014535" w:rsidRPr="00605626" w:rsidRDefault="00014535" w:rsidP="002E1CF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 Заполнить матрицу </w:t>
      </w:r>
      <w:proofErr w:type="gramStart"/>
      <w:r w:rsidRPr="00605626">
        <w:rPr>
          <w:rFonts w:ascii="Times New Roman" w:hAnsi="Times New Roman"/>
          <w:sz w:val="24"/>
          <w:szCs w:val="24"/>
        </w:rPr>
        <w:t>а(</w:t>
      </w:r>
      <w:proofErr w:type="gramEnd"/>
      <w:r w:rsidRPr="00605626">
        <w:rPr>
          <w:rFonts w:ascii="Times New Roman" w:hAnsi="Times New Roman"/>
          <w:sz w:val="24"/>
          <w:szCs w:val="24"/>
        </w:rPr>
        <w:t>4, 4) случайными числами от -3 до 6. Вывести значения ее элементов в файл.</w:t>
      </w:r>
    </w:p>
    <w:p w14:paraId="5EE4F510" w14:textId="77777777" w:rsidR="00014535" w:rsidRPr="00605626" w:rsidRDefault="00014535" w:rsidP="002E1CF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 Вычислить среднее арифметическое значений неотрицательных элементов каждого столбца данной матрицы. Результаты вывести в файл.</w:t>
      </w:r>
    </w:p>
    <w:p w14:paraId="109A5530" w14:textId="77777777" w:rsidR="008E6E27" w:rsidRPr="00605626" w:rsidRDefault="008E6E27" w:rsidP="002E1CF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BC2C05F" w14:textId="77777777" w:rsidR="00014535" w:rsidRPr="00605626" w:rsidRDefault="00014535" w:rsidP="00014535">
      <w:pPr>
        <w:spacing w:after="0" w:line="36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Программная реализация</w:t>
      </w:r>
    </w:p>
    <w:p w14:paraId="495ABD40" w14:textId="77777777" w:rsidR="008E6E27" w:rsidRPr="00605626" w:rsidRDefault="008E6E27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14:paraId="391B17B1" w14:textId="77777777" w:rsidR="00014535" w:rsidRPr="0008235A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program</w:t>
      </w:r>
      <w:r w:rsidRPr="0008235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lab</w:t>
      </w:r>
      <w:r w:rsidRPr="0008235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5_3;</w:t>
      </w:r>
    </w:p>
    <w:p w14:paraId="5F68BA2A" w14:textId="77777777" w:rsidR="00014535" w:rsidRPr="0008235A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14:paraId="4FBAC76E" w14:textId="77777777" w:rsidR="00014535" w:rsidRPr="0008235A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8235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r w:rsidRPr="0008235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</w:t>
      </w:r>
      <w:proofErr w:type="gramEnd"/>
      <w:r w:rsidRPr="0008235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proofErr w:type="spellEnd"/>
      <w:r w:rsidRPr="0008235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4B81AF8F" w14:textId="77777777"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8235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sr,k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4938F0AB" w14:textId="77777777"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a: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1..4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1..4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2875A34B" w14:textId="77777777"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f:text;</w:t>
      </w:r>
    </w:p>
    <w:p w14:paraId="44063F8D" w14:textId="77777777"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3EC0CCC1" w14:textId="77777777"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assign (f,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'res.txt'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057BDB5D" w14:textId="77777777"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rewrite(f);</w:t>
      </w:r>
    </w:p>
    <w:p w14:paraId="7B9B2AB1" w14:textId="77777777"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0AC1B314" w14:textId="77777777"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begin</w:t>
      </w:r>
    </w:p>
    <w:p w14:paraId="43FFB399" w14:textId="77777777"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for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4399CA4D" w14:textId="77777777"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begin</w:t>
      </w:r>
    </w:p>
    <w:p w14:paraId="7DF2BE04" w14:textId="77777777"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a[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]:=random(-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64709BAF" w14:textId="77777777"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 a[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4F1168B5" w14:textId="77777777"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69EAC350" w14:textId="77777777"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(f);</w:t>
      </w:r>
    </w:p>
    <w:p w14:paraId="6E53D2EA" w14:textId="77777777"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20CF48B4" w14:textId="77777777"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4B24F83B" w14:textId="77777777"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begin</w:t>
      </w:r>
    </w:p>
    <w:p w14:paraId="6453DD47" w14:textId="77777777"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sr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005CD193" w14:textId="77777777"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k:=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03E0B3A5" w14:textId="77777777"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</w:t>
      </w:r>
    </w:p>
    <w:p w14:paraId="5E58801B" w14:textId="77777777"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begin</w:t>
      </w:r>
    </w:p>
    <w:p w14:paraId="043778BF" w14:textId="77777777"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   if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a[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]&gt;=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14:paraId="5F1FD80E" w14:textId="77777777"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begin</w:t>
      </w:r>
    </w:p>
    <w:p w14:paraId="63B0726A" w14:textId="77777777"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sr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spellStart"/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sr+a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14:paraId="03224AD7" w14:textId="77777777"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k:=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k+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559DD705" w14:textId="77777777"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234ECE83" w14:textId="77777777"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21552D17" w14:textId="77777777"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sr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spellStart"/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sr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/k;</w:t>
      </w:r>
    </w:p>
    <w:p w14:paraId="5BAF995B" w14:textId="77777777"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08235A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f, </w:t>
      </w:r>
      <w:r w:rsidRPr="00605626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'Среднее значение </w:t>
      </w:r>
      <w:commentRangeStart w:id="2"/>
      <w:r w:rsidRPr="00605626">
        <w:rPr>
          <w:rFonts w:ascii="Courier New" w:hAnsi="Courier New" w:cs="Courier New"/>
          <w:color w:val="0000FF"/>
          <w:sz w:val="24"/>
          <w:szCs w:val="24"/>
          <w:lang w:eastAsia="ru-RU"/>
        </w:rPr>
        <w:t>строки</w:t>
      </w:r>
      <w:commentRangeEnd w:id="2"/>
      <w:r w:rsidR="0008235A">
        <w:rPr>
          <w:rStyle w:val="ad"/>
        </w:rPr>
        <w:commentReference w:id="2"/>
      </w:r>
      <w:r w:rsidRPr="00605626">
        <w:rPr>
          <w:rFonts w:ascii="Courier New" w:hAnsi="Courier New" w:cs="Courier New"/>
          <w:color w:val="0000FF"/>
          <w:sz w:val="24"/>
          <w:szCs w:val="24"/>
          <w:lang w:eastAsia="ru-RU"/>
        </w:rPr>
        <w:t>:'</w:t>
      </w:r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,sr:</w:t>
      </w:r>
      <w:r w:rsidRPr="00605626">
        <w:rPr>
          <w:rFonts w:ascii="Courier New" w:hAnsi="Courier New" w:cs="Courier New"/>
          <w:color w:val="006400"/>
          <w:sz w:val="24"/>
          <w:szCs w:val="24"/>
          <w:lang w:eastAsia="ru-RU"/>
        </w:rPr>
        <w:t>4</w:t>
      </w:r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:</w:t>
      </w:r>
      <w:r w:rsidRPr="00605626">
        <w:rPr>
          <w:rFonts w:ascii="Courier New" w:hAnsi="Courier New" w:cs="Courier New"/>
          <w:color w:val="006400"/>
          <w:sz w:val="24"/>
          <w:szCs w:val="24"/>
          <w:lang w:eastAsia="ru-RU"/>
        </w:rPr>
        <w:t>1</w:t>
      </w:r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14:paraId="7A9B1544" w14:textId="77777777"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2A8BD069" w14:textId="77777777"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close(f);</w:t>
      </w:r>
    </w:p>
    <w:p w14:paraId="50C7059D" w14:textId="77777777" w:rsidR="00014535" w:rsidRPr="00605626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14:paraId="7E2F3E16" w14:textId="77777777" w:rsidR="00014535" w:rsidRPr="00605626" w:rsidRDefault="00014535" w:rsidP="00014535">
      <w:pPr>
        <w:spacing w:after="0" w:line="360" w:lineRule="auto"/>
        <w:ind w:firstLine="567"/>
        <w:rPr>
          <w:rFonts w:ascii="Times New Roman" w:hAnsi="Times New Roman"/>
          <w:b/>
          <w:sz w:val="24"/>
          <w:szCs w:val="24"/>
          <w:lang w:val="en-US"/>
        </w:rPr>
      </w:pPr>
    </w:p>
    <w:p w14:paraId="756DBAF7" w14:textId="77777777" w:rsidR="00014535" w:rsidRPr="00605626" w:rsidRDefault="00014535" w:rsidP="00014535">
      <w:pPr>
        <w:spacing w:after="0" w:line="360" w:lineRule="auto"/>
        <w:ind w:firstLine="567"/>
        <w:rPr>
          <w:rFonts w:ascii="Times New Roman" w:hAnsi="Times New Roman"/>
          <w:b/>
          <w:sz w:val="24"/>
          <w:szCs w:val="24"/>
          <w:lang w:val="en-US"/>
        </w:rPr>
      </w:pPr>
      <w:r w:rsidRPr="00605626">
        <w:rPr>
          <w:rFonts w:ascii="Times New Roman" w:hAnsi="Times New Roman"/>
          <w:b/>
          <w:sz w:val="24"/>
          <w:szCs w:val="24"/>
        </w:rPr>
        <w:t>Ответ</w:t>
      </w:r>
      <w:r w:rsidRPr="00605626">
        <w:rPr>
          <w:rFonts w:ascii="Times New Roman" w:hAnsi="Times New Roman"/>
          <w:b/>
          <w:sz w:val="24"/>
          <w:szCs w:val="24"/>
          <w:lang w:val="en-US"/>
        </w:rPr>
        <w:t>:</w:t>
      </w:r>
    </w:p>
    <w:p w14:paraId="0DAA8201" w14:textId="77777777" w:rsidR="00014535" w:rsidRPr="00605626" w:rsidRDefault="00014535" w:rsidP="00014535">
      <w:pPr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605626">
        <w:rPr>
          <w:rFonts w:ascii="Times New Roman" w:hAnsi="Times New Roman"/>
          <w:sz w:val="24"/>
          <w:szCs w:val="24"/>
        </w:rPr>
        <w:t>0    1    0    4</w:t>
      </w:r>
    </w:p>
    <w:p w14:paraId="614A25F8" w14:textId="77777777" w:rsidR="00014535" w:rsidRPr="00605626" w:rsidRDefault="00014535" w:rsidP="00014535">
      <w:pPr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    0    2    4   -2</w:t>
      </w:r>
    </w:p>
    <w:p w14:paraId="749F917A" w14:textId="77777777" w:rsidR="00014535" w:rsidRPr="00605626" w:rsidRDefault="00014535" w:rsidP="00014535">
      <w:pPr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   -2    6   -3    6</w:t>
      </w:r>
    </w:p>
    <w:p w14:paraId="289CF53A" w14:textId="77777777" w:rsidR="00014535" w:rsidRPr="00605626" w:rsidRDefault="00014535" w:rsidP="00014535">
      <w:pPr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    0    0   -3   -1</w:t>
      </w:r>
    </w:p>
    <w:p w14:paraId="287867F2" w14:textId="77777777" w:rsidR="00014535" w:rsidRPr="00605626" w:rsidRDefault="00014535" w:rsidP="00014535">
      <w:pPr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>Среднее значение строки: 1.3</w:t>
      </w:r>
    </w:p>
    <w:p w14:paraId="2E387965" w14:textId="77777777" w:rsidR="00014535" w:rsidRPr="00605626" w:rsidRDefault="00014535" w:rsidP="00014535">
      <w:pPr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>Среднее значение строки: 2.0</w:t>
      </w:r>
    </w:p>
    <w:p w14:paraId="4795E04C" w14:textId="77777777" w:rsidR="00014535" w:rsidRPr="00605626" w:rsidRDefault="00014535" w:rsidP="00014535">
      <w:pPr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>Среднее значение строки: 6.0</w:t>
      </w:r>
    </w:p>
    <w:p w14:paraId="5BCA9DD2" w14:textId="77777777" w:rsidR="00014535" w:rsidRPr="00605626" w:rsidRDefault="00014535" w:rsidP="00014535">
      <w:pPr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>Среднее значение строки: 0.0</w:t>
      </w:r>
    </w:p>
    <w:p w14:paraId="071575CE" w14:textId="77777777" w:rsidR="00014535" w:rsidRPr="00605626" w:rsidRDefault="00014535" w:rsidP="00014535">
      <w:pPr>
        <w:spacing w:after="0" w:line="360" w:lineRule="auto"/>
        <w:ind w:firstLine="567"/>
        <w:rPr>
          <w:rFonts w:ascii="Times New Roman" w:hAnsi="Times New Roman"/>
          <w:b/>
          <w:sz w:val="24"/>
          <w:szCs w:val="24"/>
        </w:rPr>
      </w:pPr>
    </w:p>
    <w:p w14:paraId="5D55249E" w14:textId="77777777" w:rsidR="00014535" w:rsidRPr="00605626" w:rsidRDefault="00014535" w:rsidP="00014535">
      <w:pPr>
        <w:spacing w:after="0" w:line="36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Задание 4</w:t>
      </w:r>
    </w:p>
    <w:p w14:paraId="266AB7DD" w14:textId="77777777" w:rsidR="00014535" w:rsidRPr="00605626" w:rsidRDefault="00014535" w:rsidP="0001453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Заполнить матрицу </w:t>
      </w:r>
      <w:proofErr w:type="gramStart"/>
      <w:r w:rsidRPr="00605626">
        <w:rPr>
          <w:rFonts w:ascii="Times New Roman" w:hAnsi="Times New Roman"/>
          <w:sz w:val="24"/>
          <w:szCs w:val="24"/>
        </w:rPr>
        <w:t>а(</w:t>
      </w:r>
      <w:proofErr w:type="gramEnd"/>
      <w:r w:rsidRPr="00605626">
        <w:rPr>
          <w:rFonts w:ascii="Times New Roman" w:hAnsi="Times New Roman"/>
          <w:sz w:val="24"/>
          <w:szCs w:val="24"/>
        </w:rPr>
        <w:t xml:space="preserve">4, 4) случайными целыми числами от </w:t>
      </w:r>
      <w:r w:rsidRPr="00605626">
        <w:rPr>
          <w:rFonts w:ascii="Times New Roman" w:hAnsi="Times New Roman"/>
          <w:sz w:val="24"/>
          <w:szCs w:val="24"/>
        </w:rPr>
        <w:br/>
        <w:t xml:space="preserve">1 до 100. Вывести значения ее элементов в файл. Найти максимальный элемент в каждой строке. Среди максимальных элементов каждой строки найти минимальный. Результаты вывести в файл. </w:t>
      </w:r>
    </w:p>
    <w:p w14:paraId="671C536D" w14:textId="77777777" w:rsidR="00014535" w:rsidRPr="00605626" w:rsidRDefault="00014535" w:rsidP="00014535">
      <w:pPr>
        <w:spacing w:after="0" w:line="36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Программная реализация</w:t>
      </w:r>
    </w:p>
    <w:p w14:paraId="44B97B00" w14:textId="77777777" w:rsidR="00AD7E53" w:rsidRPr="0008235A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program</w:t>
      </w:r>
      <w:r w:rsidRPr="0008235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lab</w:t>
      </w:r>
      <w:r w:rsidRPr="0008235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5_4;</w:t>
      </w:r>
    </w:p>
    <w:p w14:paraId="1AB09940" w14:textId="77777777" w:rsidR="00AD7E53" w:rsidRPr="0008235A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14:paraId="03F3F575" w14:textId="77777777" w:rsidR="00AD7E53" w:rsidRPr="0008235A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8235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r w:rsidRPr="0008235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</w:t>
      </w:r>
      <w:proofErr w:type="gramEnd"/>
      <w:r w:rsidRPr="0008235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proofErr w:type="spellEnd"/>
      <w:r w:rsidRPr="0008235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411C4EBD" w14:textId="77777777"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8235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sr,k</w:t>
      </w:r>
      <w:proofErr w:type="spellEnd"/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max,min: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76057C34" w14:textId="77777777"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a: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1..4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1..4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4B7AC509" w14:textId="77777777"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f:text;</w:t>
      </w:r>
    </w:p>
    <w:p w14:paraId="3FE5C4B5" w14:textId="77777777"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6CB836CF" w14:textId="77777777"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assign (f,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'ress.txt'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721B81FB" w14:textId="77777777"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rewrite(f);</w:t>
      </w:r>
    </w:p>
    <w:p w14:paraId="245671D9" w14:textId="77777777"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235A4875" w14:textId="77777777"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begin</w:t>
      </w:r>
    </w:p>
    <w:p w14:paraId="599A73F0" w14:textId="77777777"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for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155EAA50" w14:textId="77777777"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begin</w:t>
      </w:r>
    </w:p>
    <w:p w14:paraId="6BB876A8" w14:textId="77777777"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a[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]:=random(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1EAD02B2" w14:textId="77777777"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 a[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6E4D1D49" w14:textId="77777777"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1F696352" w14:textId="77777777"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(f);</w:t>
      </w:r>
    </w:p>
    <w:p w14:paraId="2914068D" w14:textId="77777777"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004C06D3" w14:textId="77777777"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min:=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101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7FAE7795" w14:textId="77777777"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632E9267" w14:textId="77777777"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begin</w:t>
      </w:r>
    </w:p>
    <w:p w14:paraId="0CB36AA3" w14:textId="77777777"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max:=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5A0EB44C" w14:textId="77777777"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0127B396" w14:textId="77777777"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begin</w:t>
      </w:r>
    </w:p>
    <w:p w14:paraId="6B212B26" w14:textId="77777777"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if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 &lt; a[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14:paraId="728150B5" w14:textId="77777777"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max:=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a[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14:paraId="66021787" w14:textId="77777777"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794D85E8" w14:textId="77777777"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if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max&lt;min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14:paraId="2E171CC1" w14:textId="77777777"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min:=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max;    </w:t>
      </w:r>
    </w:p>
    <w:p w14:paraId="47B6DB2D" w14:textId="77777777"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write(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'max</w:t>
      </w:r>
      <w:proofErr w:type="spellEnd"/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=</w:t>
      </w:r>
      <w:proofErr w:type="gramStart"/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,max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4D0316A1" w14:textId="77777777"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(f);</w:t>
      </w:r>
    </w:p>
    <w:p w14:paraId="0A87EAB2" w14:textId="77777777"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1B4357BA" w14:textId="77777777"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  min='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,min);</w:t>
      </w:r>
    </w:p>
    <w:p w14:paraId="018942BB" w14:textId="77777777" w:rsidR="00AD7E53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close(f);</w:t>
      </w:r>
    </w:p>
    <w:p w14:paraId="09D1B057" w14:textId="77777777" w:rsidR="00014535" w:rsidRPr="00605626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14:paraId="4C66BA1F" w14:textId="77777777" w:rsidR="00AD7E53" w:rsidRPr="00605626" w:rsidRDefault="00AD7E53" w:rsidP="00AD7E53">
      <w:pPr>
        <w:spacing w:after="0" w:line="360" w:lineRule="auto"/>
        <w:ind w:firstLine="567"/>
        <w:rPr>
          <w:rFonts w:ascii="Times New Roman" w:hAnsi="Times New Roman"/>
          <w:b/>
          <w:sz w:val="24"/>
          <w:szCs w:val="24"/>
          <w:lang w:val="en-US"/>
        </w:rPr>
      </w:pPr>
      <w:r w:rsidRPr="00605626">
        <w:rPr>
          <w:rFonts w:ascii="Times New Roman" w:hAnsi="Times New Roman"/>
          <w:b/>
          <w:sz w:val="24"/>
          <w:szCs w:val="24"/>
        </w:rPr>
        <w:t>Ответ</w:t>
      </w:r>
      <w:r w:rsidRPr="00605626">
        <w:rPr>
          <w:rFonts w:ascii="Times New Roman" w:hAnsi="Times New Roman"/>
          <w:b/>
          <w:sz w:val="24"/>
          <w:szCs w:val="24"/>
          <w:lang w:val="en-US"/>
        </w:rPr>
        <w:t>:</w:t>
      </w:r>
    </w:p>
    <w:p w14:paraId="1BFF054D" w14:textId="77777777" w:rsidR="00AD7E53" w:rsidRPr="00605626" w:rsidRDefault="00AD7E53" w:rsidP="00AD7E53">
      <w:pPr>
        <w:spacing w:after="0" w:line="36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05626">
        <w:rPr>
          <w:rFonts w:ascii="Times New Roman" w:hAnsi="Times New Roman"/>
          <w:sz w:val="24"/>
          <w:szCs w:val="24"/>
          <w:lang w:val="en-US"/>
        </w:rPr>
        <w:t xml:space="preserve">   14   36   18   68</w:t>
      </w:r>
    </w:p>
    <w:p w14:paraId="217B2873" w14:textId="77777777" w:rsidR="00AD7E53" w:rsidRPr="00605626" w:rsidRDefault="00AD7E53" w:rsidP="00AD7E53">
      <w:pPr>
        <w:spacing w:after="0" w:line="36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05626">
        <w:rPr>
          <w:rFonts w:ascii="Times New Roman" w:hAnsi="Times New Roman"/>
          <w:sz w:val="24"/>
          <w:szCs w:val="24"/>
          <w:lang w:val="en-US"/>
        </w:rPr>
        <w:t xml:space="preserve">   59   52   78   20</w:t>
      </w:r>
    </w:p>
    <w:p w14:paraId="0CCB9694" w14:textId="77777777" w:rsidR="00AD7E53" w:rsidRPr="00605626" w:rsidRDefault="00AD7E53" w:rsidP="00AD7E53">
      <w:pPr>
        <w:spacing w:after="0" w:line="36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05626">
        <w:rPr>
          <w:rFonts w:ascii="Times New Roman" w:hAnsi="Times New Roman"/>
          <w:sz w:val="24"/>
          <w:szCs w:val="24"/>
          <w:lang w:val="en-US"/>
        </w:rPr>
        <w:t xml:space="preserve">   47    6   28   35</w:t>
      </w:r>
    </w:p>
    <w:p w14:paraId="795C5439" w14:textId="77777777" w:rsidR="00AD7E53" w:rsidRPr="00605626" w:rsidRDefault="00AD7E53" w:rsidP="00AD7E53">
      <w:pPr>
        <w:spacing w:after="0" w:line="36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05626">
        <w:rPr>
          <w:rFonts w:ascii="Times New Roman" w:hAnsi="Times New Roman"/>
          <w:sz w:val="24"/>
          <w:szCs w:val="24"/>
          <w:lang w:val="en-US"/>
        </w:rPr>
        <w:t xml:space="preserve">   67   22   92   89</w:t>
      </w:r>
    </w:p>
    <w:p w14:paraId="66181234" w14:textId="77777777" w:rsidR="00AD7E53" w:rsidRPr="00605626" w:rsidRDefault="00AD7E53" w:rsidP="00AD7E53">
      <w:pPr>
        <w:spacing w:after="0" w:line="36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05626">
        <w:rPr>
          <w:rFonts w:ascii="Times New Roman" w:hAnsi="Times New Roman"/>
          <w:sz w:val="24"/>
          <w:szCs w:val="24"/>
          <w:lang w:val="en-US"/>
        </w:rPr>
        <w:t>max=68</w:t>
      </w:r>
    </w:p>
    <w:p w14:paraId="447F4CB3" w14:textId="77777777" w:rsidR="00AD7E53" w:rsidRPr="00605626" w:rsidRDefault="00AD7E53" w:rsidP="00AD7E53">
      <w:pPr>
        <w:spacing w:after="0" w:line="36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05626">
        <w:rPr>
          <w:rFonts w:ascii="Times New Roman" w:hAnsi="Times New Roman"/>
          <w:sz w:val="24"/>
          <w:szCs w:val="24"/>
          <w:lang w:val="en-US"/>
        </w:rPr>
        <w:t>max=78</w:t>
      </w:r>
    </w:p>
    <w:p w14:paraId="62AE59E0" w14:textId="77777777" w:rsidR="00AD7E53" w:rsidRPr="00605626" w:rsidRDefault="00AD7E53" w:rsidP="00AD7E53">
      <w:pPr>
        <w:spacing w:after="0" w:line="36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05626">
        <w:rPr>
          <w:rFonts w:ascii="Times New Roman" w:hAnsi="Times New Roman"/>
          <w:sz w:val="24"/>
          <w:szCs w:val="24"/>
          <w:lang w:val="en-US"/>
        </w:rPr>
        <w:t>max=47</w:t>
      </w:r>
    </w:p>
    <w:p w14:paraId="55BAC0F6" w14:textId="77777777" w:rsidR="00AD7E53" w:rsidRPr="00605626" w:rsidRDefault="00AD7E53" w:rsidP="00AD7E53">
      <w:pPr>
        <w:spacing w:after="0" w:line="36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05626">
        <w:rPr>
          <w:rFonts w:ascii="Times New Roman" w:hAnsi="Times New Roman"/>
          <w:sz w:val="24"/>
          <w:szCs w:val="24"/>
          <w:lang w:val="en-US"/>
        </w:rPr>
        <w:t>max=92</w:t>
      </w:r>
    </w:p>
    <w:p w14:paraId="78898E5B" w14:textId="77777777" w:rsidR="00AD7E53" w:rsidRPr="00605626" w:rsidRDefault="00AD7E53" w:rsidP="00AD7E53">
      <w:pPr>
        <w:spacing w:after="0" w:line="36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605626">
        <w:rPr>
          <w:rFonts w:ascii="Times New Roman" w:hAnsi="Times New Roman"/>
          <w:sz w:val="24"/>
          <w:szCs w:val="24"/>
          <w:lang w:val="en-US"/>
        </w:rPr>
        <w:t xml:space="preserve">  min=47</w:t>
      </w:r>
    </w:p>
    <w:p w14:paraId="502735F7" w14:textId="77777777" w:rsidR="00311E30" w:rsidRPr="00605626" w:rsidRDefault="002E1CFB" w:rsidP="002E1CFB">
      <w:pPr>
        <w:spacing w:after="0" w:line="360" w:lineRule="auto"/>
        <w:ind w:firstLine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605626">
        <w:rPr>
          <w:rFonts w:ascii="Times New Roman" w:hAnsi="Times New Roman"/>
          <w:b/>
          <w:sz w:val="24"/>
          <w:szCs w:val="24"/>
        </w:rPr>
        <w:t>Вывод</w:t>
      </w:r>
      <w:r w:rsidRPr="00605626">
        <w:rPr>
          <w:rFonts w:ascii="Times New Roman" w:hAnsi="Times New Roman"/>
          <w:b/>
          <w:sz w:val="24"/>
          <w:szCs w:val="24"/>
          <w:lang w:val="en-US"/>
        </w:rPr>
        <w:t>:</w:t>
      </w:r>
    </w:p>
    <w:p w14:paraId="0B4E16C8" w14:textId="77777777" w:rsidR="00311E30" w:rsidRPr="00605626" w:rsidRDefault="00AD7E53" w:rsidP="002E1CFB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В ходе работы освоили составление </w:t>
      </w:r>
      <w:proofErr w:type="gramStart"/>
      <w:r w:rsidRPr="00605626">
        <w:rPr>
          <w:rFonts w:ascii="Times New Roman" w:hAnsi="Times New Roman"/>
          <w:sz w:val="24"/>
          <w:szCs w:val="24"/>
        </w:rPr>
        <w:t>программ  с</w:t>
      </w:r>
      <w:proofErr w:type="gramEnd"/>
      <w:r w:rsidRPr="00605626">
        <w:rPr>
          <w:rFonts w:ascii="Times New Roman" w:hAnsi="Times New Roman"/>
          <w:sz w:val="24"/>
          <w:szCs w:val="24"/>
        </w:rPr>
        <w:t xml:space="preserve"> использованием двумерных массивов, научились считывать и выводить данные в отдельные файлы.</w:t>
      </w:r>
    </w:p>
    <w:p w14:paraId="4DCCA629" w14:textId="77777777" w:rsidR="00311E30" w:rsidRPr="00605626" w:rsidRDefault="00311E30" w:rsidP="002E1CF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F0F52E1" w14:textId="77777777" w:rsidR="002E1CFB" w:rsidRPr="00605626" w:rsidRDefault="002E1CFB" w:rsidP="002E1CF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Лабораторная работа №6</w:t>
      </w:r>
    </w:p>
    <w:p w14:paraId="49EB4F5D" w14:textId="77777777" w:rsidR="002E1CFB" w:rsidRPr="00605626" w:rsidRDefault="002E1CFB" w:rsidP="002E1CFB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Цель работы:</w:t>
      </w:r>
      <w:r w:rsidRPr="00605626">
        <w:rPr>
          <w:rFonts w:ascii="Times New Roman" w:hAnsi="Times New Roman"/>
          <w:sz w:val="24"/>
          <w:szCs w:val="24"/>
        </w:rPr>
        <w:t xml:space="preserve"> </w:t>
      </w:r>
      <w:r w:rsidRPr="00605626">
        <w:rPr>
          <w:rFonts w:ascii="Times New Roman" w:hAnsi="Times New Roman"/>
          <w:color w:val="000000"/>
          <w:sz w:val="24"/>
          <w:szCs w:val="24"/>
        </w:rPr>
        <w:t>научиться использовать двумерные массивы для решения задач, а также научиться использовать файлы для ввода и вывода данных.</w:t>
      </w:r>
    </w:p>
    <w:p w14:paraId="63508384" w14:textId="77777777" w:rsidR="002E1CFB" w:rsidRPr="00605626" w:rsidRDefault="002E1CFB" w:rsidP="002E1CFB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2D24BE7" w14:textId="77777777" w:rsidR="002E1CFB" w:rsidRPr="00605626" w:rsidRDefault="002E1CFB" w:rsidP="002E1CFB">
      <w:pPr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605626">
        <w:rPr>
          <w:rFonts w:ascii="Times New Roman" w:hAnsi="Times New Roman"/>
          <w:b/>
          <w:color w:val="000000"/>
          <w:sz w:val="24"/>
          <w:szCs w:val="24"/>
        </w:rPr>
        <w:t>Задание 1.</w:t>
      </w:r>
    </w:p>
    <w:p w14:paraId="78B69470" w14:textId="77777777" w:rsidR="002E1CFB" w:rsidRPr="00605626" w:rsidRDefault="002E1CFB" w:rsidP="002E1CF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>Заполнить</w:t>
      </w:r>
      <w:r w:rsidRPr="00605626">
        <w:rPr>
          <w:rFonts w:ascii="Times New Roman" w:hAnsi="Times New Roman"/>
          <w:b/>
          <w:sz w:val="24"/>
          <w:szCs w:val="24"/>
        </w:rPr>
        <w:t xml:space="preserve"> </w:t>
      </w:r>
      <w:r w:rsidRPr="00605626">
        <w:rPr>
          <w:rFonts w:ascii="Times New Roman" w:hAnsi="Times New Roman"/>
          <w:sz w:val="24"/>
          <w:szCs w:val="24"/>
        </w:rPr>
        <w:t xml:space="preserve">матрицу </w:t>
      </w:r>
      <w:proofErr w:type="gramStart"/>
      <w:r w:rsidRPr="00605626">
        <w:rPr>
          <w:rFonts w:ascii="Times New Roman" w:hAnsi="Times New Roman"/>
          <w:sz w:val="24"/>
          <w:szCs w:val="24"/>
        </w:rPr>
        <w:t>а(</w:t>
      </w:r>
      <w:proofErr w:type="gramEnd"/>
      <w:r w:rsidRPr="00605626">
        <w:rPr>
          <w:rFonts w:ascii="Times New Roman" w:hAnsi="Times New Roman"/>
          <w:sz w:val="24"/>
          <w:szCs w:val="24"/>
        </w:rPr>
        <w:t>3, 3) случайными числами от -5 до 5. Найти произведение минимального элемента матрицы на сумму ее положительных элементов. Значения элементов матрицы и результат расчета вывести в файл.</w:t>
      </w:r>
    </w:p>
    <w:p w14:paraId="0F697D62" w14:textId="77777777" w:rsidR="002E1CFB" w:rsidRPr="00605626" w:rsidRDefault="002E1CFB" w:rsidP="002E1CF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lastRenderedPageBreak/>
        <w:t>Программная реализация:</w:t>
      </w:r>
    </w:p>
    <w:p w14:paraId="5CFBD345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lab6_1;</w:t>
      </w:r>
    </w:p>
    <w:p w14:paraId="43E4E086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14:paraId="3E864215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3FA1EB75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s,min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,pr: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41D2BA73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a: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1..3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1..3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4C47AA8A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f:text;</w:t>
      </w:r>
    </w:p>
    <w:p w14:paraId="74664506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1272EFAB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assign (f,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'r.txt'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5E612998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rewrite(f);</w:t>
      </w:r>
    </w:p>
    <w:p w14:paraId="50858815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2DC25BA1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begin</w:t>
      </w:r>
    </w:p>
    <w:p w14:paraId="14420CB4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for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44EE075E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begin</w:t>
      </w:r>
    </w:p>
    <w:p w14:paraId="7A9D80E7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a[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]:=random(-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0767235E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 a[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1AC493F5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026CEA6F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(f);</w:t>
      </w:r>
    </w:p>
    <w:p w14:paraId="276A624B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3749930B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min:=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1C9AD587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s:=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7AFE6F49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0E003C28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begin</w:t>
      </w:r>
    </w:p>
    <w:p w14:paraId="3A108F17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for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</w:t>
      </w:r>
    </w:p>
    <w:p w14:paraId="284E46EA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begin</w:t>
      </w:r>
    </w:p>
    <w:p w14:paraId="5E034584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if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a[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]&lt;min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14:paraId="3E8EAFDF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min:=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a[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14:paraId="02FDCC77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if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a[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]&gt;=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14:paraId="5D99AB86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s:=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s+a[i,j];</w:t>
      </w:r>
    </w:p>
    <w:p w14:paraId="6B5619A8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61233B0A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pr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s*min;</w:t>
      </w:r>
    </w:p>
    <w:p w14:paraId="1F9CD5F6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5EC90459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f,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'min='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,min);</w:t>
      </w:r>
    </w:p>
    <w:p w14:paraId="60B8BD32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f,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's='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,s);</w:t>
      </w:r>
    </w:p>
    <w:p w14:paraId="2A3F1277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f,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</w:t>
      </w:r>
      <w:proofErr w:type="spellStart"/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pr</w:t>
      </w:r>
      <w:proofErr w:type="spellEnd"/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='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pr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50B416E7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close(f);</w:t>
      </w:r>
    </w:p>
    <w:p w14:paraId="27DF742F" w14:textId="77777777" w:rsidR="002E1CFB" w:rsidRPr="00605626" w:rsidRDefault="002E1CFB" w:rsidP="002E1CFB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14:paraId="427907DD" w14:textId="77777777" w:rsidR="002E1CFB" w:rsidRPr="00605626" w:rsidRDefault="002E1CFB" w:rsidP="002E1CFB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lang w:val="en-US" w:eastAsia="ru-RU"/>
        </w:rPr>
      </w:pPr>
      <w:r w:rsidRPr="00605626">
        <w:rPr>
          <w:rFonts w:ascii="Times New Roman" w:hAnsi="Times New Roman"/>
          <w:b/>
          <w:color w:val="000000"/>
          <w:sz w:val="24"/>
          <w:szCs w:val="24"/>
          <w:lang w:eastAsia="ru-RU"/>
        </w:rPr>
        <w:t>Ответ</w:t>
      </w:r>
      <w:r w:rsidRPr="00605626">
        <w:rPr>
          <w:rFonts w:ascii="Times New Roman" w:hAnsi="Times New Roman"/>
          <w:b/>
          <w:color w:val="000000"/>
          <w:sz w:val="24"/>
          <w:szCs w:val="24"/>
          <w:lang w:val="en-US" w:eastAsia="ru-RU"/>
        </w:rPr>
        <w:t>:</w:t>
      </w:r>
    </w:p>
    <w:p w14:paraId="382F8C7E" w14:textId="77777777" w:rsidR="002E1CFB" w:rsidRPr="00605626" w:rsidRDefault="002E1CFB" w:rsidP="002E1CF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605626">
        <w:rPr>
          <w:rFonts w:ascii="Times New Roman" w:hAnsi="Times New Roman"/>
          <w:sz w:val="24"/>
          <w:szCs w:val="24"/>
          <w:lang w:val="en-US"/>
        </w:rPr>
        <w:t xml:space="preserve">    3   -4   -3</w:t>
      </w:r>
    </w:p>
    <w:p w14:paraId="132D8422" w14:textId="77777777" w:rsidR="002E1CFB" w:rsidRPr="00605626" w:rsidRDefault="002E1CFB" w:rsidP="002E1CF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605626">
        <w:rPr>
          <w:rFonts w:ascii="Times New Roman" w:hAnsi="Times New Roman"/>
          <w:sz w:val="24"/>
          <w:szCs w:val="24"/>
          <w:lang w:val="en-US"/>
        </w:rPr>
        <w:t xml:space="preserve">   -5    0    3</w:t>
      </w:r>
    </w:p>
    <w:p w14:paraId="5432D555" w14:textId="77777777" w:rsidR="002E1CFB" w:rsidRPr="00605626" w:rsidRDefault="002E1CFB" w:rsidP="002E1CF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605626">
        <w:rPr>
          <w:rFonts w:ascii="Times New Roman" w:hAnsi="Times New Roman"/>
          <w:sz w:val="24"/>
          <w:szCs w:val="24"/>
          <w:lang w:val="en-US"/>
        </w:rPr>
        <w:t xml:space="preserve">    1   -5    3</w:t>
      </w:r>
    </w:p>
    <w:p w14:paraId="3D2EF492" w14:textId="77777777" w:rsidR="002E1CFB" w:rsidRPr="00605626" w:rsidRDefault="002E1CFB" w:rsidP="002E1CF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605626">
        <w:rPr>
          <w:rFonts w:ascii="Times New Roman" w:hAnsi="Times New Roman"/>
          <w:sz w:val="24"/>
          <w:szCs w:val="24"/>
          <w:lang w:val="en-US"/>
        </w:rPr>
        <w:t>min=-5</w:t>
      </w:r>
    </w:p>
    <w:p w14:paraId="4D6964F2" w14:textId="77777777" w:rsidR="002E1CFB" w:rsidRPr="0008235A" w:rsidRDefault="002E1CFB" w:rsidP="002E1CF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08235A">
        <w:rPr>
          <w:rFonts w:ascii="Times New Roman" w:hAnsi="Times New Roman"/>
          <w:sz w:val="24"/>
          <w:szCs w:val="24"/>
          <w:lang w:val="en-US"/>
        </w:rPr>
        <w:t>s=10</w:t>
      </w:r>
    </w:p>
    <w:p w14:paraId="5F5284EF" w14:textId="77777777" w:rsidR="002E1CFB" w:rsidRPr="00605626" w:rsidRDefault="002E1CFB" w:rsidP="002E1CFB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605626">
        <w:rPr>
          <w:rFonts w:ascii="Times New Roman" w:hAnsi="Times New Roman"/>
          <w:sz w:val="24"/>
          <w:szCs w:val="24"/>
        </w:rPr>
        <w:t>pr</w:t>
      </w:r>
      <w:proofErr w:type="spellEnd"/>
      <w:r w:rsidRPr="00605626">
        <w:rPr>
          <w:rFonts w:ascii="Times New Roman" w:hAnsi="Times New Roman"/>
          <w:sz w:val="24"/>
          <w:szCs w:val="24"/>
        </w:rPr>
        <w:t>=-50</w:t>
      </w:r>
    </w:p>
    <w:p w14:paraId="7BC2A9AD" w14:textId="77777777" w:rsidR="002E1CFB" w:rsidRPr="00605626" w:rsidRDefault="002E1CFB" w:rsidP="002E1CF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Задание 2.</w:t>
      </w:r>
    </w:p>
    <w:p w14:paraId="75F43E6A" w14:textId="77777777" w:rsidR="002E1CFB" w:rsidRPr="00605626" w:rsidRDefault="002E1CFB" w:rsidP="00FC21C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  <w:pPrChange w:id="3" w:author="Vyacheslav" w:date="2020-04-13T11:04:00Z">
          <w:pPr>
            <w:spacing w:after="0" w:line="360" w:lineRule="auto"/>
          </w:pPr>
        </w:pPrChange>
      </w:pPr>
      <w:r w:rsidRPr="00605626">
        <w:rPr>
          <w:rFonts w:ascii="Times New Roman" w:hAnsi="Times New Roman"/>
          <w:sz w:val="24"/>
          <w:szCs w:val="24"/>
        </w:rPr>
        <w:t xml:space="preserve">Заполнить матрицу </w:t>
      </w:r>
      <w:proofErr w:type="gramStart"/>
      <w:r w:rsidRPr="00605626">
        <w:rPr>
          <w:rFonts w:ascii="Times New Roman" w:hAnsi="Times New Roman"/>
          <w:sz w:val="24"/>
          <w:szCs w:val="24"/>
        </w:rPr>
        <w:t>а(</w:t>
      </w:r>
      <w:proofErr w:type="gramEnd"/>
      <w:r w:rsidRPr="00605626">
        <w:rPr>
          <w:rFonts w:ascii="Times New Roman" w:hAnsi="Times New Roman"/>
          <w:sz w:val="24"/>
          <w:szCs w:val="24"/>
        </w:rPr>
        <w:t xml:space="preserve">4, 4) случайными целыми числами от </w:t>
      </w:r>
      <w:del w:id="4" w:author="Vyacheslav" w:date="2020-04-13T11:04:00Z">
        <w:r w:rsidRPr="00605626" w:rsidDel="00FC21C0">
          <w:rPr>
            <w:rFonts w:ascii="Times New Roman" w:hAnsi="Times New Roman"/>
            <w:sz w:val="24"/>
            <w:szCs w:val="24"/>
          </w:rPr>
          <w:br/>
        </w:r>
      </w:del>
      <w:r w:rsidRPr="00605626">
        <w:rPr>
          <w:rFonts w:ascii="Times New Roman" w:hAnsi="Times New Roman"/>
          <w:sz w:val="24"/>
          <w:szCs w:val="24"/>
        </w:rPr>
        <w:t xml:space="preserve">1 до 100. Вывести значения ее элементов в файл. Найти максимальный элемент в каждой </w:t>
      </w:r>
      <w:r w:rsidRPr="00605626">
        <w:rPr>
          <w:rFonts w:ascii="Times New Roman" w:hAnsi="Times New Roman"/>
          <w:sz w:val="24"/>
          <w:szCs w:val="24"/>
        </w:rPr>
        <w:lastRenderedPageBreak/>
        <w:t xml:space="preserve">строке. Среди максимальных элементов каждой строки найти минимальный. Результаты вывести в файл. </w:t>
      </w:r>
    </w:p>
    <w:p w14:paraId="360B705B" w14:textId="77777777" w:rsidR="002E1CFB" w:rsidRPr="00605626" w:rsidRDefault="002E1CFB" w:rsidP="002E1CF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Программная реализация:</w:t>
      </w:r>
    </w:p>
    <w:p w14:paraId="6FE212AC" w14:textId="77777777" w:rsidR="002E1CFB" w:rsidRPr="0008235A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program</w:t>
      </w:r>
      <w:r w:rsidRPr="0008235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lab</w:t>
      </w:r>
      <w:r w:rsidRPr="0008235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6_3;</w:t>
      </w:r>
    </w:p>
    <w:p w14:paraId="4EF3327D" w14:textId="77777777" w:rsidR="002E1CFB" w:rsidRPr="0008235A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14:paraId="62E4D5BA" w14:textId="77777777" w:rsidR="002E1CFB" w:rsidRPr="0008235A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8235A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r w:rsidRPr="0008235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</w:t>
      </w:r>
      <w:proofErr w:type="gramEnd"/>
      <w:r w:rsidRPr="0008235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proofErr w:type="spellEnd"/>
      <w:r w:rsidRPr="0008235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7FE8251F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8235A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max,min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07E50D54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a: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1..4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1..4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793CF4C0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f:text;</w:t>
      </w:r>
    </w:p>
    <w:p w14:paraId="32867485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6B30D513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assign (f,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'ress.txt'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4B6B3409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rewrite(f);</w:t>
      </w:r>
    </w:p>
    <w:p w14:paraId="6AB81A1A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33CE59AC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begin</w:t>
      </w:r>
    </w:p>
    <w:p w14:paraId="0E52E97D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for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1DD41743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begin</w:t>
      </w:r>
    </w:p>
    <w:p w14:paraId="6C8D1751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a[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]:=random(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7BC45E2E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 a[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375E104F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2EA47B72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(f);</w:t>
      </w:r>
    </w:p>
    <w:p w14:paraId="77208899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36253AA9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min:=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101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4D484095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67E27024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begin</w:t>
      </w:r>
    </w:p>
    <w:p w14:paraId="74F4F103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max:=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73CEFB6B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66903779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begin</w:t>
      </w:r>
    </w:p>
    <w:p w14:paraId="45AD03AF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if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 &lt; a[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14:paraId="19732B8A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max:=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a[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14:paraId="725A143D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04C75077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if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max&lt;min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14:paraId="6D6692B6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min:=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max;    </w:t>
      </w:r>
    </w:p>
    <w:p w14:paraId="131733C6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f,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      max='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,max);</w:t>
      </w:r>
    </w:p>
    <w:p w14:paraId="7C29FCE1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71D74EA7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(f);</w:t>
      </w:r>
    </w:p>
    <w:p w14:paraId="6BF153E0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  min='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,min);</w:t>
      </w:r>
    </w:p>
    <w:p w14:paraId="242BB848" w14:textId="77777777" w:rsidR="002E1CFB" w:rsidRPr="00605626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close(f);</w:t>
      </w:r>
    </w:p>
    <w:p w14:paraId="3C495808" w14:textId="77777777" w:rsidR="002E1CFB" w:rsidRPr="00605626" w:rsidRDefault="002E1CFB" w:rsidP="002E1CFB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14:paraId="64C2F562" w14:textId="77777777" w:rsidR="002E1CFB" w:rsidRPr="00605626" w:rsidRDefault="00E9771B" w:rsidP="002E1CFB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lang w:val="en-US" w:eastAsia="ru-RU"/>
        </w:rPr>
      </w:pPr>
      <w:r w:rsidRPr="00605626">
        <w:rPr>
          <w:rFonts w:ascii="Times New Roman" w:hAnsi="Times New Roman"/>
          <w:b/>
          <w:color w:val="000000"/>
          <w:sz w:val="24"/>
          <w:szCs w:val="24"/>
          <w:lang w:eastAsia="ru-RU"/>
        </w:rPr>
        <w:t>Ответ</w:t>
      </w:r>
      <w:r w:rsidRPr="00605626">
        <w:rPr>
          <w:rFonts w:ascii="Times New Roman" w:hAnsi="Times New Roman"/>
          <w:b/>
          <w:color w:val="000000"/>
          <w:sz w:val="24"/>
          <w:szCs w:val="24"/>
          <w:lang w:val="en-US" w:eastAsia="ru-RU"/>
        </w:rPr>
        <w:t>:</w:t>
      </w:r>
    </w:p>
    <w:p w14:paraId="264C9F92" w14:textId="77777777" w:rsidR="00E9771B" w:rsidRPr="00605626" w:rsidRDefault="00E9771B" w:rsidP="00E9771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605626">
        <w:rPr>
          <w:rFonts w:ascii="Times New Roman" w:hAnsi="Times New Roman"/>
          <w:sz w:val="24"/>
          <w:szCs w:val="24"/>
          <w:lang w:val="en-US"/>
        </w:rPr>
        <w:t xml:space="preserve">   81   51    7   28</w:t>
      </w:r>
    </w:p>
    <w:p w14:paraId="64927E40" w14:textId="77777777" w:rsidR="00E9771B" w:rsidRPr="00605626" w:rsidRDefault="00E9771B" w:rsidP="00E9771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605626">
        <w:rPr>
          <w:rFonts w:ascii="Times New Roman" w:hAnsi="Times New Roman"/>
          <w:sz w:val="24"/>
          <w:szCs w:val="24"/>
          <w:lang w:val="en-US"/>
        </w:rPr>
        <w:t xml:space="preserve">   43   78   19   79</w:t>
      </w:r>
    </w:p>
    <w:p w14:paraId="630251C3" w14:textId="77777777" w:rsidR="00E9771B" w:rsidRPr="00605626" w:rsidRDefault="00E9771B" w:rsidP="00E9771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605626">
        <w:rPr>
          <w:rFonts w:ascii="Times New Roman" w:hAnsi="Times New Roman"/>
          <w:sz w:val="24"/>
          <w:szCs w:val="24"/>
          <w:lang w:val="en-US"/>
        </w:rPr>
        <w:t xml:space="preserve">    8   38   23   36</w:t>
      </w:r>
    </w:p>
    <w:p w14:paraId="6B0790FC" w14:textId="77777777" w:rsidR="00E9771B" w:rsidRPr="00605626" w:rsidRDefault="00E9771B" w:rsidP="00E9771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605626">
        <w:rPr>
          <w:rFonts w:ascii="Times New Roman" w:hAnsi="Times New Roman"/>
          <w:sz w:val="24"/>
          <w:szCs w:val="24"/>
          <w:lang w:val="en-US"/>
        </w:rPr>
        <w:t xml:space="preserve">   93   58   92   31</w:t>
      </w:r>
    </w:p>
    <w:p w14:paraId="1C520A03" w14:textId="77777777" w:rsidR="00E9771B" w:rsidRPr="00605626" w:rsidRDefault="00E9771B" w:rsidP="00E9771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605626">
        <w:rPr>
          <w:rFonts w:ascii="Times New Roman" w:hAnsi="Times New Roman"/>
          <w:sz w:val="24"/>
          <w:szCs w:val="24"/>
          <w:lang w:val="en-US"/>
        </w:rPr>
        <w:t xml:space="preserve">      max=81      max=79      max=38      max=93</w:t>
      </w:r>
    </w:p>
    <w:p w14:paraId="1256CF50" w14:textId="77777777" w:rsidR="00E9771B" w:rsidRPr="0008235A" w:rsidRDefault="00E9771B" w:rsidP="00E9771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605626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08235A">
        <w:rPr>
          <w:rFonts w:ascii="Times New Roman" w:hAnsi="Times New Roman"/>
          <w:sz w:val="24"/>
          <w:szCs w:val="24"/>
          <w:lang w:val="en-US"/>
        </w:rPr>
        <w:t>min=38</w:t>
      </w:r>
    </w:p>
    <w:p w14:paraId="275BE8B6" w14:textId="77777777" w:rsidR="00E9771B" w:rsidRPr="00605626" w:rsidRDefault="00E9771B" w:rsidP="00E9771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Задание 3.</w:t>
      </w:r>
    </w:p>
    <w:p w14:paraId="0BFB4DE2" w14:textId="77777777" w:rsidR="00E9771B" w:rsidRPr="00605626" w:rsidRDefault="00E9771B" w:rsidP="00E9771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lastRenderedPageBreak/>
        <w:t xml:space="preserve">Заполнить матрицу </w:t>
      </w:r>
      <w:proofErr w:type="gramStart"/>
      <w:r w:rsidRPr="00605626">
        <w:rPr>
          <w:rFonts w:ascii="Times New Roman" w:hAnsi="Times New Roman"/>
          <w:sz w:val="24"/>
          <w:szCs w:val="24"/>
        </w:rPr>
        <w:t>а(</w:t>
      </w:r>
      <w:proofErr w:type="gramEnd"/>
      <w:r w:rsidRPr="00605626">
        <w:rPr>
          <w:rFonts w:ascii="Times New Roman" w:hAnsi="Times New Roman"/>
          <w:sz w:val="24"/>
          <w:szCs w:val="24"/>
        </w:rPr>
        <w:t>5, 10) случайными числами от 0 до 9. Найти столбец матрицы с максимальной суммой элементов. Значения элементов матрицы и результат расчета вывести в файл.</w:t>
      </w:r>
    </w:p>
    <w:p w14:paraId="42E7A0AE" w14:textId="77777777" w:rsidR="00E9771B" w:rsidRPr="00605626" w:rsidRDefault="00E9771B" w:rsidP="00E9771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Программная реализация:</w:t>
      </w:r>
    </w:p>
    <w:p w14:paraId="4B0C1B49" w14:textId="77777777"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lab6_1;</w:t>
      </w:r>
    </w:p>
    <w:p w14:paraId="2A7FA4D3" w14:textId="77777777"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14:paraId="7DE2FC4E" w14:textId="77777777"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,n: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07F62B62" w14:textId="77777777"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s,max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,p: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09EB0993" w14:textId="77777777"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a: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1..5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1..10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18DAFE02" w14:textId="77777777"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f:text;</w:t>
      </w:r>
    </w:p>
    <w:p w14:paraId="244F4FA5" w14:textId="77777777"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11AF3A45" w14:textId="77777777"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assign (f,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'K.txt'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0A5B2DEE" w14:textId="77777777"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rewrite(f);</w:t>
      </w:r>
    </w:p>
    <w:p w14:paraId="66FDB42A" w14:textId="77777777"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2DF58BA5" w14:textId="77777777"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begin</w:t>
      </w:r>
    </w:p>
    <w:p w14:paraId="3FFB115B" w14:textId="77777777"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for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10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1DD5B6CA" w14:textId="77777777"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begin</w:t>
      </w:r>
    </w:p>
    <w:p w14:paraId="2AD217FC" w14:textId="77777777"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a[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]:=random(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9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58EEE5A7" w14:textId="77777777"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 a[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5FED1FF7" w14:textId="77777777"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26F040F1" w14:textId="77777777"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(f);</w:t>
      </w:r>
    </w:p>
    <w:p w14:paraId="69F81AD7" w14:textId="77777777"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6E2A9A45" w14:textId="77777777"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max:=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736D460B" w14:textId="77777777"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n:=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4225134D" w14:textId="77777777"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10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23623BD4" w14:textId="77777777"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</w:t>
      </w:r>
    </w:p>
    <w:p w14:paraId="0A9DF91A" w14:textId="77777777"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s:=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696A200D" w14:textId="77777777"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</w:t>
      </w:r>
    </w:p>
    <w:p w14:paraId="275C891C" w14:textId="77777777"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begin</w:t>
      </w:r>
    </w:p>
    <w:p w14:paraId="2404D0B7" w14:textId="77777777"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s:=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s+a[i,j];</w:t>
      </w:r>
    </w:p>
    <w:p w14:paraId="67C7B247" w14:textId="77777777"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if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s&gt;max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14:paraId="730F37AA" w14:textId="77777777"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begin</w:t>
      </w:r>
    </w:p>
    <w:p w14:paraId="29D767D9" w14:textId="77777777"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max:=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s;</w:t>
      </w:r>
    </w:p>
    <w:p w14:paraId="47B7C9AC" w14:textId="77777777"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n:=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j;</w:t>
      </w:r>
    </w:p>
    <w:p w14:paraId="70C09D27" w14:textId="77777777"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14:paraId="2859E0EC" w14:textId="77777777"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14:paraId="1B168C09" w14:textId="77777777"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14:paraId="4B0707FD" w14:textId="77777777"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f, </w:t>
      </w:r>
      <w:r w:rsidRPr="00605626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'Столбец с максимальной суммой </w:t>
      </w:r>
      <w:proofErr w:type="spellStart"/>
      <w:r w:rsidRPr="00605626">
        <w:rPr>
          <w:rFonts w:ascii="Courier New" w:hAnsi="Courier New" w:cs="Courier New"/>
          <w:color w:val="0000FF"/>
          <w:sz w:val="24"/>
          <w:szCs w:val="24"/>
          <w:lang w:eastAsia="ru-RU"/>
        </w:rPr>
        <w:t>элементов:'</w:t>
      </w:r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,n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r w:rsidRPr="00605626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' </w:t>
      </w:r>
      <w:proofErr w:type="spellStart"/>
      <w:r w:rsidRPr="00605626">
        <w:rPr>
          <w:rFonts w:ascii="Courier New" w:hAnsi="Courier New" w:cs="Courier New"/>
          <w:color w:val="0000FF"/>
          <w:sz w:val="24"/>
          <w:szCs w:val="24"/>
          <w:lang w:eastAsia="ru-RU"/>
        </w:rPr>
        <w:t>Cумма</w:t>
      </w:r>
      <w:proofErr w:type="spellEnd"/>
      <w:r w:rsidRPr="00605626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 равна:'</w:t>
      </w:r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max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14:paraId="67CA6321" w14:textId="77777777"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close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(f);</w:t>
      </w:r>
    </w:p>
    <w:p w14:paraId="5A49CA3E" w14:textId="77777777" w:rsidR="00E9771B" w:rsidRPr="00605626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14:paraId="5BE0A3E2" w14:textId="77777777" w:rsidR="00E9771B" w:rsidRPr="00605626" w:rsidRDefault="00E9771B" w:rsidP="00E9771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Ответ:</w:t>
      </w:r>
    </w:p>
    <w:p w14:paraId="53FBFC80" w14:textId="77777777" w:rsidR="00E9771B" w:rsidRPr="00605626" w:rsidRDefault="00E9771B" w:rsidP="00E9771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    0    3    6    9    4    2    3    2    6    5</w:t>
      </w:r>
    </w:p>
    <w:p w14:paraId="0512ADD2" w14:textId="77777777" w:rsidR="00E9771B" w:rsidRPr="00605626" w:rsidRDefault="00E9771B" w:rsidP="00E9771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    7    5    5    5    1    1    4    5    6    7</w:t>
      </w:r>
    </w:p>
    <w:p w14:paraId="38A2F34F" w14:textId="77777777" w:rsidR="00E9771B" w:rsidRPr="00605626" w:rsidRDefault="00E9771B" w:rsidP="00E9771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    1    5    4    8    0    6    6    4    9    4</w:t>
      </w:r>
    </w:p>
    <w:p w14:paraId="5E5CE302" w14:textId="77777777" w:rsidR="00E9771B" w:rsidRPr="00605626" w:rsidRDefault="00E9771B" w:rsidP="00E9771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    3    7    5    6    8    2    9    8    0    4</w:t>
      </w:r>
    </w:p>
    <w:p w14:paraId="2C7D9E3E" w14:textId="77777777" w:rsidR="00E9771B" w:rsidRPr="00605626" w:rsidRDefault="00E9771B" w:rsidP="00E9771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    1    1    3    0    9    8    6    4    0    2</w:t>
      </w:r>
    </w:p>
    <w:p w14:paraId="6A2C742E" w14:textId="77777777" w:rsidR="00E9771B" w:rsidRPr="00605626" w:rsidRDefault="00E9771B" w:rsidP="00E9771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lastRenderedPageBreak/>
        <w:t xml:space="preserve">Столбец с максимальной суммой элементов:4 </w:t>
      </w:r>
      <w:proofErr w:type="spellStart"/>
      <w:r w:rsidRPr="00605626">
        <w:rPr>
          <w:rFonts w:ascii="Times New Roman" w:hAnsi="Times New Roman"/>
          <w:b/>
          <w:sz w:val="24"/>
          <w:szCs w:val="24"/>
        </w:rPr>
        <w:t>Cумма</w:t>
      </w:r>
      <w:proofErr w:type="spellEnd"/>
      <w:r w:rsidRPr="00605626">
        <w:rPr>
          <w:rFonts w:ascii="Times New Roman" w:hAnsi="Times New Roman"/>
          <w:b/>
          <w:sz w:val="24"/>
          <w:szCs w:val="24"/>
        </w:rPr>
        <w:t xml:space="preserve"> равна:28</w:t>
      </w:r>
    </w:p>
    <w:p w14:paraId="467209BD" w14:textId="77777777" w:rsidR="00E9771B" w:rsidRPr="00605626" w:rsidRDefault="00E9771B" w:rsidP="00E9771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FEC6942" w14:textId="77777777" w:rsidR="00E9771B" w:rsidRPr="00605626" w:rsidRDefault="00E9771B" w:rsidP="00E9771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B8EDB66" w14:textId="77777777" w:rsidR="00E9771B" w:rsidRPr="00605626" w:rsidRDefault="00E9771B" w:rsidP="00E9771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Задание 4.</w:t>
      </w:r>
    </w:p>
    <w:p w14:paraId="4283AA67" w14:textId="77777777" w:rsidR="00E9771B" w:rsidRPr="00605626" w:rsidRDefault="00E9771B" w:rsidP="00E9771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>Найти сумму положительных (</w:t>
      </w:r>
      <w:r w:rsidRPr="00605626">
        <w:rPr>
          <w:rFonts w:ascii="Times New Roman" w:hAnsi="Times New Roman"/>
          <w:sz w:val="24"/>
          <w:szCs w:val="24"/>
          <w:lang w:val="en-US"/>
        </w:rPr>
        <w:t>P</w:t>
      </w:r>
      <w:r w:rsidRPr="00605626">
        <w:rPr>
          <w:rFonts w:ascii="Times New Roman" w:hAnsi="Times New Roman"/>
          <w:sz w:val="24"/>
          <w:szCs w:val="24"/>
        </w:rPr>
        <w:t xml:space="preserve">) и количество отрицательных (О) элементов массива </w:t>
      </w:r>
      <w:r w:rsidRPr="00605626">
        <w:rPr>
          <w:rFonts w:ascii="Times New Roman" w:hAnsi="Times New Roman"/>
          <w:sz w:val="24"/>
          <w:szCs w:val="24"/>
          <w:lang w:val="en-US"/>
        </w:rPr>
        <w:t>Z</w:t>
      </w:r>
      <w:r w:rsidRPr="00605626">
        <w:rPr>
          <w:rFonts w:ascii="Times New Roman" w:hAnsi="Times New Roman"/>
          <w:sz w:val="24"/>
          <w:szCs w:val="24"/>
        </w:rPr>
        <w:t xml:space="preserve">(7) и минимальный элемент второго столбца матрицы В(2,3) и вывести значения элементов массива </w:t>
      </w:r>
      <w:r w:rsidRPr="00605626">
        <w:rPr>
          <w:rFonts w:ascii="Times New Roman" w:hAnsi="Times New Roman"/>
          <w:sz w:val="24"/>
          <w:szCs w:val="24"/>
          <w:lang w:val="en-US"/>
        </w:rPr>
        <w:t>x</w:t>
      </w:r>
      <w:r w:rsidRPr="00605626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 w:rsidRPr="00605626">
        <w:rPr>
          <w:rFonts w:ascii="Times New Roman" w:hAnsi="Times New Roman"/>
          <w:sz w:val="24"/>
          <w:szCs w:val="24"/>
        </w:rPr>
        <w:t>:</w:t>
      </w:r>
    </w:p>
    <w:p w14:paraId="502CFCCC" w14:textId="77777777" w:rsidR="00E9771B" w:rsidRPr="00605626" w:rsidRDefault="00E9771B" w:rsidP="00E9771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53C2E0A" wp14:editId="50BF28B9">
            <wp:extent cx="4495800" cy="1727894"/>
            <wp:effectExtent l="0" t="0" r="0" b="5715"/>
            <wp:docPr id="1" name="Рисунок 1" descr="C:\Users\User\Desktop\УНИВЕР\УНИВЕР\ИНФОРМАТИКА\картин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УНИВЕР\УНИВЕР\ИНФОРМАТИКА\картинка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712" cy="1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AED9B" w14:textId="77777777" w:rsidR="00E9771B" w:rsidRPr="00605626" w:rsidRDefault="00E9771B" w:rsidP="00E9771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Программная реализация:</w:t>
      </w:r>
    </w:p>
    <w:p w14:paraId="17AA48CD" w14:textId="77777777"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Program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</w:t>
      </w:r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6_4;</w:t>
      </w:r>
    </w:p>
    <w:p w14:paraId="7AB78CC1" w14:textId="77777777"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const</w:t>
      </w:r>
    </w:p>
    <w:p w14:paraId="6E9FAF5D" w14:textId="77777777"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</w:t>
      </w:r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=</w:t>
      </w:r>
      <w:r w:rsidRPr="00605626">
        <w:rPr>
          <w:rFonts w:ascii="Courier New" w:hAnsi="Courier New" w:cs="Courier New"/>
          <w:color w:val="006400"/>
          <w:sz w:val="24"/>
          <w:szCs w:val="24"/>
          <w:lang w:eastAsia="ru-RU"/>
        </w:rPr>
        <w:t>2.5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e</w:t>
      </w:r>
      <w:r w:rsidRPr="00605626">
        <w:rPr>
          <w:rFonts w:ascii="Courier New" w:hAnsi="Courier New" w:cs="Courier New"/>
          <w:color w:val="006400"/>
          <w:sz w:val="24"/>
          <w:szCs w:val="24"/>
          <w:lang w:eastAsia="ru-RU"/>
        </w:rPr>
        <w:t>-3</w:t>
      </w:r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14:paraId="7F17684F" w14:textId="77777777"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175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4009A3B2" w14:textId="77777777"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8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4CD9CD63" w14:textId="77777777"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B: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1..2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1..3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=((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0.3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1.5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,-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6.1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),(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7.2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10.3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0.6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));</w:t>
      </w:r>
    </w:p>
    <w:p w14:paraId="5AA9341E" w14:textId="77777777"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14:paraId="284144FB" w14:textId="77777777"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Z: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1..7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real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(-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12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,-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,-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18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27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,-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6B00221B" w14:textId="77777777"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x: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1..7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7F29463D" w14:textId="77777777"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P,Bmin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6D7889AB" w14:textId="77777777"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O,i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44465A89" w14:textId="77777777"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5A0C0585" w14:textId="77777777"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P:=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1A3CB1A9" w14:textId="77777777"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O:=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25785AEA" w14:textId="77777777"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Bmin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15449788" w14:textId="77777777"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7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0375EBB1" w14:textId="77777777"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5DDF8A04" w14:textId="77777777"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if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Z[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]&gt;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14:paraId="63BE9571" w14:textId="77777777"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P:=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P+Z[i]</w:t>
      </w:r>
    </w:p>
    <w:p w14:paraId="2177EFA9" w14:textId="77777777"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else</w:t>
      </w:r>
    </w:p>
    <w:p w14:paraId="1131F78C" w14:textId="77777777"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O:=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O+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44F25E78" w14:textId="77777777"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211F0CAB" w14:textId="77777777"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proofErr w:type="gramEnd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3F35C540" w14:textId="77777777"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0CDD0CE2" w14:textId="77777777"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if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B[i,</w:t>
      </w:r>
      <w:proofErr w:type="gramStart"/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]&lt;</w:t>
      </w:r>
      <w:proofErr w:type="spellStart"/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Bmin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14:paraId="1743EB68" w14:textId="77777777"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Bmin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B[i,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14:paraId="23AABC31" w14:textId="77777777"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68025B3F" w14:textId="77777777"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'P = '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,P);</w:t>
      </w:r>
    </w:p>
    <w:p w14:paraId="3D73699C" w14:textId="77777777"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'O = '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,O);</w:t>
      </w:r>
    </w:p>
    <w:p w14:paraId="0FA76AD4" w14:textId="77777777"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'B min = '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Bmin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24BA02BC" w14:textId="77777777"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0F07B739" w14:textId="77777777"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7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14:paraId="360CBFC7" w14:textId="77777777"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14:paraId="2226065E" w14:textId="77777777"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x[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]:=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sqrt(P)/(O+(a*c))+(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Bmin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(K))+Z[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14:paraId="27CF0C28" w14:textId="77777777"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write(x[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4D12235C" w14:textId="77777777"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4BE36F8A" w14:textId="77777777" w:rsidR="00E9771B" w:rsidRPr="00605626" w:rsidRDefault="00B91D9D" w:rsidP="00B91D9D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14:paraId="6F3AE948" w14:textId="77777777" w:rsidR="00E9771B" w:rsidRPr="00605626" w:rsidRDefault="00E9771B" w:rsidP="00E9771B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605626">
        <w:rPr>
          <w:rFonts w:ascii="Times New Roman" w:hAnsi="Times New Roman"/>
          <w:b/>
          <w:sz w:val="24"/>
          <w:szCs w:val="24"/>
        </w:rPr>
        <w:t>Ответ</w:t>
      </w:r>
      <w:r w:rsidRPr="00605626">
        <w:rPr>
          <w:rFonts w:ascii="Times New Roman" w:hAnsi="Times New Roman"/>
          <w:b/>
          <w:sz w:val="24"/>
          <w:szCs w:val="24"/>
          <w:lang w:val="en-US"/>
        </w:rPr>
        <w:t>:</w:t>
      </w:r>
    </w:p>
    <w:p w14:paraId="42145B6E" w14:textId="77777777" w:rsidR="00E9771B" w:rsidRPr="00605626" w:rsidRDefault="00E9771B" w:rsidP="00E9771B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22045092" w14:textId="77777777"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05626">
        <w:rPr>
          <w:rFonts w:ascii="Times New Roman" w:hAnsi="Times New Roman"/>
          <w:sz w:val="24"/>
          <w:szCs w:val="24"/>
          <w:lang w:val="en-US" w:eastAsia="ru-RU"/>
        </w:rPr>
        <w:t>P = 42</w:t>
      </w:r>
    </w:p>
    <w:p w14:paraId="1A93C111" w14:textId="77777777"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05626">
        <w:rPr>
          <w:rFonts w:ascii="Times New Roman" w:hAnsi="Times New Roman"/>
          <w:sz w:val="24"/>
          <w:szCs w:val="24"/>
          <w:lang w:val="en-US" w:eastAsia="ru-RU"/>
        </w:rPr>
        <w:t>O = 4</w:t>
      </w:r>
    </w:p>
    <w:p w14:paraId="31625C5A" w14:textId="77777777"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605626">
        <w:rPr>
          <w:rFonts w:ascii="Times New Roman" w:hAnsi="Times New Roman"/>
          <w:sz w:val="24"/>
          <w:szCs w:val="24"/>
          <w:lang w:val="en-US" w:eastAsia="ru-RU"/>
        </w:rPr>
        <w:t>B min = 1.5</w:t>
      </w:r>
    </w:p>
    <w:p w14:paraId="257DC4DC" w14:textId="77777777"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</w:p>
    <w:p w14:paraId="64F5EF6E" w14:textId="77777777" w:rsidR="00B91D9D" w:rsidRPr="00605626" w:rsidRDefault="00B91D9D" w:rsidP="00B91D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605626">
        <w:rPr>
          <w:rFonts w:ascii="Times New Roman" w:hAnsi="Times New Roman"/>
          <w:sz w:val="24"/>
          <w:szCs w:val="24"/>
          <w:lang w:val="en-US" w:eastAsia="ru-RU"/>
        </w:rPr>
        <w:t xml:space="preserve">   </w:t>
      </w:r>
      <w:r w:rsidRPr="00605626">
        <w:rPr>
          <w:rFonts w:ascii="Times New Roman" w:hAnsi="Times New Roman"/>
          <w:sz w:val="24"/>
          <w:szCs w:val="24"/>
          <w:lang w:eastAsia="ru-RU"/>
        </w:rPr>
        <w:t>95.5  100.5  109.5   90.5   79.5  124.5   87.5</w:t>
      </w:r>
    </w:p>
    <w:p w14:paraId="49EF420D" w14:textId="77777777" w:rsidR="00E9771B" w:rsidRPr="00605626" w:rsidRDefault="00E9771B" w:rsidP="00E9771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AC5C68F" w14:textId="77777777" w:rsidR="00B91D9D" w:rsidRPr="00605626" w:rsidRDefault="00B91D9D" w:rsidP="00B91D9D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>Вывод:</w:t>
      </w:r>
    </w:p>
    <w:p w14:paraId="105F53FD" w14:textId="77777777" w:rsidR="00B91D9D" w:rsidRPr="00605626" w:rsidRDefault="00B91D9D" w:rsidP="00B91D9D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В ходе лабораторной </w:t>
      </w:r>
      <w:proofErr w:type="gramStart"/>
      <w:r w:rsidRPr="00605626">
        <w:rPr>
          <w:rFonts w:ascii="Times New Roman" w:hAnsi="Times New Roman"/>
          <w:sz w:val="24"/>
          <w:szCs w:val="24"/>
        </w:rPr>
        <w:t xml:space="preserve">работы  </w:t>
      </w:r>
      <w:r w:rsidRPr="00605626">
        <w:rPr>
          <w:rFonts w:ascii="Times New Roman" w:hAnsi="Times New Roman"/>
          <w:color w:val="000000"/>
          <w:sz w:val="24"/>
          <w:szCs w:val="24"/>
        </w:rPr>
        <w:t>научились</w:t>
      </w:r>
      <w:proofErr w:type="gramEnd"/>
      <w:r w:rsidRPr="00605626">
        <w:rPr>
          <w:rFonts w:ascii="Times New Roman" w:hAnsi="Times New Roman"/>
          <w:color w:val="000000"/>
          <w:sz w:val="24"/>
          <w:szCs w:val="24"/>
        </w:rPr>
        <w:t xml:space="preserve"> использова</w:t>
      </w:r>
      <w:bookmarkStart w:id="5" w:name="_GoBack"/>
      <w:bookmarkEnd w:id="5"/>
      <w:r w:rsidRPr="00605626">
        <w:rPr>
          <w:rFonts w:ascii="Times New Roman" w:hAnsi="Times New Roman"/>
          <w:color w:val="000000"/>
          <w:sz w:val="24"/>
          <w:szCs w:val="24"/>
        </w:rPr>
        <w:t>ть двумерные массивы для решения задач, а также научились использовать файлы для ввода и вывода данных.</w:t>
      </w:r>
    </w:p>
    <w:p w14:paraId="3425C416" w14:textId="77777777" w:rsidR="00B91D9D" w:rsidRPr="00605626" w:rsidRDefault="00B91D9D" w:rsidP="00B91D9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7E05C28" w14:textId="77777777" w:rsidR="00E9771B" w:rsidRPr="00605626" w:rsidRDefault="00E9771B" w:rsidP="00E9771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sectPr w:rsidR="00E9771B" w:rsidRPr="00605626" w:rsidSect="003A0CA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Vyacheslav" w:date="2020-04-13T10:53:00Z" w:initials="V">
    <w:p w14:paraId="72D55FCC" w14:textId="77777777" w:rsidR="0008235A" w:rsidRPr="0008235A" w:rsidRDefault="0008235A">
      <w:pPr>
        <w:pStyle w:val="ae"/>
      </w:pPr>
      <w:r>
        <w:rPr>
          <w:rStyle w:val="ad"/>
        </w:rPr>
        <w:annotationRef/>
      </w:r>
      <w:r>
        <w:t xml:space="preserve">Оля, используйте, пожалуйста, автоматическое форматирование кода в </w:t>
      </w:r>
      <w:proofErr w:type="spellStart"/>
      <w:r>
        <w:rPr>
          <w:lang w:val="en-US"/>
        </w:rPr>
        <w:t>PascalABC</w:t>
      </w:r>
      <w:proofErr w:type="spellEnd"/>
      <w:r>
        <w:t xml:space="preserve"> (кнопочка </w:t>
      </w:r>
      <w:r>
        <w:rPr>
          <w:noProof/>
        </w:rPr>
        <w:drawing>
          <wp:inline distT="0" distB="0" distL="0" distR="0" wp14:anchorId="6A9DBB60" wp14:editId="402A457D">
            <wp:extent cx="200025" cy="228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), либо делайте отступы. Программный код должен иметь структуру, иначе сложно понять степень вложенности операторов, да и в целом тяжело воспринимать.</w:t>
      </w:r>
    </w:p>
  </w:comment>
  <w:comment w:id="1" w:author="Vyacheslav" w:date="2020-04-13T10:56:00Z" w:initials="V">
    <w:p w14:paraId="7EC918AE" w14:textId="77777777" w:rsidR="0008235A" w:rsidRDefault="0008235A">
      <w:pPr>
        <w:pStyle w:val="ae"/>
      </w:pPr>
      <w:r>
        <w:rPr>
          <w:rStyle w:val="ad"/>
        </w:rPr>
        <w:annotationRef/>
      </w:r>
      <w:r>
        <w:t>Можно было сделать проще:</w:t>
      </w:r>
    </w:p>
    <w:p w14:paraId="03C4C9EB" w14:textId="77777777" w:rsidR="0008235A" w:rsidRDefault="0008235A">
      <w:pPr>
        <w:pStyle w:val="ae"/>
      </w:pPr>
    </w:p>
    <w:p w14:paraId="2F82F5D8" w14:textId="77777777" w:rsidR="0008235A" w:rsidRPr="0008235A" w:rsidRDefault="0008235A">
      <w:pPr>
        <w:pStyle w:val="ae"/>
        <w:rPr>
          <w:rFonts w:ascii="Courier New" w:hAnsi="Courier New" w:cs="Courier New"/>
          <w:lang w:val="en-US"/>
        </w:rPr>
      </w:pPr>
      <w:r w:rsidRPr="0008235A">
        <w:rPr>
          <w:rFonts w:ascii="Courier New" w:hAnsi="Courier New" w:cs="Courier New"/>
          <w:lang w:val="en-US"/>
        </w:rPr>
        <w:t>for</w:t>
      </w:r>
      <w:r w:rsidRPr="0008235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8235A">
        <w:rPr>
          <w:rFonts w:ascii="Courier New" w:hAnsi="Courier New" w:cs="Courier New"/>
          <w:lang w:val="en-US"/>
        </w:rPr>
        <w:t>i</w:t>
      </w:r>
      <w:proofErr w:type="spellEnd"/>
      <w:r w:rsidRPr="0008235A">
        <w:rPr>
          <w:rFonts w:ascii="Courier New" w:hAnsi="Courier New" w:cs="Courier New"/>
          <w:lang w:val="en-US"/>
        </w:rPr>
        <w:t xml:space="preserve"> :</w:t>
      </w:r>
      <w:proofErr w:type="gramEnd"/>
      <w:r w:rsidRPr="0008235A">
        <w:rPr>
          <w:rFonts w:ascii="Courier New" w:hAnsi="Courier New" w:cs="Courier New"/>
          <w:lang w:val="en-US"/>
        </w:rPr>
        <w:t>= 1 to 3 do</w:t>
      </w:r>
    </w:p>
    <w:p w14:paraId="4E1E1F28" w14:textId="77777777" w:rsidR="0008235A" w:rsidRPr="0008235A" w:rsidRDefault="0008235A">
      <w:pPr>
        <w:pStyle w:val="ae"/>
        <w:rPr>
          <w:rFonts w:ascii="Courier New" w:hAnsi="Courier New" w:cs="Courier New"/>
        </w:rPr>
      </w:pPr>
      <w:r w:rsidRPr="0008235A">
        <w:rPr>
          <w:rFonts w:ascii="Courier New" w:hAnsi="Courier New" w:cs="Courier New"/>
          <w:lang w:val="en-US"/>
        </w:rPr>
        <w:t xml:space="preserve">  </w:t>
      </w:r>
      <w:proofErr w:type="gramStart"/>
      <w:r w:rsidRPr="0008235A">
        <w:rPr>
          <w:rFonts w:ascii="Courier New" w:hAnsi="Courier New" w:cs="Courier New"/>
          <w:lang w:val="en-US"/>
        </w:rPr>
        <w:t>s :</w:t>
      </w:r>
      <w:proofErr w:type="gramEnd"/>
      <w:r w:rsidRPr="0008235A">
        <w:rPr>
          <w:rFonts w:ascii="Courier New" w:hAnsi="Courier New" w:cs="Courier New"/>
          <w:lang w:val="en-US"/>
        </w:rPr>
        <w:t xml:space="preserve">= s + a[1, i] + a[3, </w:t>
      </w:r>
      <w:proofErr w:type="spellStart"/>
      <w:r w:rsidRPr="0008235A">
        <w:rPr>
          <w:rFonts w:ascii="Courier New" w:hAnsi="Courier New" w:cs="Courier New"/>
          <w:lang w:val="en-US"/>
        </w:rPr>
        <w:t>i</w:t>
      </w:r>
      <w:proofErr w:type="spellEnd"/>
      <w:r w:rsidRPr="0008235A">
        <w:rPr>
          <w:rFonts w:ascii="Courier New" w:hAnsi="Courier New" w:cs="Courier New"/>
          <w:lang w:val="en-US"/>
        </w:rPr>
        <w:t>];</w:t>
      </w:r>
    </w:p>
  </w:comment>
  <w:comment w:id="2" w:author="Vyacheslav" w:date="2020-04-13T11:01:00Z" w:initials="V">
    <w:p w14:paraId="749E2A81" w14:textId="77777777" w:rsidR="0008235A" w:rsidRPr="0008235A" w:rsidRDefault="0008235A">
      <w:pPr>
        <w:pStyle w:val="ae"/>
      </w:pPr>
      <w:r>
        <w:rPr>
          <w:rStyle w:val="ad"/>
        </w:rPr>
        <w:annotationRef/>
      </w:r>
      <w:r>
        <w:t xml:space="preserve">А почему строки? По заданию </w:t>
      </w:r>
      <w:r w:rsidR="00FC21C0">
        <w:t>нужно было найти среднее арифметическое значение неотрицательных элементов каждого столбца.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D55FCC" w15:done="0"/>
  <w15:commentEx w15:paraId="4E1E1F28" w15:done="0"/>
  <w15:commentEx w15:paraId="749E2A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D55FCC" w16cid:durableId="223EC314"/>
  <w16cid:commentId w16cid:paraId="4E1E1F28" w16cid:durableId="223EC3F7"/>
  <w16cid:commentId w16cid:paraId="749E2A81" w16cid:durableId="223EC5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CC5EF" w14:textId="77777777" w:rsidR="00E66F09" w:rsidRDefault="00E66F09" w:rsidP="003A0CAE">
      <w:pPr>
        <w:spacing w:after="0" w:line="240" w:lineRule="auto"/>
      </w:pPr>
      <w:r>
        <w:separator/>
      </w:r>
    </w:p>
  </w:endnote>
  <w:endnote w:type="continuationSeparator" w:id="0">
    <w:p w14:paraId="2921274B" w14:textId="77777777" w:rsidR="00E66F09" w:rsidRDefault="00E66F09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4665"/>
      <w:docPartObj>
        <w:docPartGallery w:val="Page Numbers (Bottom of Page)"/>
        <w:docPartUnique/>
      </w:docPartObj>
    </w:sdtPr>
    <w:sdtEndPr/>
    <w:sdtContent>
      <w:p w14:paraId="25221893" w14:textId="77777777"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60562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28158829" w14:textId="77777777"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7F864" w14:textId="77777777" w:rsidR="00E66F09" w:rsidRDefault="00E66F09" w:rsidP="003A0CAE">
      <w:pPr>
        <w:spacing w:after="0" w:line="240" w:lineRule="auto"/>
      </w:pPr>
      <w:r>
        <w:separator/>
      </w:r>
    </w:p>
  </w:footnote>
  <w:footnote w:type="continuationSeparator" w:id="0">
    <w:p w14:paraId="08773B09" w14:textId="77777777" w:rsidR="00E66F09" w:rsidRDefault="00E66F09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54pt;height:27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290C7F"/>
    <w:multiLevelType w:val="hybridMultilevel"/>
    <w:tmpl w:val="0C2A1FD4"/>
    <w:lvl w:ilvl="0" w:tplc="6CFA2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44D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56C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EEE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A64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CA3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0608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8AD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8A13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1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0"/>
  </w:num>
  <w:num w:numId="3">
    <w:abstractNumId w:val="10"/>
  </w:num>
  <w:num w:numId="4">
    <w:abstractNumId w:val="12"/>
  </w:num>
  <w:num w:numId="5">
    <w:abstractNumId w:val="0"/>
  </w:num>
  <w:num w:numId="6">
    <w:abstractNumId w:val="6"/>
  </w:num>
  <w:num w:numId="7">
    <w:abstractNumId w:val="15"/>
  </w:num>
  <w:num w:numId="8">
    <w:abstractNumId w:val="19"/>
  </w:num>
  <w:num w:numId="9">
    <w:abstractNumId w:val="14"/>
  </w:num>
  <w:num w:numId="10">
    <w:abstractNumId w:val="8"/>
  </w:num>
  <w:num w:numId="11">
    <w:abstractNumId w:val="11"/>
  </w:num>
  <w:num w:numId="12">
    <w:abstractNumId w:val="16"/>
  </w:num>
  <w:num w:numId="13">
    <w:abstractNumId w:val="17"/>
  </w:num>
  <w:num w:numId="14">
    <w:abstractNumId w:val="1"/>
  </w:num>
  <w:num w:numId="15">
    <w:abstractNumId w:val="13"/>
  </w:num>
  <w:num w:numId="16">
    <w:abstractNumId w:val="9"/>
  </w:num>
  <w:num w:numId="17">
    <w:abstractNumId w:val="5"/>
  </w:num>
  <w:num w:numId="18">
    <w:abstractNumId w:val="4"/>
  </w:num>
  <w:num w:numId="19">
    <w:abstractNumId w:val="3"/>
  </w:num>
  <w:num w:numId="20">
    <w:abstractNumId w:val="18"/>
  </w:num>
  <w:num w:numId="2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514B"/>
    <w:rsid w:val="00014535"/>
    <w:rsid w:val="00027C1F"/>
    <w:rsid w:val="00033BC1"/>
    <w:rsid w:val="00036E91"/>
    <w:rsid w:val="00050E1A"/>
    <w:rsid w:val="00053696"/>
    <w:rsid w:val="00056522"/>
    <w:rsid w:val="00060B71"/>
    <w:rsid w:val="0008235A"/>
    <w:rsid w:val="00093658"/>
    <w:rsid w:val="00095A88"/>
    <w:rsid w:val="000B16DC"/>
    <w:rsid w:val="000C19CB"/>
    <w:rsid w:val="000C6D68"/>
    <w:rsid w:val="000E09B5"/>
    <w:rsid w:val="001077FF"/>
    <w:rsid w:val="001149EC"/>
    <w:rsid w:val="0013050A"/>
    <w:rsid w:val="00147F06"/>
    <w:rsid w:val="001822F8"/>
    <w:rsid w:val="001857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9496B"/>
    <w:rsid w:val="002A4C94"/>
    <w:rsid w:val="002B4119"/>
    <w:rsid w:val="002C4198"/>
    <w:rsid w:val="002E1CFB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6539A"/>
    <w:rsid w:val="004722CC"/>
    <w:rsid w:val="004844AD"/>
    <w:rsid w:val="004B6313"/>
    <w:rsid w:val="004B78A6"/>
    <w:rsid w:val="004E28E7"/>
    <w:rsid w:val="004E422B"/>
    <w:rsid w:val="004E474F"/>
    <w:rsid w:val="004E7C65"/>
    <w:rsid w:val="004E7D65"/>
    <w:rsid w:val="004F2B0E"/>
    <w:rsid w:val="00517BCC"/>
    <w:rsid w:val="005602C2"/>
    <w:rsid w:val="00565A52"/>
    <w:rsid w:val="00576AEB"/>
    <w:rsid w:val="005865AD"/>
    <w:rsid w:val="005E25B7"/>
    <w:rsid w:val="005E48FC"/>
    <w:rsid w:val="005F1665"/>
    <w:rsid w:val="00605626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70510"/>
    <w:rsid w:val="0078514B"/>
    <w:rsid w:val="00794406"/>
    <w:rsid w:val="007A2844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8E6E27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D7E53"/>
    <w:rsid w:val="00AE4AAA"/>
    <w:rsid w:val="00B02680"/>
    <w:rsid w:val="00B24AB5"/>
    <w:rsid w:val="00B40883"/>
    <w:rsid w:val="00B5456A"/>
    <w:rsid w:val="00B641A7"/>
    <w:rsid w:val="00B75598"/>
    <w:rsid w:val="00B91D9D"/>
    <w:rsid w:val="00B97EB1"/>
    <w:rsid w:val="00BA4E02"/>
    <w:rsid w:val="00BD56F4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54A81"/>
    <w:rsid w:val="00E66F09"/>
    <w:rsid w:val="00E72922"/>
    <w:rsid w:val="00E8266D"/>
    <w:rsid w:val="00E85D7D"/>
    <w:rsid w:val="00E9411F"/>
    <w:rsid w:val="00E9771B"/>
    <w:rsid w:val="00EA20B3"/>
    <w:rsid w:val="00EB4FE7"/>
    <w:rsid w:val="00ED5BC5"/>
    <w:rsid w:val="00F0162D"/>
    <w:rsid w:val="00F04FA7"/>
    <w:rsid w:val="00F27ABF"/>
    <w:rsid w:val="00F3285F"/>
    <w:rsid w:val="00F84A33"/>
    <w:rsid w:val="00FB308B"/>
    <w:rsid w:val="00FB448E"/>
    <w:rsid w:val="00FC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E8C2F"/>
  <w15:docId w15:val="{AA15D506-19A6-4DC0-B8C1-6D77D601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3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1DA9B3-FE74-4712-9EC9-97323106F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4463</TotalTime>
  <Pages>10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Vyacheslav</cp:lastModifiedBy>
  <cp:revision>14</cp:revision>
  <cp:lastPrinted>2014-09-08T08:04:00Z</cp:lastPrinted>
  <dcterms:created xsi:type="dcterms:W3CDTF">2018-02-13T03:12:00Z</dcterms:created>
  <dcterms:modified xsi:type="dcterms:W3CDTF">2020-04-13T04:05:00Z</dcterms:modified>
</cp:coreProperties>
</file>