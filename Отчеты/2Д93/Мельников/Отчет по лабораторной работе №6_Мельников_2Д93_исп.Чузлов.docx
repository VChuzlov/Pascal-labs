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E4133" w14:textId="77777777" w:rsidR="00203213" w:rsidRPr="00351741" w:rsidRDefault="00203213" w:rsidP="00203213">
      <w:pPr>
        <w:spacing w:after="0" w:line="240" w:lineRule="auto"/>
        <w:jc w:val="center"/>
        <w:rPr>
          <w:rFonts w:ascii="Times New Roman" w:hAnsi="Times New Roman"/>
          <w:b/>
          <w:sz w:val="24"/>
          <w:szCs w:val="24"/>
        </w:rPr>
      </w:pPr>
      <w:r w:rsidRPr="00351741">
        <w:rPr>
          <w:rFonts w:ascii="Times New Roman" w:hAnsi="Times New Roman"/>
          <w:b/>
          <w:sz w:val="24"/>
          <w:szCs w:val="24"/>
        </w:rPr>
        <w:t>Министерство науки и высшего образования Российской Федерации</w:t>
      </w:r>
    </w:p>
    <w:p w14:paraId="7FA8033C" w14:textId="77777777" w:rsidR="00203213" w:rsidRPr="00351741" w:rsidRDefault="00203213" w:rsidP="00203213">
      <w:pPr>
        <w:spacing w:after="0" w:line="240" w:lineRule="auto"/>
        <w:jc w:val="center"/>
        <w:rPr>
          <w:rFonts w:ascii="Times New Roman" w:hAnsi="Times New Roman"/>
          <w:sz w:val="24"/>
          <w:szCs w:val="24"/>
        </w:rPr>
      </w:pPr>
      <w:r w:rsidRPr="00351741">
        <w:rPr>
          <w:rFonts w:ascii="Times New Roman" w:hAnsi="Times New Roman"/>
          <w:sz w:val="24"/>
          <w:szCs w:val="24"/>
        </w:rPr>
        <w:t>федеральное государственное автономное образовательное учреждение</w:t>
      </w:r>
    </w:p>
    <w:p w14:paraId="6B912076" w14:textId="77777777" w:rsidR="00203213" w:rsidRPr="00351741" w:rsidRDefault="00203213" w:rsidP="00203213">
      <w:pPr>
        <w:spacing w:after="0" w:line="240" w:lineRule="auto"/>
        <w:jc w:val="center"/>
        <w:rPr>
          <w:rFonts w:ascii="Times New Roman" w:hAnsi="Times New Roman"/>
          <w:sz w:val="24"/>
          <w:szCs w:val="24"/>
        </w:rPr>
      </w:pPr>
      <w:r w:rsidRPr="00351741">
        <w:rPr>
          <w:rFonts w:ascii="Times New Roman" w:hAnsi="Times New Roman"/>
          <w:sz w:val="24"/>
          <w:szCs w:val="24"/>
        </w:rPr>
        <w:t>высшего образования</w:t>
      </w:r>
    </w:p>
    <w:p w14:paraId="39973EE3" w14:textId="77777777" w:rsidR="00203213" w:rsidRPr="00351741" w:rsidRDefault="00203213" w:rsidP="00203213">
      <w:pPr>
        <w:spacing w:after="0" w:line="240" w:lineRule="auto"/>
        <w:jc w:val="center"/>
        <w:rPr>
          <w:rFonts w:ascii="Times New Roman" w:hAnsi="Times New Roman"/>
          <w:b/>
          <w:sz w:val="24"/>
          <w:szCs w:val="24"/>
        </w:rPr>
      </w:pPr>
      <w:r w:rsidRPr="00351741">
        <w:rPr>
          <w:rFonts w:ascii="Times New Roman" w:hAnsi="Times New Roman"/>
          <w:b/>
          <w:sz w:val="24"/>
          <w:szCs w:val="24"/>
        </w:rPr>
        <w:t>«НАЦИОНАЛЬНЫЙ ИССЛЕДОВАТЕЛЬСКИЙ</w:t>
      </w:r>
    </w:p>
    <w:p w14:paraId="7A545338" w14:textId="77777777" w:rsidR="00203213" w:rsidRPr="00351741" w:rsidRDefault="00203213" w:rsidP="00203213">
      <w:pPr>
        <w:pBdr>
          <w:bottom w:val="single" w:sz="12" w:space="1" w:color="auto"/>
        </w:pBdr>
        <w:spacing w:after="0" w:line="240" w:lineRule="auto"/>
        <w:jc w:val="center"/>
        <w:rPr>
          <w:rFonts w:ascii="Times New Roman" w:hAnsi="Times New Roman"/>
          <w:b/>
          <w:sz w:val="24"/>
          <w:szCs w:val="24"/>
        </w:rPr>
      </w:pPr>
      <w:r w:rsidRPr="00351741">
        <w:rPr>
          <w:rFonts w:ascii="Times New Roman" w:hAnsi="Times New Roman"/>
          <w:b/>
          <w:sz w:val="24"/>
          <w:szCs w:val="24"/>
        </w:rPr>
        <w:t>ТОМСКИЙ ПОЛИТЕХНИЧЕСКИЙ УНИВЕРСИТЕТ»</w:t>
      </w:r>
      <w:r w:rsidRPr="00351741">
        <w:rPr>
          <w:rFonts w:ascii="Times New Roman" w:hAnsi="Times New Roman"/>
          <w:noProof/>
          <w:sz w:val="24"/>
          <w:szCs w:val="24"/>
        </w:rPr>
        <w:t xml:space="preserve"> </w:t>
      </w:r>
    </w:p>
    <w:p w14:paraId="1009737F" w14:textId="77777777" w:rsidR="00203213" w:rsidRPr="00351741" w:rsidRDefault="00203213" w:rsidP="00203213">
      <w:pPr>
        <w:spacing w:after="0" w:line="240" w:lineRule="auto"/>
        <w:jc w:val="center"/>
        <w:rPr>
          <w:rFonts w:ascii="Times New Roman" w:hAnsi="Times New Roman"/>
          <w:b/>
          <w:sz w:val="24"/>
          <w:szCs w:val="24"/>
        </w:rPr>
      </w:pPr>
    </w:p>
    <w:p w14:paraId="55A09532" w14:textId="77777777" w:rsidR="0078514B" w:rsidRPr="00203213" w:rsidRDefault="001F603C" w:rsidP="00396EFB">
      <w:pPr>
        <w:spacing w:after="0"/>
        <w:jc w:val="center"/>
        <w:rPr>
          <w:rFonts w:ascii="Times New Roman" w:hAnsi="Times New Roman"/>
          <w:sz w:val="24"/>
          <w:szCs w:val="24"/>
        </w:rPr>
      </w:pPr>
      <w:r w:rsidRPr="00203213">
        <w:rPr>
          <w:rFonts w:ascii="Times New Roman" w:hAnsi="Times New Roman"/>
          <w:sz w:val="24"/>
          <w:szCs w:val="24"/>
        </w:rPr>
        <w:t>Инженерная школа природных ресурсов</w:t>
      </w:r>
    </w:p>
    <w:p w14:paraId="0C8872A3" w14:textId="77777777" w:rsidR="0078514B" w:rsidRPr="00203213" w:rsidRDefault="0078514B" w:rsidP="00396EFB">
      <w:pPr>
        <w:spacing w:after="0"/>
        <w:jc w:val="center"/>
        <w:rPr>
          <w:rFonts w:ascii="Times New Roman" w:hAnsi="Times New Roman"/>
          <w:sz w:val="24"/>
          <w:szCs w:val="24"/>
        </w:rPr>
      </w:pPr>
      <w:r w:rsidRPr="00203213">
        <w:rPr>
          <w:rFonts w:ascii="Times New Roman" w:hAnsi="Times New Roman"/>
          <w:sz w:val="24"/>
          <w:szCs w:val="24"/>
        </w:rPr>
        <w:t xml:space="preserve">Направление подготовки </w:t>
      </w:r>
      <w:r w:rsidR="00147F06" w:rsidRPr="00203213">
        <w:rPr>
          <w:rFonts w:ascii="Times New Roman" w:hAnsi="Times New Roman"/>
          <w:sz w:val="24"/>
          <w:szCs w:val="24"/>
        </w:rPr>
        <w:t>Химическая технология</w:t>
      </w:r>
    </w:p>
    <w:p w14:paraId="69A29807" w14:textId="77777777" w:rsidR="0078514B" w:rsidRPr="00203213" w:rsidRDefault="001F603C" w:rsidP="00396EFB">
      <w:pPr>
        <w:spacing w:after="0"/>
        <w:jc w:val="center"/>
        <w:rPr>
          <w:rFonts w:ascii="Times New Roman" w:hAnsi="Times New Roman"/>
          <w:sz w:val="24"/>
          <w:szCs w:val="24"/>
        </w:rPr>
      </w:pPr>
      <w:r w:rsidRPr="00203213">
        <w:rPr>
          <w:rFonts w:ascii="Times New Roman" w:hAnsi="Times New Roman"/>
          <w:sz w:val="24"/>
          <w:szCs w:val="24"/>
        </w:rPr>
        <w:t>Отделение химической инженерии</w:t>
      </w:r>
    </w:p>
    <w:p w14:paraId="1DAF22F4" w14:textId="77777777" w:rsidR="0078514B" w:rsidRPr="00203213" w:rsidRDefault="0078514B" w:rsidP="00311E30">
      <w:pPr>
        <w:spacing w:after="0"/>
        <w:ind w:left="142"/>
        <w:jc w:val="center"/>
        <w:rPr>
          <w:rFonts w:ascii="Times New Roman" w:hAnsi="Times New Roman"/>
          <w:sz w:val="24"/>
          <w:szCs w:val="24"/>
        </w:rPr>
      </w:pPr>
    </w:p>
    <w:p w14:paraId="62DCBF62" w14:textId="77777777" w:rsidR="00A62B66" w:rsidRPr="00203213" w:rsidRDefault="00A62B66" w:rsidP="00311E30">
      <w:pPr>
        <w:spacing w:after="0"/>
        <w:ind w:left="142"/>
        <w:jc w:val="center"/>
        <w:rPr>
          <w:rFonts w:ascii="Times New Roman" w:hAnsi="Times New Roman"/>
          <w:sz w:val="24"/>
          <w:szCs w:val="24"/>
        </w:rPr>
      </w:pPr>
    </w:p>
    <w:p w14:paraId="49A6FD26" w14:textId="77777777" w:rsidR="00A62B66" w:rsidRPr="00203213" w:rsidRDefault="00A62B66" w:rsidP="00311E30">
      <w:pPr>
        <w:spacing w:after="0"/>
        <w:ind w:left="142"/>
        <w:jc w:val="center"/>
        <w:rPr>
          <w:rFonts w:ascii="Times New Roman" w:hAnsi="Times New Roman"/>
          <w:sz w:val="24"/>
          <w:szCs w:val="24"/>
        </w:rPr>
      </w:pPr>
    </w:p>
    <w:p w14:paraId="264A7FE3" w14:textId="77777777" w:rsidR="00A62B66" w:rsidRPr="00203213" w:rsidRDefault="00A62B66" w:rsidP="00311E30">
      <w:pPr>
        <w:spacing w:after="0"/>
        <w:ind w:left="142"/>
        <w:jc w:val="center"/>
        <w:rPr>
          <w:rFonts w:ascii="Times New Roman" w:hAnsi="Times New Roman"/>
          <w:sz w:val="24"/>
          <w:szCs w:val="24"/>
        </w:rPr>
      </w:pPr>
    </w:p>
    <w:p w14:paraId="1318DC38" w14:textId="77777777" w:rsidR="00311E30" w:rsidRPr="00203213" w:rsidRDefault="00311E30" w:rsidP="00311E30">
      <w:pPr>
        <w:spacing w:after="0"/>
        <w:jc w:val="center"/>
        <w:rPr>
          <w:rFonts w:ascii="Times New Roman" w:hAnsi="Times New Roman"/>
          <w:b/>
          <w:sz w:val="24"/>
          <w:szCs w:val="24"/>
        </w:rPr>
      </w:pPr>
    </w:p>
    <w:p w14:paraId="3BC4FF06" w14:textId="77777777" w:rsidR="00311E30" w:rsidRPr="00203213" w:rsidRDefault="00311E30" w:rsidP="00311E30">
      <w:pPr>
        <w:spacing w:after="0"/>
        <w:jc w:val="center"/>
        <w:rPr>
          <w:rFonts w:ascii="Times New Roman" w:hAnsi="Times New Roman"/>
          <w:b/>
          <w:sz w:val="24"/>
          <w:szCs w:val="24"/>
        </w:rPr>
      </w:pPr>
    </w:p>
    <w:p w14:paraId="0F78693E" w14:textId="77777777" w:rsidR="00311E30" w:rsidRPr="00203213" w:rsidRDefault="00093658" w:rsidP="00311E30">
      <w:pPr>
        <w:spacing w:after="0"/>
        <w:jc w:val="center"/>
        <w:rPr>
          <w:rFonts w:ascii="Times New Roman" w:hAnsi="Times New Roman"/>
          <w:b/>
          <w:sz w:val="24"/>
          <w:szCs w:val="24"/>
        </w:rPr>
      </w:pPr>
      <w:r w:rsidRPr="00093658">
        <w:rPr>
          <w:rFonts w:ascii="Times New Roman" w:hAnsi="Times New Roman"/>
          <w:b/>
          <w:sz w:val="24"/>
          <w:szCs w:val="24"/>
        </w:rPr>
        <w:t>СОСТАВЛЕНИЕ ПРОГРАММ С ИСПОЛЬЗОВАНИЕМ ДВУМЕРНЫХ МАССИВОВ. ФАЙЛЫ</w:t>
      </w:r>
    </w:p>
    <w:p w14:paraId="196A1DC2" w14:textId="77777777" w:rsidR="00311E30" w:rsidRPr="00203213" w:rsidRDefault="00311E30" w:rsidP="00311E30">
      <w:pPr>
        <w:spacing w:after="0"/>
        <w:jc w:val="center"/>
        <w:rPr>
          <w:rFonts w:ascii="Times New Roman" w:hAnsi="Times New Roman"/>
          <w:sz w:val="24"/>
          <w:szCs w:val="24"/>
        </w:rPr>
      </w:pPr>
      <w:r w:rsidRPr="00203213">
        <w:rPr>
          <w:rFonts w:ascii="Times New Roman" w:hAnsi="Times New Roman"/>
          <w:b/>
          <w:sz w:val="24"/>
          <w:szCs w:val="24"/>
        </w:rPr>
        <w:t>Лабораторная работа по дисциплине «</w:t>
      </w:r>
      <w:r w:rsidR="001F603C" w:rsidRPr="00203213">
        <w:rPr>
          <w:rFonts w:ascii="Times New Roman" w:hAnsi="Times New Roman"/>
          <w:b/>
          <w:sz w:val="24"/>
          <w:szCs w:val="24"/>
        </w:rPr>
        <w:t>Углубленный курс информатики</w:t>
      </w:r>
      <w:r w:rsidRPr="00203213">
        <w:rPr>
          <w:rFonts w:ascii="Times New Roman" w:hAnsi="Times New Roman"/>
          <w:b/>
          <w:sz w:val="24"/>
          <w:szCs w:val="24"/>
        </w:rPr>
        <w:t>»</w:t>
      </w:r>
    </w:p>
    <w:p w14:paraId="170451BA" w14:textId="77777777" w:rsidR="0078514B" w:rsidRPr="00203213" w:rsidRDefault="0078514B" w:rsidP="00311E30">
      <w:pPr>
        <w:spacing w:after="0"/>
        <w:jc w:val="center"/>
        <w:rPr>
          <w:rFonts w:ascii="Times New Roman" w:hAnsi="Times New Roman"/>
          <w:b/>
          <w:sz w:val="24"/>
          <w:szCs w:val="24"/>
        </w:rPr>
      </w:pPr>
    </w:p>
    <w:p w14:paraId="1BC01388" w14:textId="77777777" w:rsidR="0078514B" w:rsidRPr="00203213" w:rsidRDefault="0078514B" w:rsidP="00311E30">
      <w:pPr>
        <w:spacing w:after="0"/>
        <w:ind w:firstLine="3"/>
        <w:jc w:val="center"/>
        <w:rPr>
          <w:rFonts w:ascii="Times New Roman" w:hAnsi="Times New Roman"/>
          <w:sz w:val="24"/>
          <w:szCs w:val="24"/>
        </w:rPr>
      </w:pPr>
    </w:p>
    <w:p w14:paraId="32B9FC68" w14:textId="77777777" w:rsidR="0078514B" w:rsidRPr="00203213" w:rsidRDefault="0078514B" w:rsidP="00311E30">
      <w:pPr>
        <w:spacing w:after="0"/>
        <w:jc w:val="both"/>
        <w:rPr>
          <w:rFonts w:ascii="Times New Roman" w:hAnsi="Times New Roman"/>
          <w:sz w:val="24"/>
          <w:szCs w:val="24"/>
        </w:rPr>
      </w:pPr>
    </w:p>
    <w:p w14:paraId="2414FDDF" w14:textId="77777777" w:rsidR="000C19CB" w:rsidRPr="00203213" w:rsidRDefault="000C19CB" w:rsidP="00311E30">
      <w:pPr>
        <w:spacing w:after="0"/>
        <w:jc w:val="both"/>
        <w:rPr>
          <w:rFonts w:ascii="Times New Roman" w:hAnsi="Times New Roman"/>
          <w:sz w:val="24"/>
          <w:szCs w:val="24"/>
        </w:rPr>
      </w:pPr>
    </w:p>
    <w:p w14:paraId="545C108E" w14:textId="77777777" w:rsidR="00311E30" w:rsidRPr="00203213" w:rsidRDefault="00311E30" w:rsidP="00311E30">
      <w:pPr>
        <w:spacing w:after="0"/>
        <w:jc w:val="both"/>
        <w:rPr>
          <w:rFonts w:ascii="Times New Roman" w:hAnsi="Times New Roman"/>
          <w:sz w:val="24"/>
          <w:szCs w:val="24"/>
        </w:rPr>
      </w:pPr>
    </w:p>
    <w:p w14:paraId="6AF3E86E" w14:textId="77777777" w:rsidR="000C19CB" w:rsidRPr="00203213" w:rsidRDefault="000C19CB" w:rsidP="00311E30">
      <w:pPr>
        <w:spacing w:after="0"/>
        <w:jc w:val="both"/>
        <w:rPr>
          <w:rFonts w:ascii="Times New Roman" w:hAnsi="Times New Roman"/>
          <w:sz w:val="24"/>
          <w:szCs w:val="24"/>
        </w:rPr>
      </w:pPr>
    </w:p>
    <w:p w14:paraId="2A28C3CA" w14:textId="77777777" w:rsidR="0078514B" w:rsidRPr="00203213" w:rsidRDefault="0078514B" w:rsidP="00311E30">
      <w:pPr>
        <w:spacing w:after="0" w:line="240" w:lineRule="auto"/>
        <w:jc w:val="both"/>
        <w:rPr>
          <w:rFonts w:ascii="Times New Roman" w:hAnsi="Times New Roman"/>
          <w:sz w:val="24"/>
          <w:szCs w:val="24"/>
        </w:rPr>
      </w:pPr>
      <w:r w:rsidRPr="00203213">
        <w:rPr>
          <w:rFonts w:ascii="Times New Roman" w:hAnsi="Times New Roman"/>
          <w:sz w:val="24"/>
          <w:szCs w:val="24"/>
        </w:rPr>
        <w:t>Выполнил студент гр.</w:t>
      </w:r>
      <w:r w:rsidR="00147F06" w:rsidRPr="00203213">
        <w:rPr>
          <w:rFonts w:ascii="Times New Roman" w:hAnsi="Times New Roman"/>
          <w:sz w:val="24"/>
          <w:szCs w:val="24"/>
        </w:rPr>
        <w:t xml:space="preserve"> </w:t>
      </w:r>
      <w:r w:rsidR="00396EFB" w:rsidRPr="00396EFB">
        <w:rPr>
          <w:rFonts w:ascii="Times New Roman" w:hAnsi="Times New Roman"/>
          <w:sz w:val="24"/>
          <w:szCs w:val="24"/>
          <w:u w:val="single"/>
        </w:rPr>
        <w:t>2</w:t>
      </w:r>
      <w:r w:rsidR="00396EFB">
        <w:rPr>
          <w:rFonts w:ascii="Times New Roman" w:hAnsi="Times New Roman"/>
          <w:sz w:val="24"/>
          <w:szCs w:val="24"/>
          <w:u w:val="single"/>
        </w:rPr>
        <w:t>Д93</w:t>
      </w:r>
      <w:r w:rsidR="007A2844">
        <w:rPr>
          <w:rFonts w:ascii="Times New Roman" w:hAnsi="Times New Roman"/>
          <w:sz w:val="24"/>
          <w:szCs w:val="24"/>
        </w:rPr>
        <w:tab/>
      </w:r>
      <w:r w:rsidR="00B641A7" w:rsidRPr="00203213">
        <w:rPr>
          <w:rFonts w:ascii="Times New Roman" w:hAnsi="Times New Roman"/>
          <w:sz w:val="24"/>
          <w:szCs w:val="24"/>
          <w:u w:val="single"/>
        </w:rPr>
        <w:tab/>
      </w:r>
      <w:r w:rsidR="00B641A7" w:rsidRPr="00203213">
        <w:rPr>
          <w:rFonts w:ascii="Times New Roman" w:hAnsi="Times New Roman"/>
          <w:sz w:val="24"/>
          <w:szCs w:val="24"/>
          <w:u w:val="single"/>
        </w:rPr>
        <w:tab/>
      </w:r>
      <w:r w:rsidR="00F0162D" w:rsidRPr="00203213">
        <w:rPr>
          <w:rFonts w:ascii="Times New Roman" w:hAnsi="Times New Roman"/>
          <w:sz w:val="24"/>
          <w:szCs w:val="24"/>
          <w:u w:val="single"/>
        </w:rPr>
        <w:tab/>
      </w:r>
      <w:r w:rsidR="00F0162D" w:rsidRPr="00203213">
        <w:rPr>
          <w:rFonts w:ascii="Times New Roman" w:hAnsi="Times New Roman"/>
          <w:sz w:val="24"/>
          <w:szCs w:val="24"/>
        </w:rPr>
        <w:tab/>
      </w:r>
      <w:r w:rsidR="00396EFB">
        <w:rPr>
          <w:rFonts w:ascii="Times New Roman" w:hAnsi="Times New Roman"/>
          <w:sz w:val="24"/>
          <w:szCs w:val="24"/>
        </w:rPr>
        <w:t>К.Ю. Мельников</w:t>
      </w:r>
    </w:p>
    <w:p w14:paraId="78EBF1B9" w14:textId="77777777" w:rsidR="0078514B" w:rsidRPr="00203213" w:rsidRDefault="00396EFB" w:rsidP="00396EFB">
      <w:pPr>
        <w:spacing w:after="0" w:line="240" w:lineRule="auto"/>
        <w:ind w:left="2410"/>
        <w:rPr>
          <w:rFonts w:ascii="Times New Roman" w:hAnsi="Times New Roman"/>
          <w:sz w:val="24"/>
          <w:szCs w:val="24"/>
        </w:rPr>
      </w:pPr>
      <w:r>
        <w:rPr>
          <w:rFonts w:ascii="Times New Roman" w:hAnsi="Times New Roman"/>
          <w:sz w:val="24"/>
          <w:szCs w:val="24"/>
        </w:rPr>
        <w:t xml:space="preserve">                            </w:t>
      </w:r>
      <w:r w:rsidR="0078514B" w:rsidRPr="00203213">
        <w:rPr>
          <w:rFonts w:ascii="Times New Roman" w:hAnsi="Times New Roman"/>
          <w:sz w:val="24"/>
          <w:szCs w:val="24"/>
        </w:rPr>
        <w:t>(Подпись)</w:t>
      </w:r>
    </w:p>
    <w:p w14:paraId="0EA54224" w14:textId="77777777" w:rsidR="0078514B" w:rsidRPr="00203213" w:rsidRDefault="0078514B" w:rsidP="00311E30">
      <w:pPr>
        <w:spacing w:after="0" w:line="240" w:lineRule="auto"/>
        <w:jc w:val="both"/>
        <w:rPr>
          <w:rFonts w:ascii="Times New Roman" w:hAnsi="Times New Roman"/>
          <w:sz w:val="24"/>
          <w:szCs w:val="24"/>
        </w:rPr>
      </w:pPr>
    </w:p>
    <w:p w14:paraId="74E72356" w14:textId="77777777" w:rsidR="0078514B" w:rsidRPr="00203213" w:rsidRDefault="0078514B" w:rsidP="00311E30">
      <w:pPr>
        <w:spacing w:after="0" w:line="240" w:lineRule="auto"/>
        <w:ind w:left="4962"/>
        <w:jc w:val="right"/>
        <w:rPr>
          <w:rFonts w:ascii="Times New Roman" w:hAnsi="Times New Roman"/>
          <w:sz w:val="24"/>
          <w:szCs w:val="24"/>
        </w:rPr>
      </w:pPr>
      <w:r w:rsidRPr="00203213">
        <w:rPr>
          <w:rFonts w:ascii="Times New Roman" w:hAnsi="Times New Roman"/>
          <w:sz w:val="24"/>
          <w:szCs w:val="24"/>
        </w:rPr>
        <w:t>_____</w:t>
      </w:r>
      <w:r w:rsidRPr="00203213">
        <w:rPr>
          <w:rFonts w:ascii="Times New Roman" w:hAnsi="Times New Roman"/>
          <w:sz w:val="24"/>
          <w:szCs w:val="24"/>
        </w:rPr>
        <w:tab/>
        <w:t>_____________ 20</w:t>
      </w:r>
      <w:r w:rsidR="00093658">
        <w:rPr>
          <w:rFonts w:ascii="Times New Roman" w:hAnsi="Times New Roman"/>
          <w:sz w:val="24"/>
          <w:szCs w:val="24"/>
        </w:rPr>
        <w:t xml:space="preserve">20 </w:t>
      </w:r>
      <w:r w:rsidRPr="00203213">
        <w:rPr>
          <w:rFonts w:ascii="Times New Roman" w:hAnsi="Times New Roman"/>
          <w:sz w:val="24"/>
          <w:szCs w:val="24"/>
        </w:rPr>
        <w:t>г.</w:t>
      </w:r>
    </w:p>
    <w:p w14:paraId="62438649" w14:textId="77777777" w:rsidR="0078514B" w:rsidRPr="00203213" w:rsidRDefault="0078514B" w:rsidP="00311E30">
      <w:pPr>
        <w:spacing w:after="0" w:line="240" w:lineRule="auto"/>
        <w:ind w:left="6804" w:firstLine="3"/>
        <w:jc w:val="both"/>
        <w:rPr>
          <w:rFonts w:ascii="Times New Roman" w:hAnsi="Times New Roman"/>
          <w:sz w:val="24"/>
          <w:szCs w:val="24"/>
        </w:rPr>
      </w:pPr>
    </w:p>
    <w:p w14:paraId="53839C06" w14:textId="77777777" w:rsidR="0078514B" w:rsidRPr="00203213" w:rsidRDefault="0078514B" w:rsidP="00311E30">
      <w:pPr>
        <w:spacing w:after="0" w:line="240" w:lineRule="auto"/>
        <w:rPr>
          <w:rFonts w:ascii="Times New Roman" w:hAnsi="Times New Roman"/>
          <w:sz w:val="24"/>
          <w:szCs w:val="24"/>
        </w:rPr>
      </w:pPr>
      <w:r w:rsidRPr="00203213">
        <w:rPr>
          <w:rFonts w:ascii="Times New Roman" w:hAnsi="Times New Roman"/>
          <w:sz w:val="24"/>
          <w:szCs w:val="24"/>
        </w:rPr>
        <w:t>Отчет принят:</w:t>
      </w:r>
    </w:p>
    <w:p w14:paraId="7B057588" w14:textId="77777777" w:rsidR="00311E30" w:rsidRPr="00203213" w:rsidRDefault="00311E30" w:rsidP="00311E30">
      <w:pPr>
        <w:spacing w:after="0" w:line="240" w:lineRule="auto"/>
        <w:jc w:val="both"/>
        <w:rPr>
          <w:rFonts w:ascii="Times New Roman" w:hAnsi="Times New Roman"/>
          <w:sz w:val="24"/>
          <w:szCs w:val="24"/>
        </w:rPr>
      </w:pPr>
    </w:p>
    <w:p w14:paraId="1B7ADD11" w14:textId="77777777" w:rsidR="00311E30" w:rsidRPr="00203213" w:rsidRDefault="008C748B" w:rsidP="00311E30">
      <w:pPr>
        <w:spacing w:after="0" w:line="240" w:lineRule="auto"/>
        <w:jc w:val="both"/>
        <w:rPr>
          <w:rFonts w:ascii="Times New Roman" w:hAnsi="Times New Roman"/>
          <w:sz w:val="24"/>
          <w:szCs w:val="24"/>
        </w:rPr>
      </w:pPr>
      <w:r w:rsidRPr="00203213">
        <w:rPr>
          <w:rFonts w:ascii="Times New Roman" w:hAnsi="Times New Roman"/>
          <w:sz w:val="24"/>
          <w:szCs w:val="24"/>
        </w:rPr>
        <w:t>Преподаватель</w:t>
      </w:r>
    </w:p>
    <w:p w14:paraId="537F95FD" w14:textId="77777777" w:rsidR="0078514B" w:rsidRPr="00203213" w:rsidRDefault="007A2844" w:rsidP="00311E30">
      <w:pPr>
        <w:spacing w:after="0" w:line="240" w:lineRule="auto"/>
        <w:jc w:val="both"/>
        <w:rPr>
          <w:rFonts w:ascii="Times New Roman" w:hAnsi="Times New Roman"/>
          <w:sz w:val="24"/>
          <w:szCs w:val="24"/>
        </w:rPr>
      </w:pPr>
      <w:r>
        <w:rPr>
          <w:rFonts w:ascii="Times New Roman" w:hAnsi="Times New Roman"/>
          <w:sz w:val="24"/>
          <w:szCs w:val="24"/>
        </w:rPr>
        <w:t>доцент</w:t>
      </w:r>
      <w:r w:rsidR="00311E30" w:rsidRPr="00203213">
        <w:rPr>
          <w:rFonts w:ascii="Times New Roman" w:hAnsi="Times New Roman"/>
          <w:sz w:val="24"/>
          <w:szCs w:val="24"/>
        </w:rPr>
        <w:t xml:space="preserve"> </w:t>
      </w:r>
      <w:r w:rsidR="001F603C" w:rsidRPr="00203213">
        <w:rPr>
          <w:rFonts w:ascii="Times New Roman" w:hAnsi="Times New Roman"/>
          <w:sz w:val="24"/>
          <w:szCs w:val="24"/>
        </w:rPr>
        <w:t>ОХИ ИШПР</w:t>
      </w:r>
      <w:r>
        <w:rPr>
          <w:rFonts w:ascii="Times New Roman" w:hAnsi="Times New Roman"/>
          <w:sz w:val="24"/>
          <w:szCs w:val="24"/>
        </w:rPr>
        <w:t>, к.т.н.</w:t>
      </w:r>
      <w:r w:rsidR="00396EFB">
        <w:rPr>
          <w:rFonts w:ascii="Times New Roman" w:hAnsi="Times New Roman"/>
          <w:sz w:val="24"/>
          <w:szCs w:val="24"/>
        </w:rPr>
        <w:t xml:space="preserve">             </w:t>
      </w:r>
      <w:r w:rsidR="00B641A7" w:rsidRPr="00203213">
        <w:rPr>
          <w:rFonts w:ascii="Times New Roman" w:hAnsi="Times New Roman"/>
          <w:sz w:val="24"/>
          <w:szCs w:val="24"/>
          <w:u w:val="single"/>
        </w:rPr>
        <w:tab/>
      </w:r>
      <w:r w:rsidR="00B641A7" w:rsidRPr="00203213">
        <w:rPr>
          <w:rFonts w:ascii="Times New Roman" w:hAnsi="Times New Roman"/>
          <w:sz w:val="24"/>
          <w:szCs w:val="24"/>
          <w:u w:val="single"/>
        </w:rPr>
        <w:tab/>
      </w:r>
      <w:r w:rsidR="00B641A7" w:rsidRPr="00203213">
        <w:rPr>
          <w:rFonts w:ascii="Times New Roman" w:hAnsi="Times New Roman"/>
          <w:sz w:val="24"/>
          <w:szCs w:val="24"/>
          <w:u w:val="single"/>
        </w:rPr>
        <w:tab/>
      </w:r>
      <w:r w:rsidR="00F0162D" w:rsidRPr="00203213">
        <w:rPr>
          <w:rFonts w:ascii="Times New Roman" w:hAnsi="Times New Roman"/>
          <w:sz w:val="24"/>
          <w:szCs w:val="24"/>
          <w:u w:val="single"/>
        </w:rPr>
        <w:tab/>
      </w:r>
      <w:r w:rsidR="00F0162D" w:rsidRPr="00203213">
        <w:rPr>
          <w:rFonts w:ascii="Times New Roman" w:hAnsi="Times New Roman"/>
          <w:sz w:val="24"/>
          <w:szCs w:val="24"/>
        </w:rPr>
        <w:tab/>
      </w:r>
      <w:r w:rsidR="00B641A7" w:rsidRPr="00203213">
        <w:rPr>
          <w:rFonts w:ascii="Times New Roman" w:hAnsi="Times New Roman"/>
          <w:sz w:val="24"/>
          <w:szCs w:val="24"/>
        </w:rPr>
        <w:t>В</w:t>
      </w:r>
      <w:r w:rsidR="00311E30" w:rsidRPr="00203213">
        <w:rPr>
          <w:rFonts w:ascii="Times New Roman" w:hAnsi="Times New Roman"/>
          <w:sz w:val="24"/>
          <w:szCs w:val="24"/>
        </w:rPr>
        <w:t>.</w:t>
      </w:r>
      <w:r w:rsidR="00B641A7" w:rsidRPr="00203213">
        <w:rPr>
          <w:rFonts w:ascii="Times New Roman" w:hAnsi="Times New Roman"/>
          <w:sz w:val="24"/>
          <w:szCs w:val="24"/>
        </w:rPr>
        <w:t>А</w:t>
      </w:r>
      <w:r w:rsidR="00311E30" w:rsidRPr="00203213">
        <w:rPr>
          <w:rFonts w:ascii="Times New Roman" w:hAnsi="Times New Roman"/>
          <w:sz w:val="24"/>
          <w:szCs w:val="24"/>
        </w:rPr>
        <w:t xml:space="preserve">. </w:t>
      </w:r>
      <w:r w:rsidR="00B641A7" w:rsidRPr="00203213">
        <w:rPr>
          <w:rFonts w:ascii="Times New Roman" w:hAnsi="Times New Roman"/>
          <w:sz w:val="24"/>
          <w:szCs w:val="24"/>
        </w:rPr>
        <w:t>Чузлов</w:t>
      </w:r>
      <w:r w:rsidR="008C748B" w:rsidRPr="00203213">
        <w:rPr>
          <w:rFonts w:ascii="Times New Roman" w:hAnsi="Times New Roman"/>
          <w:sz w:val="24"/>
          <w:szCs w:val="24"/>
        </w:rPr>
        <w:t xml:space="preserve"> </w:t>
      </w:r>
    </w:p>
    <w:p w14:paraId="60A9E951" w14:textId="77777777" w:rsidR="0078514B" w:rsidRPr="00203213" w:rsidRDefault="0078514B" w:rsidP="00311E30">
      <w:pPr>
        <w:spacing w:after="0" w:line="240" w:lineRule="auto"/>
        <w:jc w:val="both"/>
        <w:rPr>
          <w:rFonts w:ascii="Times New Roman" w:hAnsi="Times New Roman"/>
          <w:sz w:val="24"/>
          <w:szCs w:val="24"/>
        </w:rPr>
      </w:pPr>
      <w:r w:rsidRPr="00203213">
        <w:rPr>
          <w:rFonts w:ascii="Times New Roman" w:hAnsi="Times New Roman"/>
          <w:sz w:val="24"/>
          <w:szCs w:val="24"/>
        </w:rPr>
        <w:tab/>
      </w:r>
      <w:r w:rsidRPr="00203213">
        <w:rPr>
          <w:rFonts w:ascii="Times New Roman" w:hAnsi="Times New Roman"/>
          <w:sz w:val="24"/>
          <w:szCs w:val="24"/>
        </w:rPr>
        <w:tab/>
        <w:t xml:space="preserve">       </w:t>
      </w:r>
      <w:r w:rsidR="00F0162D" w:rsidRPr="00203213">
        <w:rPr>
          <w:rFonts w:ascii="Times New Roman" w:hAnsi="Times New Roman"/>
          <w:sz w:val="24"/>
          <w:szCs w:val="24"/>
        </w:rPr>
        <w:tab/>
      </w:r>
      <w:r w:rsidR="00F0162D" w:rsidRPr="00203213">
        <w:rPr>
          <w:rFonts w:ascii="Times New Roman" w:hAnsi="Times New Roman"/>
          <w:sz w:val="24"/>
          <w:szCs w:val="24"/>
        </w:rPr>
        <w:tab/>
      </w:r>
      <w:r w:rsidR="00F0162D" w:rsidRPr="00203213">
        <w:rPr>
          <w:rFonts w:ascii="Times New Roman" w:hAnsi="Times New Roman"/>
          <w:sz w:val="24"/>
          <w:szCs w:val="24"/>
        </w:rPr>
        <w:tab/>
      </w:r>
      <w:r w:rsidR="00F0162D" w:rsidRPr="00203213">
        <w:rPr>
          <w:rFonts w:ascii="Times New Roman" w:hAnsi="Times New Roman"/>
          <w:sz w:val="24"/>
          <w:szCs w:val="24"/>
        </w:rPr>
        <w:tab/>
      </w:r>
      <w:r w:rsidRPr="00203213">
        <w:rPr>
          <w:rFonts w:ascii="Times New Roman" w:hAnsi="Times New Roman"/>
          <w:sz w:val="24"/>
          <w:szCs w:val="24"/>
        </w:rPr>
        <w:t>(Подпись)</w:t>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r w:rsidRPr="00203213">
        <w:rPr>
          <w:rFonts w:ascii="Times New Roman" w:hAnsi="Times New Roman"/>
          <w:sz w:val="24"/>
          <w:szCs w:val="24"/>
        </w:rPr>
        <w:tab/>
      </w:r>
    </w:p>
    <w:p w14:paraId="7168C388" w14:textId="77777777" w:rsidR="0078514B" w:rsidRPr="00203213" w:rsidRDefault="0078514B" w:rsidP="00311E30">
      <w:pPr>
        <w:spacing w:after="0" w:line="240" w:lineRule="auto"/>
        <w:ind w:firstLine="425"/>
        <w:jc w:val="both"/>
        <w:rPr>
          <w:rFonts w:ascii="Times New Roman" w:hAnsi="Times New Roman"/>
          <w:sz w:val="24"/>
          <w:szCs w:val="24"/>
        </w:rPr>
      </w:pPr>
    </w:p>
    <w:p w14:paraId="5B2222F4" w14:textId="77777777" w:rsidR="0078514B" w:rsidRPr="00203213" w:rsidRDefault="0078514B" w:rsidP="00311E30">
      <w:pPr>
        <w:spacing w:after="0" w:line="240" w:lineRule="auto"/>
        <w:ind w:left="1134" w:firstLine="282"/>
        <w:jc w:val="right"/>
        <w:rPr>
          <w:rFonts w:ascii="Times New Roman" w:hAnsi="Times New Roman"/>
          <w:sz w:val="24"/>
          <w:szCs w:val="24"/>
        </w:rPr>
      </w:pPr>
      <w:r w:rsidRPr="00203213">
        <w:rPr>
          <w:rFonts w:ascii="Times New Roman" w:hAnsi="Times New Roman"/>
          <w:sz w:val="24"/>
          <w:szCs w:val="24"/>
        </w:rPr>
        <w:t>_____</w:t>
      </w:r>
      <w:r w:rsidRPr="00203213">
        <w:rPr>
          <w:rFonts w:ascii="Times New Roman" w:hAnsi="Times New Roman"/>
          <w:sz w:val="24"/>
          <w:szCs w:val="24"/>
        </w:rPr>
        <w:tab/>
        <w:t>_____________ 20</w:t>
      </w:r>
      <w:r w:rsidR="00093658">
        <w:rPr>
          <w:rFonts w:ascii="Times New Roman" w:hAnsi="Times New Roman"/>
          <w:sz w:val="24"/>
          <w:szCs w:val="24"/>
        </w:rPr>
        <w:t xml:space="preserve">20 </w:t>
      </w:r>
      <w:r w:rsidRPr="00203213">
        <w:rPr>
          <w:rFonts w:ascii="Times New Roman" w:hAnsi="Times New Roman"/>
          <w:sz w:val="24"/>
          <w:szCs w:val="24"/>
        </w:rPr>
        <w:t>г.</w:t>
      </w:r>
    </w:p>
    <w:p w14:paraId="47A3CFDE" w14:textId="77777777" w:rsidR="0078514B" w:rsidRPr="00203213" w:rsidRDefault="0078514B" w:rsidP="00311E30">
      <w:pPr>
        <w:spacing w:after="0" w:line="240" w:lineRule="auto"/>
        <w:ind w:left="1276"/>
        <w:jc w:val="right"/>
        <w:rPr>
          <w:rFonts w:ascii="Times New Roman" w:hAnsi="Times New Roman"/>
          <w:sz w:val="24"/>
          <w:szCs w:val="24"/>
        </w:rPr>
      </w:pPr>
    </w:p>
    <w:p w14:paraId="726A60B2" w14:textId="77777777" w:rsidR="0078514B" w:rsidRPr="00203213" w:rsidRDefault="0078514B" w:rsidP="00311E30">
      <w:pPr>
        <w:spacing w:after="0"/>
        <w:ind w:firstLine="426"/>
        <w:jc w:val="center"/>
        <w:rPr>
          <w:rFonts w:ascii="Times New Roman" w:hAnsi="Times New Roman"/>
          <w:sz w:val="24"/>
          <w:szCs w:val="24"/>
        </w:rPr>
      </w:pPr>
    </w:p>
    <w:p w14:paraId="760C7FD3" w14:textId="77777777" w:rsidR="00311E30" w:rsidRDefault="00311E30" w:rsidP="00311E30">
      <w:pPr>
        <w:spacing w:after="0"/>
        <w:jc w:val="center"/>
        <w:rPr>
          <w:rFonts w:ascii="Times New Roman" w:hAnsi="Times New Roman"/>
          <w:sz w:val="24"/>
          <w:szCs w:val="24"/>
        </w:rPr>
      </w:pPr>
    </w:p>
    <w:p w14:paraId="5890C8E6" w14:textId="77777777" w:rsidR="007A2844" w:rsidRDefault="007A2844" w:rsidP="00311E30">
      <w:pPr>
        <w:spacing w:after="0"/>
        <w:jc w:val="center"/>
        <w:rPr>
          <w:rFonts w:ascii="Times New Roman" w:hAnsi="Times New Roman"/>
          <w:sz w:val="24"/>
          <w:szCs w:val="24"/>
        </w:rPr>
      </w:pPr>
    </w:p>
    <w:p w14:paraId="4577F426" w14:textId="77777777" w:rsidR="007A2844" w:rsidRDefault="007A2844" w:rsidP="00311E30">
      <w:pPr>
        <w:spacing w:after="0"/>
        <w:jc w:val="center"/>
        <w:rPr>
          <w:rFonts w:ascii="Times New Roman" w:hAnsi="Times New Roman"/>
          <w:sz w:val="24"/>
          <w:szCs w:val="24"/>
        </w:rPr>
      </w:pPr>
    </w:p>
    <w:p w14:paraId="25DE326B" w14:textId="77777777" w:rsidR="007A2844" w:rsidRDefault="007A2844" w:rsidP="00311E30">
      <w:pPr>
        <w:spacing w:after="0"/>
        <w:jc w:val="center"/>
        <w:rPr>
          <w:rFonts w:ascii="Times New Roman" w:hAnsi="Times New Roman"/>
          <w:sz w:val="24"/>
          <w:szCs w:val="24"/>
        </w:rPr>
      </w:pPr>
    </w:p>
    <w:p w14:paraId="5840F9D4" w14:textId="77777777" w:rsidR="007A2844" w:rsidRDefault="007A2844" w:rsidP="00311E30">
      <w:pPr>
        <w:spacing w:after="0"/>
        <w:jc w:val="center"/>
        <w:rPr>
          <w:rFonts w:ascii="Times New Roman" w:hAnsi="Times New Roman"/>
          <w:sz w:val="24"/>
          <w:szCs w:val="24"/>
        </w:rPr>
      </w:pPr>
    </w:p>
    <w:p w14:paraId="4FBD1461" w14:textId="77777777" w:rsidR="007A2844" w:rsidRDefault="007A2844" w:rsidP="00311E30">
      <w:pPr>
        <w:spacing w:after="0"/>
        <w:jc w:val="center"/>
        <w:rPr>
          <w:rFonts w:ascii="Times New Roman" w:hAnsi="Times New Roman"/>
          <w:sz w:val="24"/>
          <w:szCs w:val="24"/>
        </w:rPr>
      </w:pPr>
    </w:p>
    <w:p w14:paraId="23C3A954" w14:textId="77777777" w:rsidR="007A2844" w:rsidRPr="00203213" w:rsidRDefault="007A2844" w:rsidP="00311E30">
      <w:pPr>
        <w:spacing w:after="0"/>
        <w:jc w:val="center"/>
        <w:rPr>
          <w:rFonts w:ascii="Times New Roman" w:hAnsi="Times New Roman"/>
          <w:sz w:val="24"/>
          <w:szCs w:val="24"/>
        </w:rPr>
      </w:pPr>
    </w:p>
    <w:p w14:paraId="2443B80F" w14:textId="77777777" w:rsidR="00411E1D" w:rsidRPr="00203213" w:rsidRDefault="00411E1D" w:rsidP="00311E30">
      <w:pPr>
        <w:spacing w:after="0"/>
        <w:jc w:val="center"/>
        <w:rPr>
          <w:rFonts w:ascii="Times New Roman" w:hAnsi="Times New Roman"/>
          <w:sz w:val="24"/>
          <w:szCs w:val="24"/>
        </w:rPr>
      </w:pPr>
    </w:p>
    <w:p w14:paraId="54F8E84C" w14:textId="77777777" w:rsidR="00411E1D" w:rsidRPr="00203213" w:rsidRDefault="00411E1D" w:rsidP="00311E30">
      <w:pPr>
        <w:spacing w:after="0"/>
        <w:jc w:val="center"/>
        <w:rPr>
          <w:rFonts w:ascii="Times New Roman" w:hAnsi="Times New Roman"/>
          <w:sz w:val="24"/>
          <w:szCs w:val="24"/>
        </w:rPr>
      </w:pPr>
    </w:p>
    <w:p w14:paraId="6BF48512" w14:textId="77777777" w:rsidR="000C19CB" w:rsidRPr="00203213" w:rsidRDefault="0078514B" w:rsidP="00311E30">
      <w:pPr>
        <w:spacing w:after="0"/>
        <w:jc w:val="center"/>
        <w:rPr>
          <w:rFonts w:ascii="Times New Roman" w:hAnsi="Times New Roman"/>
          <w:sz w:val="24"/>
          <w:szCs w:val="24"/>
        </w:rPr>
      </w:pPr>
      <w:r w:rsidRPr="00203213">
        <w:rPr>
          <w:rFonts w:ascii="Times New Roman" w:hAnsi="Times New Roman"/>
          <w:sz w:val="24"/>
          <w:szCs w:val="24"/>
        </w:rPr>
        <w:t>Томск 20</w:t>
      </w:r>
      <w:r w:rsidR="00203213" w:rsidRPr="00203213">
        <w:rPr>
          <w:rFonts w:ascii="Times New Roman" w:hAnsi="Times New Roman"/>
          <w:sz w:val="24"/>
          <w:szCs w:val="24"/>
        </w:rPr>
        <w:t>20</w:t>
      </w:r>
      <w:r w:rsidRPr="00203213">
        <w:rPr>
          <w:rFonts w:ascii="Times New Roman" w:hAnsi="Times New Roman"/>
          <w:sz w:val="24"/>
          <w:szCs w:val="24"/>
        </w:rPr>
        <w:t xml:space="preserve"> г.</w:t>
      </w:r>
      <w:r w:rsidR="000C19CB" w:rsidRPr="00203213">
        <w:rPr>
          <w:rFonts w:ascii="Times New Roman" w:hAnsi="Times New Roman"/>
          <w:sz w:val="24"/>
          <w:szCs w:val="24"/>
        </w:rPr>
        <w:t xml:space="preserve"> </w:t>
      </w:r>
    </w:p>
    <w:p w14:paraId="1EA1FF19" w14:textId="77777777" w:rsidR="00311E30" w:rsidRPr="00311E30" w:rsidRDefault="00311E30" w:rsidP="00311E30">
      <w:pPr>
        <w:spacing w:after="0" w:line="360" w:lineRule="auto"/>
        <w:jc w:val="both"/>
        <w:rPr>
          <w:rFonts w:ascii="Times New Roman" w:hAnsi="Times New Roman"/>
          <w:sz w:val="28"/>
          <w:szCs w:val="28"/>
        </w:rPr>
      </w:pPr>
      <w:r w:rsidRPr="00203213">
        <w:rPr>
          <w:rFonts w:ascii="Times New Roman" w:hAnsi="Times New Roman"/>
          <w:sz w:val="24"/>
          <w:szCs w:val="24"/>
        </w:rPr>
        <w:br w:type="page"/>
      </w:r>
      <w:r w:rsidRPr="00311E30">
        <w:rPr>
          <w:rFonts w:ascii="Times New Roman" w:hAnsi="Times New Roman"/>
          <w:b/>
          <w:sz w:val="28"/>
          <w:szCs w:val="28"/>
        </w:rPr>
        <w:lastRenderedPageBreak/>
        <w:t>Цель работы:</w:t>
      </w:r>
      <w:r w:rsidR="001F60A8">
        <w:rPr>
          <w:rFonts w:ascii="Times New Roman" w:hAnsi="Times New Roman"/>
          <w:sz w:val="28"/>
          <w:szCs w:val="28"/>
        </w:rPr>
        <w:t xml:space="preserve"> научиться использовать двумерные массивы для решения задач, а также научиться использовать файлы для ввода и вывода данных.</w:t>
      </w:r>
    </w:p>
    <w:p w14:paraId="47C429CA" w14:textId="77777777" w:rsidR="00411E1D" w:rsidRDefault="00411E1D" w:rsidP="00311E30">
      <w:pPr>
        <w:spacing w:after="0" w:line="360" w:lineRule="auto"/>
        <w:ind w:firstLine="567"/>
        <w:jc w:val="center"/>
        <w:rPr>
          <w:rFonts w:ascii="Times New Roman" w:hAnsi="Times New Roman"/>
          <w:b/>
          <w:sz w:val="28"/>
          <w:szCs w:val="28"/>
        </w:rPr>
      </w:pPr>
    </w:p>
    <w:p w14:paraId="4B83FDB4" w14:textId="77777777" w:rsidR="00311E30" w:rsidRPr="00311E30" w:rsidRDefault="00311E30" w:rsidP="00311E30">
      <w:pPr>
        <w:spacing w:after="0" w:line="360" w:lineRule="auto"/>
        <w:ind w:firstLine="567"/>
        <w:jc w:val="center"/>
        <w:rPr>
          <w:rFonts w:ascii="Times New Roman" w:hAnsi="Times New Roman"/>
          <w:b/>
          <w:sz w:val="28"/>
          <w:szCs w:val="28"/>
        </w:rPr>
      </w:pPr>
      <w:r w:rsidRPr="00311E30">
        <w:rPr>
          <w:rFonts w:ascii="Times New Roman" w:hAnsi="Times New Roman"/>
          <w:b/>
          <w:sz w:val="28"/>
          <w:szCs w:val="28"/>
        </w:rPr>
        <w:t>Теоретическая часть</w:t>
      </w:r>
    </w:p>
    <w:p w14:paraId="21A8BBA2" w14:textId="77777777" w:rsidR="001E2170" w:rsidRPr="001E2170" w:rsidRDefault="00236FAE" w:rsidP="001E2170">
      <w:pPr>
        <w:pStyle w:val="a7"/>
        <w:numPr>
          <w:ilvl w:val="0"/>
          <w:numId w:val="25"/>
        </w:numPr>
        <w:rPr>
          <w:sz w:val="28"/>
          <w:u w:val="single"/>
        </w:rPr>
      </w:pPr>
      <w:r w:rsidRPr="001E2170">
        <w:rPr>
          <w:sz w:val="28"/>
          <w:u w:val="single"/>
        </w:rPr>
        <w:t>Двумерные</w:t>
      </w:r>
      <w:r w:rsidR="001E2170" w:rsidRPr="001E2170">
        <w:rPr>
          <w:sz w:val="28"/>
          <w:u w:val="single"/>
        </w:rPr>
        <w:t xml:space="preserve"> массивы</w:t>
      </w:r>
    </w:p>
    <w:p w14:paraId="6132F623" w14:textId="77777777" w:rsidR="001F60A8" w:rsidRDefault="001E2170" w:rsidP="001E2170">
      <w:pPr>
        <w:pStyle w:val="paragraph"/>
        <w:spacing w:before="0" w:beforeAutospacing="0" w:after="0" w:afterAutospacing="0"/>
        <w:ind w:left="285"/>
        <w:jc w:val="both"/>
        <w:textAlignment w:val="baseline"/>
        <w:rPr>
          <w:rStyle w:val="eop"/>
          <w:rFonts w:ascii="Calibri" w:hAnsi="Calibri" w:cs="Calibri"/>
          <w:sz w:val="29"/>
          <w:szCs w:val="23"/>
        </w:rPr>
      </w:pPr>
      <w:r>
        <w:rPr>
          <w:rStyle w:val="normaltextrun"/>
          <w:rFonts w:ascii="Calibri" w:hAnsi="Calibri" w:cs="Calibri"/>
          <w:color w:val="000000"/>
          <w:sz w:val="29"/>
          <w:szCs w:val="23"/>
        </w:rPr>
        <w:t>К</w:t>
      </w:r>
      <w:r w:rsidR="001F60A8" w:rsidRPr="001E2170">
        <w:rPr>
          <w:rStyle w:val="normaltextrun"/>
          <w:rFonts w:ascii="Calibri" w:hAnsi="Calibri" w:cs="Calibri"/>
          <w:color w:val="000000"/>
          <w:sz w:val="29"/>
          <w:szCs w:val="23"/>
        </w:rPr>
        <w:t>аждый элемент имеет свой номер, как у одномерных массивов, но номер уже состоит из двух чисел – номера строки, в которой находится элемент, и номера столбца. Таким образом, номер элемента определяется пересечением строки и столбца. </w:t>
      </w:r>
      <w:r w:rsidR="001F60A8" w:rsidRPr="001E2170">
        <w:rPr>
          <w:rStyle w:val="eop"/>
          <w:rFonts w:ascii="Calibri" w:hAnsi="Calibri" w:cs="Calibri"/>
          <w:sz w:val="29"/>
          <w:szCs w:val="23"/>
        </w:rPr>
        <w:t>​</w:t>
      </w:r>
    </w:p>
    <w:p w14:paraId="7B199712" w14:textId="77777777" w:rsidR="001E2170" w:rsidRPr="001E2170" w:rsidRDefault="001E2170" w:rsidP="001E2170">
      <w:pPr>
        <w:pStyle w:val="paragraph"/>
        <w:spacing w:before="0" w:beforeAutospacing="0" w:after="0" w:afterAutospacing="0"/>
        <w:ind w:left="285"/>
        <w:jc w:val="both"/>
        <w:textAlignment w:val="baseline"/>
        <w:rPr>
          <w:rFonts w:ascii="Arial" w:hAnsi="Arial" w:cs="Arial"/>
          <w:szCs w:val="18"/>
        </w:rPr>
      </w:pPr>
    </w:p>
    <w:p w14:paraId="1FC57F22" w14:textId="77777777" w:rsidR="001F60A8" w:rsidRDefault="001F60A8" w:rsidP="001E2170">
      <w:pPr>
        <w:pStyle w:val="paragraph"/>
        <w:spacing w:before="0" w:beforeAutospacing="0" w:after="0" w:afterAutospacing="0"/>
        <w:ind w:left="285"/>
        <w:jc w:val="both"/>
        <w:textAlignment w:val="baseline"/>
        <w:rPr>
          <w:rStyle w:val="normaltextrun"/>
          <w:rFonts w:ascii="Calibri" w:hAnsi="Calibri" w:cs="Calibri"/>
          <w:color w:val="000000"/>
          <w:sz w:val="29"/>
          <w:szCs w:val="23"/>
        </w:rPr>
      </w:pPr>
      <w:r w:rsidRPr="001E2170">
        <w:rPr>
          <w:rStyle w:val="normaltextrun"/>
          <w:rFonts w:ascii="Calibri" w:hAnsi="Calibri" w:cs="Calibri"/>
          <w:b/>
          <w:bCs/>
          <w:i/>
          <w:iCs/>
          <w:color w:val="000000"/>
          <w:sz w:val="29"/>
          <w:szCs w:val="23"/>
        </w:rPr>
        <w:t xml:space="preserve"> Например</w:t>
      </w:r>
      <w:r w:rsidRPr="001E2170">
        <w:rPr>
          <w:rStyle w:val="normaltextrun"/>
          <w:rFonts w:ascii="Calibri" w:hAnsi="Calibri" w:cs="Calibri"/>
          <w:color w:val="000000"/>
          <w:sz w:val="29"/>
          <w:szCs w:val="23"/>
        </w:rPr>
        <w:t>, </w:t>
      </w:r>
      <w:r w:rsidRPr="001E2170">
        <w:rPr>
          <w:rStyle w:val="normaltextrun"/>
          <w:rFonts w:ascii="Calibri" w:hAnsi="Calibri" w:cs="Calibri"/>
          <w:i/>
          <w:iCs/>
          <w:color w:val="000000"/>
          <w:sz w:val="29"/>
          <w:szCs w:val="23"/>
          <w:lang w:val="en-US"/>
        </w:rPr>
        <w:t>A</w:t>
      </w:r>
      <w:r w:rsidRPr="001E2170">
        <w:rPr>
          <w:rStyle w:val="normaltextrun"/>
          <w:rFonts w:ascii="Calibri" w:hAnsi="Calibri" w:cs="Calibri"/>
          <w:i/>
          <w:iCs/>
          <w:color w:val="000000"/>
          <w:sz w:val="29"/>
          <w:szCs w:val="23"/>
        </w:rPr>
        <w:t> [2,</w:t>
      </w:r>
      <w:r w:rsidRPr="001E2170">
        <w:rPr>
          <w:rStyle w:val="normaltextrun"/>
          <w:rFonts w:ascii="Calibri" w:hAnsi="Calibri" w:cs="Calibri"/>
          <w:i/>
          <w:iCs/>
          <w:color w:val="000000"/>
          <w:sz w:val="29"/>
          <w:szCs w:val="23"/>
          <w:lang w:val="en-US"/>
        </w:rPr>
        <w:t> </w:t>
      </w:r>
      <w:r w:rsidRPr="001E2170">
        <w:rPr>
          <w:rStyle w:val="normaltextrun"/>
          <w:rFonts w:ascii="Calibri" w:hAnsi="Calibri" w:cs="Calibri"/>
          <w:i/>
          <w:iCs/>
          <w:color w:val="000000"/>
          <w:sz w:val="29"/>
          <w:szCs w:val="23"/>
        </w:rPr>
        <w:t>1]</w:t>
      </w:r>
      <w:r w:rsidRPr="001E2170">
        <w:rPr>
          <w:rStyle w:val="normaltextrun"/>
          <w:rFonts w:ascii="Calibri" w:hAnsi="Calibri" w:cs="Calibri"/>
          <w:color w:val="000000"/>
          <w:sz w:val="29"/>
          <w:szCs w:val="23"/>
        </w:rPr>
        <w:t> – это элемент, стоящий во второй строке и в первом столбце.</w:t>
      </w:r>
    </w:p>
    <w:p w14:paraId="76AAFCE9" w14:textId="77777777" w:rsidR="001E2170" w:rsidRPr="001E2170" w:rsidRDefault="001E2170" w:rsidP="001E2170">
      <w:pPr>
        <w:pStyle w:val="paragraph"/>
        <w:spacing w:before="0" w:beforeAutospacing="0" w:after="0" w:afterAutospacing="0"/>
        <w:ind w:left="285"/>
        <w:jc w:val="both"/>
        <w:textAlignment w:val="baseline"/>
        <w:rPr>
          <w:rFonts w:ascii="Arial" w:hAnsi="Arial" w:cs="Arial"/>
          <w:szCs w:val="18"/>
        </w:rPr>
      </w:pPr>
    </w:p>
    <w:p w14:paraId="18B57460" w14:textId="77777777" w:rsidR="001F60A8" w:rsidRPr="001E2170" w:rsidRDefault="001F60A8" w:rsidP="001E2170">
      <w:pPr>
        <w:pStyle w:val="a7"/>
        <w:numPr>
          <w:ilvl w:val="0"/>
          <w:numId w:val="24"/>
        </w:numPr>
        <w:rPr>
          <w:sz w:val="28"/>
        </w:rPr>
      </w:pPr>
      <w:r w:rsidRPr="001E2170">
        <w:rPr>
          <w:sz w:val="28"/>
          <w:u w:val="single"/>
        </w:rPr>
        <w:t>Описание статических двумерных массивов</w:t>
      </w:r>
      <w:r w:rsidRPr="001E2170">
        <w:rPr>
          <w:sz w:val="28"/>
        </w:rPr>
        <w:t>​</w:t>
      </w:r>
    </w:p>
    <w:p w14:paraId="043E58ED" w14:textId="77777777" w:rsidR="001E2170" w:rsidRPr="001E2170" w:rsidRDefault="001E2170" w:rsidP="001E2170">
      <w:pPr>
        <w:rPr>
          <w:sz w:val="28"/>
        </w:rPr>
      </w:pPr>
      <w:r w:rsidRPr="001E2170">
        <w:rPr>
          <w:sz w:val="28"/>
        </w:rPr>
        <w:t xml:space="preserve">В блоке </w:t>
      </w:r>
      <w:r w:rsidRPr="001E2170">
        <w:rPr>
          <w:sz w:val="28"/>
          <w:lang w:val="en-US"/>
        </w:rPr>
        <w:t>const</w:t>
      </w:r>
      <w:r w:rsidRPr="001E2170">
        <w:rPr>
          <w:sz w:val="28"/>
        </w:rPr>
        <w:t>:</w:t>
      </w:r>
    </w:p>
    <w:p w14:paraId="66E62B9A" w14:textId="77777777" w:rsidR="001F60A8" w:rsidRDefault="001F60A8" w:rsidP="001E2170">
      <w:pPr>
        <w:pStyle w:val="paragraph"/>
        <w:spacing w:before="0" w:beforeAutospacing="0" w:after="0" w:afterAutospacing="0"/>
        <w:ind w:left="360"/>
        <w:textAlignment w:val="baseline"/>
        <w:rPr>
          <w:rFonts w:ascii="Arial" w:hAnsi="Arial" w:cs="Arial"/>
          <w:sz w:val="18"/>
          <w:szCs w:val="18"/>
          <w:lang w:val="en-US"/>
        </w:rPr>
      </w:pPr>
      <w:r>
        <w:rPr>
          <w:rStyle w:val="normaltextrun"/>
          <w:rFonts w:ascii="Courier New" w:hAnsi="Courier New" w:cs="Courier New"/>
          <w:b/>
          <w:bCs/>
          <w:color w:val="000000"/>
          <w:sz w:val="23"/>
          <w:szCs w:val="23"/>
          <w:lang w:val="en-US"/>
        </w:rPr>
        <w:t>const</w:t>
      </w:r>
      <w:r>
        <w:rPr>
          <w:rStyle w:val="eop"/>
          <w:rFonts w:ascii="Cambria Math" w:hAnsi="Cambria Math" w:cs="Cambria Math"/>
          <w:sz w:val="23"/>
          <w:szCs w:val="23"/>
          <w:lang w:val="en-US"/>
        </w:rPr>
        <w:t>​</w:t>
      </w:r>
    </w:p>
    <w:p w14:paraId="272392EE" w14:textId="77777777" w:rsidR="001F60A8" w:rsidRPr="00864D95" w:rsidRDefault="001F60A8" w:rsidP="001E2170">
      <w:pPr>
        <w:pStyle w:val="paragraph"/>
        <w:spacing w:before="0" w:beforeAutospacing="0" w:after="0" w:afterAutospacing="0"/>
        <w:ind w:left="360"/>
        <w:textAlignment w:val="baseline"/>
        <w:rPr>
          <w:rStyle w:val="normaltextrun"/>
          <w:rFonts w:ascii="Courier New" w:hAnsi="Courier New" w:cs="Courier New"/>
          <w:color w:val="000000"/>
          <w:sz w:val="23"/>
          <w:szCs w:val="23"/>
          <w:lang w:val="en-US"/>
        </w:rPr>
      </w:pPr>
      <w:r>
        <w:rPr>
          <w:rStyle w:val="normaltextrun"/>
          <w:rFonts w:ascii="Courier New" w:hAnsi="Courier New" w:cs="Courier New"/>
          <w:b/>
          <w:bCs/>
          <w:color w:val="000000"/>
          <w:sz w:val="23"/>
          <w:szCs w:val="23"/>
          <w:lang w:val="en-US"/>
        </w:rPr>
        <w:t>  </w:t>
      </w:r>
      <w:r>
        <w:rPr>
          <w:rStyle w:val="normaltextrun"/>
          <w:rFonts w:ascii="Courier New" w:hAnsi="Courier New" w:cs="Courier New"/>
          <w:color w:val="000000"/>
          <w:sz w:val="23"/>
          <w:szCs w:val="23"/>
          <w:lang w:val="en-US"/>
        </w:rPr>
        <w:t>a: </w:t>
      </w:r>
      <w:r>
        <w:rPr>
          <w:rStyle w:val="normaltextrun"/>
          <w:rFonts w:ascii="Courier New" w:hAnsi="Courier New" w:cs="Courier New"/>
          <w:b/>
          <w:bCs/>
          <w:color w:val="000000"/>
          <w:sz w:val="23"/>
          <w:szCs w:val="23"/>
          <w:lang w:val="en-US"/>
        </w:rPr>
        <w:t>array </w:t>
      </w:r>
      <w:r>
        <w:rPr>
          <w:rStyle w:val="normaltextrun"/>
          <w:rFonts w:ascii="Courier New" w:hAnsi="Courier New" w:cs="Courier New"/>
          <w:color w:val="000000"/>
          <w:sz w:val="23"/>
          <w:szCs w:val="23"/>
          <w:lang w:val="en-US"/>
        </w:rPr>
        <w:t>[</w:t>
      </w:r>
      <w:proofErr w:type="gramStart"/>
      <w:r>
        <w:rPr>
          <w:rStyle w:val="normaltextrun"/>
          <w:rFonts w:ascii="Courier New" w:hAnsi="Courier New" w:cs="Courier New"/>
          <w:color w:val="006400"/>
          <w:sz w:val="23"/>
          <w:szCs w:val="23"/>
          <w:lang w:val="en-US"/>
        </w:rPr>
        <w:t>1..</w:t>
      </w:r>
      <w:proofErr w:type="gramEnd"/>
      <w:r>
        <w:rPr>
          <w:rStyle w:val="normaltextrun"/>
          <w:rFonts w:ascii="Courier New" w:hAnsi="Courier New" w:cs="Courier New"/>
          <w:color w:val="006400"/>
          <w:sz w:val="23"/>
          <w:szCs w:val="23"/>
          <w:lang w:val="en-US"/>
        </w:rPr>
        <w:t>3</w:t>
      </w: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1..3</w:t>
      </w:r>
      <w:r>
        <w:rPr>
          <w:rStyle w:val="normaltextrun"/>
          <w:rFonts w:ascii="Courier New" w:hAnsi="Courier New" w:cs="Courier New"/>
          <w:color w:val="000000"/>
          <w:sz w:val="23"/>
          <w:szCs w:val="23"/>
          <w:lang w:val="en-US"/>
        </w:rPr>
        <w:t>] </w:t>
      </w:r>
      <w:r>
        <w:rPr>
          <w:rStyle w:val="normaltextrun"/>
          <w:rFonts w:ascii="Courier New" w:hAnsi="Courier New" w:cs="Courier New"/>
          <w:b/>
          <w:bCs/>
          <w:color w:val="000000"/>
          <w:sz w:val="23"/>
          <w:szCs w:val="23"/>
          <w:lang w:val="en-US"/>
        </w:rPr>
        <w:t>of </w:t>
      </w:r>
      <w:r>
        <w:rPr>
          <w:rStyle w:val="normaltextrun"/>
          <w:rFonts w:ascii="Courier New" w:hAnsi="Courier New" w:cs="Courier New"/>
          <w:color w:val="0000FF"/>
          <w:sz w:val="23"/>
          <w:szCs w:val="23"/>
          <w:lang w:val="en-US"/>
        </w:rPr>
        <w:t>real </w:t>
      </w: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23</w:t>
      </w: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21</w:t>
      </w: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31</w:t>
      </w: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14</w:t>
      </w: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16</w:t>
      </w: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33</w:t>
      </w: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26</w:t>
      </w: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10</w:t>
      </w: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21</w:t>
      </w:r>
      <w:r>
        <w:rPr>
          <w:rStyle w:val="normaltextrun"/>
          <w:rFonts w:ascii="Courier New" w:hAnsi="Courier New" w:cs="Courier New"/>
          <w:color w:val="000000"/>
          <w:sz w:val="23"/>
          <w:szCs w:val="23"/>
          <w:lang w:val="en-US"/>
        </w:rPr>
        <w:t>));</w:t>
      </w:r>
    </w:p>
    <w:p w14:paraId="1AC88217" w14:textId="77777777" w:rsidR="001E2170" w:rsidRPr="001E2170" w:rsidRDefault="001E2170" w:rsidP="001E2170">
      <w:pPr>
        <w:pStyle w:val="paragraph"/>
        <w:spacing w:before="0" w:beforeAutospacing="0" w:after="0" w:afterAutospacing="0"/>
        <w:textAlignment w:val="baseline"/>
        <w:rPr>
          <w:rStyle w:val="normaltextrun"/>
          <w:rFonts w:asciiTheme="majorHAnsi" w:hAnsiTheme="majorHAnsi" w:cs="Arial"/>
          <w:sz w:val="28"/>
          <w:szCs w:val="28"/>
        </w:rPr>
      </w:pPr>
      <w:r w:rsidRPr="001E2170">
        <w:rPr>
          <w:rStyle w:val="normaltextrun"/>
          <w:rFonts w:asciiTheme="minorHAnsi" w:hAnsiTheme="minorHAnsi" w:cstheme="minorHAnsi"/>
          <w:color w:val="000000"/>
          <w:sz w:val="28"/>
          <w:szCs w:val="28"/>
        </w:rPr>
        <w:t xml:space="preserve">В блоке </w:t>
      </w:r>
      <w:r w:rsidRPr="001E2170">
        <w:rPr>
          <w:rStyle w:val="normaltextrun"/>
          <w:rFonts w:asciiTheme="minorHAnsi" w:hAnsiTheme="minorHAnsi" w:cstheme="minorHAnsi"/>
          <w:color w:val="000000"/>
          <w:sz w:val="28"/>
          <w:szCs w:val="28"/>
          <w:lang w:val="en-US"/>
        </w:rPr>
        <w:t>var</w:t>
      </w:r>
      <w:r w:rsidRPr="001E2170">
        <w:rPr>
          <w:rStyle w:val="normaltextrun"/>
          <w:rFonts w:asciiTheme="majorHAnsi" w:hAnsiTheme="majorHAnsi" w:cs="Courier New"/>
          <w:color w:val="000000"/>
          <w:sz w:val="28"/>
          <w:szCs w:val="28"/>
        </w:rPr>
        <w:t>:</w:t>
      </w:r>
    </w:p>
    <w:p w14:paraId="193366BA" w14:textId="77777777" w:rsidR="001E2170" w:rsidRPr="00864D95" w:rsidRDefault="001E2170" w:rsidP="001E2170">
      <w:pPr>
        <w:pStyle w:val="paragraph"/>
        <w:spacing w:before="0" w:beforeAutospacing="0" w:after="0" w:afterAutospacing="0"/>
        <w:ind w:left="360"/>
        <w:textAlignment w:val="baseline"/>
        <w:rPr>
          <w:rFonts w:ascii="Arial" w:hAnsi="Arial" w:cs="Arial"/>
          <w:sz w:val="18"/>
          <w:szCs w:val="18"/>
          <w:lang w:val="en-US"/>
        </w:rPr>
      </w:pPr>
      <w:r>
        <w:rPr>
          <w:rStyle w:val="normaltextrun"/>
          <w:rFonts w:ascii="Courier New" w:hAnsi="Courier New" w:cs="Courier New"/>
          <w:b/>
          <w:bCs/>
          <w:color w:val="000000"/>
          <w:sz w:val="23"/>
          <w:szCs w:val="23"/>
          <w:lang w:val="en-US"/>
        </w:rPr>
        <w:t>var</w:t>
      </w:r>
      <w:r w:rsidRPr="00864D95">
        <w:rPr>
          <w:rStyle w:val="eop"/>
          <w:rFonts w:ascii="Cambria Math" w:hAnsi="Cambria Math" w:cs="Cambria Math"/>
          <w:sz w:val="23"/>
          <w:szCs w:val="23"/>
          <w:lang w:val="en-US"/>
        </w:rPr>
        <w:t>​</w:t>
      </w:r>
    </w:p>
    <w:p w14:paraId="63F8B427" w14:textId="77777777" w:rsidR="001E2170" w:rsidRPr="00864D95" w:rsidRDefault="001E2170" w:rsidP="001E2170">
      <w:pPr>
        <w:pStyle w:val="paragraph"/>
        <w:spacing w:before="0" w:beforeAutospacing="0" w:after="0" w:afterAutospacing="0"/>
        <w:ind w:left="360"/>
        <w:textAlignment w:val="baseline"/>
        <w:rPr>
          <w:rStyle w:val="normaltextrun"/>
          <w:rFonts w:ascii="Courier New" w:hAnsi="Courier New" w:cs="Courier New"/>
          <w:color w:val="000000"/>
          <w:sz w:val="23"/>
          <w:szCs w:val="23"/>
          <w:lang w:val="en-US"/>
        </w:rPr>
      </w:pPr>
      <w:r>
        <w:rPr>
          <w:rStyle w:val="normaltextrun"/>
          <w:rFonts w:ascii="Courier New" w:hAnsi="Courier New" w:cs="Courier New"/>
          <w:b/>
          <w:bCs/>
          <w:color w:val="000000"/>
          <w:sz w:val="23"/>
          <w:szCs w:val="23"/>
          <w:lang w:val="en-US"/>
        </w:rPr>
        <w:t>  </w:t>
      </w:r>
      <w:r>
        <w:rPr>
          <w:rStyle w:val="normaltextrun"/>
          <w:rFonts w:ascii="Courier New" w:hAnsi="Courier New" w:cs="Courier New"/>
          <w:color w:val="000000"/>
          <w:sz w:val="23"/>
          <w:szCs w:val="23"/>
          <w:lang w:val="en-US"/>
        </w:rPr>
        <w:t>a</w:t>
      </w:r>
      <w:r w:rsidRPr="00864D95">
        <w:rPr>
          <w:rStyle w:val="normaltextrun"/>
          <w:rFonts w:ascii="Courier New" w:hAnsi="Courier New" w:cs="Courier New"/>
          <w:color w:val="000000"/>
          <w:sz w:val="23"/>
          <w:szCs w:val="23"/>
          <w:lang w:val="en-US"/>
        </w:rPr>
        <w:t>:</w:t>
      </w:r>
      <w:r>
        <w:rPr>
          <w:rStyle w:val="normaltextrun"/>
          <w:rFonts w:ascii="Courier New" w:hAnsi="Courier New" w:cs="Courier New"/>
          <w:color w:val="000000"/>
          <w:sz w:val="23"/>
          <w:szCs w:val="23"/>
          <w:lang w:val="en-US"/>
        </w:rPr>
        <w:t> </w:t>
      </w:r>
      <w:r>
        <w:rPr>
          <w:rStyle w:val="normaltextrun"/>
          <w:rFonts w:ascii="Courier New" w:hAnsi="Courier New" w:cs="Courier New"/>
          <w:b/>
          <w:bCs/>
          <w:color w:val="000000"/>
          <w:sz w:val="23"/>
          <w:szCs w:val="23"/>
          <w:lang w:val="en-US"/>
        </w:rPr>
        <w:t>array </w:t>
      </w:r>
      <w:r w:rsidRPr="00864D95">
        <w:rPr>
          <w:rStyle w:val="normaltextrun"/>
          <w:rFonts w:ascii="Courier New" w:hAnsi="Courier New" w:cs="Courier New"/>
          <w:color w:val="000000"/>
          <w:sz w:val="23"/>
          <w:szCs w:val="23"/>
          <w:lang w:val="en-US"/>
        </w:rPr>
        <w:t>[</w:t>
      </w:r>
      <w:proofErr w:type="gramStart"/>
      <w:r w:rsidRPr="00864D95">
        <w:rPr>
          <w:rStyle w:val="normaltextrun"/>
          <w:rFonts w:ascii="Courier New" w:hAnsi="Courier New" w:cs="Courier New"/>
          <w:color w:val="006400"/>
          <w:sz w:val="23"/>
          <w:szCs w:val="23"/>
          <w:lang w:val="en-US"/>
        </w:rPr>
        <w:t>1..</w:t>
      </w:r>
      <w:proofErr w:type="gramEnd"/>
      <w:r w:rsidRPr="00864D95">
        <w:rPr>
          <w:rStyle w:val="normaltextrun"/>
          <w:rFonts w:ascii="Courier New" w:hAnsi="Courier New" w:cs="Courier New"/>
          <w:color w:val="006400"/>
          <w:sz w:val="23"/>
          <w:szCs w:val="23"/>
          <w:lang w:val="en-US"/>
        </w:rPr>
        <w:t>3</w:t>
      </w:r>
      <w:r w:rsidRPr="00864D95">
        <w:rPr>
          <w:rStyle w:val="normaltextrun"/>
          <w:rFonts w:ascii="Courier New" w:hAnsi="Courier New" w:cs="Courier New"/>
          <w:color w:val="000000"/>
          <w:sz w:val="23"/>
          <w:szCs w:val="23"/>
          <w:lang w:val="en-US"/>
        </w:rPr>
        <w:t>,</w:t>
      </w:r>
      <w:r>
        <w:rPr>
          <w:rStyle w:val="normaltextrun"/>
          <w:rFonts w:ascii="Courier New" w:hAnsi="Courier New" w:cs="Courier New"/>
          <w:color w:val="000000"/>
          <w:sz w:val="23"/>
          <w:szCs w:val="23"/>
          <w:lang w:val="en-US"/>
        </w:rPr>
        <w:t> </w:t>
      </w:r>
      <w:r w:rsidRPr="00864D95">
        <w:rPr>
          <w:rStyle w:val="normaltextrun"/>
          <w:rFonts w:ascii="Courier New" w:hAnsi="Courier New" w:cs="Courier New"/>
          <w:color w:val="006400"/>
          <w:sz w:val="23"/>
          <w:szCs w:val="23"/>
          <w:lang w:val="en-US"/>
        </w:rPr>
        <w:t>1..3</w:t>
      </w:r>
      <w:r w:rsidRPr="00864D95">
        <w:rPr>
          <w:rStyle w:val="normaltextrun"/>
          <w:rFonts w:ascii="Courier New" w:hAnsi="Courier New" w:cs="Courier New"/>
          <w:color w:val="000000"/>
          <w:sz w:val="23"/>
          <w:szCs w:val="23"/>
          <w:lang w:val="en-US"/>
        </w:rPr>
        <w:t>]</w:t>
      </w:r>
      <w:r>
        <w:rPr>
          <w:rStyle w:val="normaltextrun"/>
          <w:rFonts w:ascii="Courier New" w:hAnsi="Courier New" w:cs="Courier New"/>
          <w:color w:val="000000"/>
          <w:sz w:val="23"/>
          <w:szCs w:val="23"/>
          <w:lang w:val="en-US"/>
        </w:rPr>
        <w:t> </w:t>
      </w:r>
      <w:r>
        <w:rPr>
          <w:rStyle w:val="normaltextrun"/>
          <w:rFonts w:ascii="Courier New" w:hAnsi="Courier New" w:cs="Courier New"/>
          <w:b/>
          <w:bCs/>
          <w:color w:val="000000"/>
          <w:sz w:val="23"/>
          <w:szCs w:val="23"/>
          <w:lang w:val="en-US"/>
        </w:rPr>
        <w:t>of </w:t>
      </w:r>
      <w:r>
        <w:rPr>
          <w:rStyle w:val="normaltextrun"/>
          <w:rFonts w:ascii="Courier New" w:hAnsi="Courier New" w:cs="Courier New"/>
          <w:color w:val="0000FF"/>
          <w:sz w:val="23"/>
          <w:szCs w:val="23"/>
          <w:lang w:val="en-US"/>
        </w:rPr>
        <w:t>real</w:t>
      </w:r>
      <w:r w:rsidRPr="00864D95">
        <w:rPr>
          <w:rStyle w:val="normaltextrun"/>
          <w:rFonts w:ascii="Courier New" w:hAnsi="Courier New" w:cs="Courier New"/>
          <w:color w:val="000000"/>
          <w:sz w:val="23"/>
          <w:szCs w:val="23"/>
          <w:lang w:val="en-US"/>
        </w:rPr>
        <w:t>;</w:t>
      </w:r>
    </w:p>
    <w:p w14:paraId="57241A0D" w14:textId="77777777" w:rsidR="001E2170" w:rsidRPr="001E2170" w:rsidRDefault="001E2170" w:rsidP="001E2170">
      <w:pPr>
        <w:pStyle w:val="a7"/>
        <w:numPr>
          <w:ilvl w:val="0"/>
          <w:numId w:val="24"/>
        </w:numPr>
        <w:rPr>
          <w:sz w:val="28"/>
          <w:u w:val="single"/>
        </w:rPr>
      </w:pPr>
      <w:r w:rsidRPr="001E2170">
        <w:rPr>
          <w:sz w:val="28"/>
          <w:u w:val="single"/>
        </w:rPr>
        <w:t>Описание динамических двумерных массивов</w:t>
      </w:r>
    </w:p>
    <w:p w14:paraId="1F08556B" w14:textId="77777777" w:rsidR="001E2170" w:rsidRPr="001E2170" w:rsidRDefault="001E2170" w:rsidP="001E2170">
      <w:pPr>
        <w:rPr>
          <w:sz w:val="28"/>
          <w:lang w:val="en-US"/>
        </w:rPr>
      </w:pPr>
      <w:r w:rsidRPr="001E2170">
        <w:rPr>
          <w:sz w:val="28"/>
        </w:rPr>
        <w:t>В</w:t>
      </w:r>
      <w:r w:rsidRPr="001E2170">
        <w:rPr>
          <w:sz w:val="28"/>
          <w:lang w:val="en-US"/>
        </w:rPr>
        <w:t xml:space="preserve"> </w:t>
      </w:r>
      <w:r w:rsidRPr="001E2170">
        <w:rPr>
          <w:sz w:val="28"/>
        </w:rPr>
        <w:t>блоке</w:t>
      </w:r>
      <w:r w:rsidRPr="001E2170">
        <w:rPr>
          <w:sz w:val="28"/>
          <w:lang w:val="en-US"/>
        </w:rPr>
        <w:t xml:space="preserve"> const:</w:t>
      </w:r>
    </w:p>
    <w:p w14:paraId="1DC1A48B" w14:textId="77777777" w:rsidR="001E2170" w:rsidRDefault="001E2170" w:rsidP="001E2170">
      <w:pPr>
        <w:pStyle w:val="paragraph"/>
        <w:spacing w:before="0" w:beforeAutospacing="0" w:after="0" w:afterAutospacing="0"/>
        <w:textAlignment w:val="baseline"/>
        <w:rPr>
          <w:rFonts w:ascii="Arial" w:hAnsi="Arial" w:cs="Arial"/>
          <w:sz w:val="18"/>
          <w:szCs w:val="18"/>
          <w:lang w:val="en-US"/>
        </w:rPr>
      </w:pPr>
      <w:r>
        <w:rPr>
          <w:rStyle w:val="normaltextrun"/>
          <w:rFonts w:ascii="Courier New" w:hAnsi="Courier New" w:cs="Courier New"/>
          <w:b/>
          <w:bCs/>
          <w:color w:val="000000"/>
          <w:sz w:val="23"/>
          <w:szCs w:val="23"/>
        </w:rPr>
        <w:t xml:space="preserve">  </w:t>
      </w:r>
      <w:r>
        <w:rPr>
          <w:rStyle w:val="normaltextrun"/>
          <w:rFonts w:ascii="Courier New" w:hAnsi="Courier New" w:cs="Courier New"/>
          <w:b/>
          <w:bCs/>
          <w:color w:val="000000"/>
          <w:sz w:val="23"/>
          <w:szCs w:val="23"/>
          <w:lang w:val="en-US"/>
        </w:rPr>
        <w:t>const</w:t>
      </w:r>
      <w:r>
        <w:rPr>
          <w:rStyle w:val="eop"/>
          <w:rFonts w:ascii="Cambria Math" w:hAnsi="Cambria Math" w:cs="Cambria Math"/>
          <w:sz w:val="23"/>
          <w:szCs w:val="23"/>
          <w:lang w:val="en-US"/>
        </w:rPr>
        <w:t>​</w:t>
      </w:r>
    </w:p>
    <w:p w14:paraId="28D22497" w14:textId="77777777" w:rsidR="001E2170" w:rsidRDefault="001E2170" w:rsidP="001E2170">
      <w:pPr>
        <w:pStyle w:val="paragraph"/>
        <w:spacing w:before="0" w:beforeAutospacing="0" w:after="0" w:afterAutospacing="0"/>
        <w:textAlignment w:val="baseline"/>
        <w:rPr>
          <w:rFonts w:ascii="Arial" w:hAnsi="Arial" w:cs="Arial"/>
          <w:sz w:val="18"/>
          <w:szCs w:val="18"/>
          <w:lang w:val="en-US"/>
        </w:rPr>
      </w:pPr>
      <w:r>
        <w:rPr>
          <w:rStyle w:val="normaltextrun"/>
          <w:rFonts w:ascii="Courier New" w:hAnsi="Courier New" w:cs="Courier New"/>
          <w:b/>
          <w:bCs/>
          <w:color w:val="000000"/>
          <w:sz w:val="23"/>
          <w:szCs w:val="23"/>
          <w:lang w:val="en-US"/>
        </w:rPr>
        <w:t> </w:t>
      </w:r>
      <w:r w:rsidRPr="001E2170">
        <w:rPr>
          <w:rStyle w:val="normaltextrun"/>
          <w:rFonts w:ascii="Courier New" w:hAnsi="Courier New" w:cs="Courier New"/>
          <w:b/>
          <w:bCs/>
          <w:color w:val="000000"/>
          <w:sz w:val="23"/>
          <w:szCs w:val="23"/>
          <w:lang w:val="en-US"/>
        </w:rPr>
        <w:t xml:space="preserve">  </w:t>
      </w:r>
      <w:r>
        <w:rPr>
          <w:rStyle w:val="normaltextrun"/>
          <w:rFonts w:ascii="Courier New" w:hAnsi="Courier New" w:cs="Courier New"/>
          <w:b/>
          <w:bCs/>
          <w:color w:val="000000"/>
          <w:sz w:val="23"/>
          <w:szCs w:val="23"/>
          <w:lang w:val="en-US"/>
        </w:rPr>
        <w:t> </w:t>
      </w:r>
      <w:r>
        <w:rPr>
          <w:rStyle w:val="normaltextrun"/>
          <w:rFonts w:ascii="Courier New" w:hAnsi="Courier New" w:cs="Courier New"/>
          <w:color w:val="000000"/>
          <w:sz w:val="23"/>
          <w:szCs w:val="23"/>
          <w:lang w:val="en-US"/>
        </w:rPr>
        <w:t>a: </w:t>
      </w:r>
      <w:r>
        <w:rPr>
          <w:rStyle w:val="normaltextrun"/>
          <w:rFonts w:ascii="Courier New" w:hAnsi="Courier New" w:cs="Courier New"/>
          <w:b/>
          <w:bCs/>
          <w:color w:val="000000"/>
          <w:sz w:val="23"/>
          <w:szCs w:val="23"/>
          <w:lang w:val="en-US"/>
        </w:rPr>
        <w:t>array of array of </w:t>
      </w:r>
      <w:r>
        <w:rPr>
          <w:rStyle w:val="normaltextrun"/>
          <w:rFonts w:ascii="Courier New" w:hAnsi="Courier New" w:cs="Courier New"/>
          <w:color w:val="0000FF"/>
          <w:sz w:val="23"/>
          <w:szCs w:val="23"/>
          <w:lang w:val="en-US"/>
        </w:rPr>
        <w:t>integer </w:t>
      </w: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23</w:t>
      </w: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21</w:t>
      </w: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31</w:t>
      </w:r>
      <w:r>
        <w:rPr>
          <w:rStyle w:val="normaltextrun"/>
          <w:rFonts w:ascii="Courier New" w:hAnsi="Courier New" w:cs="Courier New"/>
          <w:color w:val="000000"/>
          <w:sz w:val="23"/>
          <w:szCs w:val="23"/>
          <w:lang w:val="en-US"/>
        </w:rPr>
        <w:t>), </w:t>
      </w:r>
      <w:r>
        <w:rPr>
          <w:rStyle w:val="eop"/>
          <w:rFonts w:ascii="Cambria Math" w:hAnsi="Cambria Math" w:cs="Cambria Math"/>
          <w:sz w:val="23"/>
          <w:szCs w:val="23"/>
          <w:lang w:val="en-US"/>
        </w:rPr>
        <w:t>​</w:t>
      </w:r>
    </w:p>
    <w:p w14:paraId="20D28242" w14:textId="77777777" w:rsidR="001E2170" w:rsidRDefault="001E2170" w:rsidP="001E2170">
      <w:pPr>
        <w:pStyle w:val="paragraph"/>
        <w:spacing w:before="0" w:beforeAutospacing="0" w:after="0" w:afterAutospacing="0"/>
        <w:textAlignment w:val="baseline"/>
        <w:rPr>
          <w:rFonts w:ascii="Arial" w:hAnsi="Arial" w:cs="Arial"/>
          <w:sz w:val="18"/>
          <w:szCs w:val="18"/>
          <w:lang w:val="en-US"/>
        </w:rPr>
      </w:pP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14</w:t>
      </w: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16</w:t>
      </w: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33</w:t>
      </w:r>
      <w:r>
        <w:rPr>
          <w:rStyle w:val="normaltextrun"/>
          <w:rFonts w:ascii="Courier New" w:hAnsi="Courier New" w:cs="Courier New"/>
          <w:color w:val="000000"/>
          <w:sz w:val="23"/>
          <w:szCs w:val="23"/>
          <w:lang w:val="en-US"/>
        </w:rPr>
        <w:t>), </w:t>
      </w:r>
      <w:r>
        <w:rPr>
          <w:rStyle w:val="eop"/>
          <w:rFonts w:ascii="Cambria Math" w:hAnsi="Cambria Math" w:cs="Cambria Math"/>
          <w:sz w:val="23"/>
          <w:szCs w:val="23"/>
          <w:lang w:val="en-US"/>
        </w:rPr>
        <w:t>​</w:t>
      </w:r>
    </w:p>
    <w:p w14:paraId="46DBE9CE" w14:textId="77777777" w:rsidR="001E2170" w:rsidRPr="001E2170" w:rsidRDefault="001E2170" w:rsidP="001E2170">
      <w:pPr>
        <w:pStyle w:val="paragraph"/>
        <w:spacing w:before="0" w:beforeAutospacing="0" w:after="0" w:afterAutospacing="0"/>
        <w:textAlignment w:val="baseline"/>
        <w:rPr>
          <w:rFonts w:ascii="Arial" w:hAnsi="Arial" w:cs="Arial"/>
          <w:sz w:val="18"/>
          <w:szCs w:val="18"/>
          <w:lang w:val="en-US"/>
        </w:rPr>
      </w:pP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26</w:t>
      </w: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10</w:t>
      </w:r>
      <w:r>
        <w:rPr>
          <w:rStyle w:val="normaltextrun"/>
          <w:rFonts w:ascii="Courier New" w:hAnsi="Courier New" w:cs="Courier New"/>
          <w:color w:val="000000"/>
          <w:sz w:val="23"/>
          <w:szCs w:val="23"/>
          <w:lang w:val="en-US"/>
        </w:rPr>
        <w:t>, </w:t>
      </w:r>
      <w:r>
        <w:rPr>
          <w:rStyle w:val="normaltextrun"/>
          <w:rFonts w:ascii="Courier New" w:hAnsi="Courier New" w:cs="Courier New"/>
          <w:color w:val="006400"/>
          <w:sz w:val="23"/>
          <w:szCs w:val="23"/>
          <w:lang w:val="en-US"/>
        </w:rPr>
        <w:t>21</w:t>
      </w:r>
      <w:r>
        <w:rPr>
          <w:rStyle w:val="normaltextrun"/>
          <w:rFonts w:ascii="Courier New" w:hAnsi="Courier New" w:cs="Courier New"/>
          <w:color w:val="000000"/>
          <w:sz w:val="23"/>
          <w:szCs w:val="23"/>
          <w:lang w:val="en-US"/>
        </w:rPr>
        <w:t>));</w:t>
      </w:r>
    </w:p>
    <w:p w14:paraId="7DA556C7" w14:textId="77777777" w:rsidR="001E2170" w:rsidRPr="001E2170" w:rsidRDefault="001E2170" w:rsidP="001E2170">
      <w:pPr>
        <w:pStyle w:val="paragraph"/>
        <w:spacing w:before="0" w:beforeAutospacing="0" w:after="0" w:afterAutospacing="0"/>
        <w:textAlignment w:val="baseline"/>
        <w:rPr>
          <w:rStyle w:val="normaltextrun"/>
          <w:rFonts w:asciiTheme="majorHAnsi" w:hAnsiTheme="majorHAnsi" w:cs="Arial"/>
          <w:sz w:val="28"/>
          <w:szCs w:val="28"/>
          <w:lang w:val="en-US"/>
        </w:rPr>
      </w:pPr>
      <w:r w:rsidRPr="001E2170">
        <w:rPr>
          <w:rStyle w:val="normaltextrun"/>
          <w:rFonts w:asciiTheme="minorHAnsi" w:hAnsiTheme="minorHAnsi" w:cstheme="minorHAnsi"/>
          <w:color w:val="000000"/>
          <w:sz w:val="28"/>
          <w:szCs w:val="28"/>
        </w:rPr>
        <w:t>В</w:t>
      </w:r>
      <w:r w:rsidRPr="001E2170">
        <w:rPr>
          <w:rStyle w:val="normaltextrun"/>
          <w:rFonts w:asciiTheme="minorHAnsi" w:hAnsiTheme="minorHAnsi" w:cstheme="minorHAnsi"/>
          <w:color w:val="000000"/>
          <w:sz w:val="28"/>
          <w:szCs w:val="28"/>
          <w:lang w:val="en-US"/>
        </w:rPr>
        <w:t xml:space="preserve"> </w:t>
      </w:r>
      <w:r w:rsidRPr="001E2170">
        <w:rPr>
          <w:rStyle w:val="normaltextrun"/>
          <w:rFonts w:asciiTheme="minorHAnsi" w:hAnsiTheme="minorHAnsi" w:cstheme="minorHAnsi"/>
          <w:color w:val="000000"/>
          <w:sz w:val="28"/>
          <w:szCs w:val="28"/>
        </w:rPr>
        <w:t>блоке</w:t>
      </w:r>
      <w:r w:rsidRPr="001E2170">
        <w:rPr>
          <w:rStyle w:val="normaltextrun"/>
          <w:rFonts w:asciiTheme="minorHAnsi" w:hAnsiTheme="minorHAnsi" w:cstheme="minorHAnsi"/>
          <w:color w:val="000000"/>
          <w:sz w:val="28"/>
          <w:szCs w:val="28"/>
          <w:lang w:val="en-US"/>
        </w:rPr>
        <w:t xml:space="preserve"> var</w:t>
      </w:r>
      <w:r w:rsidRPr="001E2170">
        <w:rPr>
          <w:rStyle w:val="normaltextrun"/>
          <w:rFonts w:asciiTheme="majorHAnsi" w:hAnsiTheme="majorHAnsi" w:cs="Courier New"/>
          <w:color w:val="000000"/>
          <w:sz w:val="28"/>
          <w:szCs w:val="28"/>
          <w:lang w:val="en-US"/>
        </w:rPr>
        <w:t>:</w:t>
      </w:r>
    </w:p>
    <w:p w14:paraId="4AFF136B" w14:textId="77777777" w:rsidR="001E2170" w:rsidRDefault="001E2170" w:rsidP="001E2170">
      <w:pPr>
        <w:pStyle w:val="paragraph"/>
        <w:spacing w:before="0" w:beforeAutospacing="0" w:after="0" w:afterAutospacing="0"/>
        <w:textAlignment w:val="baseline"/>
        <w:rPr>
          <w:rFonts w:ascii="Arial" w:hAnsi="Arial" w:cs="Arial"/>
          <w:sz w:val="18"/>
          <w:szCs w:val="18"/>
          <w:lang w:val="en-US"/>
        </w:rPr>
      </w:pPr>
      <w:r w:rsidRPr="001E2170">
        <w:rPr>
          <w:rStyle w:val="normaltextrun"/>
          <w:rFonts w:ascii="Courier New" w:hAnsi="Courier New" w:cs="Courier New"/>
          <w:b/>
          <w:bCs/>
          <w:color w:val="000000"/>
          <w:sz w:val="23"/>
          <w:szCs w:val="23"/>
          <w:lang w:val="en-US"/>
        </w:rPr>
        <w:t xml:space="preserve">  </w:t>
      </w:r>
      <w:r>
        <w:rPr>
          <w:rStyle w:val="normaltextrun"/>
          <w:rFonts w:ascii="Courier New" w:hAnsi="Courier New" w:cs="Courier New"/>
          <w:b/>
          <w:bCs/>
          <w:color w:val="000000"/>
          <w:sz w:val="23"/>
          <w:szCs w:val="23"/>
          <w:lang w:val="en-US"/>
        </w:rPr>
        <w:t>var</w:t>
      </w:r>
      <w:r>
        <w:rPr>
          <w:rStyle w:val="eop"/>
          <w:rFonts w:ascii="Cambria Math" w:hAnsi="Cambria Math" w:cs="Cambria Math"/>
          <w:sz w:val="23"/>
          <w:szCs w:val="23"/>
          <w:lang w:val="en-US"/>
        </w:rPr>
        <w:t>​</w:t>
      </w:r>
    </w:p>
    <w:p w14:paraId="3698C4EA" w14:textId="77777777" w:rsidR="001E2170" w:rsidRPr="00864D95" w:rsidRDefault="001E2170" w:rsidP="001E2170">
      <w:pPr>
        <w:pStyle w:val="paragraph"/>
        <w:spacing w:before="0" w:beforeAutospacing="0" w:after="0" w:afterAutospacing="0"/>
        <w:textAlignment w:val="baseline"/>
        <w:rPr>
          <w:rStyle w:val="normaltextrun"/>
          <w:rFonts w:ascii="Courier New" w:hAnsi="Courier New" w:cs="Courier New"/>
          <w:color w:val="000000"/>
          <w:sz w:val="23"/>
          <w:szCs w:val="23"/>
          <w:lang w:val="en-US"/>
        </w:rPr>
      </w:pPr>
      <w:r>
        <w:rPr>
          <w:rStyle w:val="normaltextrun"/>
          <w:rFonts w:ascii="Courier New" w:hAnsi="Courier New" w:cs="Courier New"/>
          <w:b/>
          <w:bCs/>
          <w:color w:val="000000"/>
          <w:sz w:val="23"/>
          <w:szCs w:val="23"/>
          <w:lang w:val="en-US"/>
        </w:rPr>
        <w:t> </w:t>
      </w:r>
      <w:r w:rsidRPr="001E2170">
        <w:rPr>
          <w:rStyle w:val="normaltextrun"/>
          <w:rFonts w:ascii="Courier New" w:hAnsi="Courier New" w:cs="Courier New"/>
          <w:b/>
          <w:bCs/>
          <w:color w:val="000000"/>
          <w:sz w:val="23"/>
          <w:szCs w:val="23"/>
          <w:lang w:val="en-US"/>
        </w:rPr>
        <w:t xml:space="preserve">   </w:t>
      </w:r>
      <w:r>
        <w:rPr>
          <w:rStyle w:val="normaltextrun"/>
          <w:rFonts w:ascii="Courier New" w:hAnsi="Courier New" w:cs="Courier New"/>
          <w:b/>
          <w:bCs/>
          <w:color w:val="000000"/>
          <w:sz w:val="23"/>
          <w:szCs w:val="23"/>
          <w:lang w:val="en-US"/>
        </w:rPr>
        <w:t> </w:t>
      </w:r>
      <w:r>
        <w:rPr>
          <w:rStyle w:val="normaltextrun"/>
          <w:rFonts w:ascii="Courier New" w:hAnsi="Courier New" w:cs="Courier New"/>
          <w:color w:val="000000"/>
          <w:sz w:val="23"/>
          <w:szCs w:val="23"/>
          <w:lang w:val="en-US"/>
        </w:rPr>
        <w:t>a: </w:t>
      </w:r>
      <w:r>
        <w:rPr>
          <w:rStyle w:val="normaltextrun"/>
          <w:rFonts w:ascii="Courier New" w:hAnsi="Courier New" w:cs="Courier New"/>
          <w:b/>
          <w:bCs/>
          <w:color w:val="000000"/>
          <w:sz w:val="23"/>
          <w:szCs w:val="23"/>
          <w:lang w:val="en-US"/>
        </w:rPr>
        <w:t>array of array of </w:t>
      </w:r>
      <w:r>
        <w:rPr>
          <w:rStyle w:val="normaltextrun"/>
          <w:rFonts w:ascii="Courier New" w:hAnsi="Courier New" w:cs="Courier New"/>
          <w:color w:val="0000FF"/>
          <w:sz w:val="23"/>
          <w:szCs w:val="23"/>
          <w:lang w:val="en-US"/>
        </w:rPr>
        <w:t>real</w:t>
      </w:r>
      <w:r>
        <w:rPr>
          <w:rStyle w:val="normaltextrun"/>
          <w:rFonts w:ascii="Courier New" w:hAnsi="Courier New" w:cs="Courier New"/>
          <w:color w:val="000000"/>
          <w:sz w:val="23"/>
          <w:szCs w:val="23"/>
          <w:lang w:val="en-US"/>
        </w:rPr>
        <w:t>;</w:t>
      </w:r>
    </w:p>
    <w:p w14:paraId="1DC72511" w14:textId="77777777" w:rsidR="001E2170" w:rsidRDefault="001E2170" w:rsidP="001E2170">
      <w:pPr>
        <w:pStyle w:val="paragraph"/>
        <w:spacing w:before="0" w:beforeAutospacing="0" w:after="0" w:afterAutospacing="0"/>
        <w:textAlignment w:val="baseline"/>
        <w:rPr>
          <w:rStyle w:val="eop"/>
          <w:rFonts w:asciiTheme="minorHAnsi" w:hAnsiTheme="minorHAnsi" w:cs="Cambria Math"/>
          <w:sz w:val="23"/>
          <w:szCs w:val="23"/>
        </w:rPr>
      </w:pPr>
      <w:r w:rsidRPr="001E2170">
        <w:rPr>
          <w:rStyle w:val="eop"/>
          <w:rFonts w:ascii="Cambria Math" w:hAnsi="Cambria Math" w:cs="Cambria Math"/>
          <w:sz w:val="23"/>
          <w:szCs w:val="23"/>
          <w:lang w:val="en-US"/>
        </w:rPr>
        <w:t>​</w:t>
      </w:r>
    </w:p>
    <w:p w14:paraId="7BE5D1C4" w14:textId="77777777" w:rsidR="001E2170" w:rsidRPr="001E2170" w:rsidRDefault="001E2170" w:rsidP="001E2170">
      <w:pPr>
        <w:pStyle w:val="a7"/>
        <w:numPr>
          <w:ilvl w:val="0"/>
          <w:numId w:val="24"/>
        </w:numPr>
        <w:rPr>
          <w:rStyle w:val="eop"/>
        </w:rPr>
      </w:pPr>
      <w:r w:rsidRPr="001E2170">
        <w:rPr>
          <w:sz w:val="28"/>
          <w:u w:val="single"/>
        </w:rPr>
        <w:t>Операции с файлами</w:t>
      </w:r>
      <w:r w:rsidRPr="001E2170">
        <w:rPr>
          <w:rStyle w:val="eop"/>
          <w:rFonts w:cs="Calibri"/>
          <w:color w:val="000000"/>
          <w:sz w:val="36"/>
          <w:szCs w:val="36"/>
          <w:shd w:val="clear" w:color="auto" w:fill="EDEBE9"/>
        </w:rPr>
        <w:t>​</w:t>
      </w:r>
    </w:p>
    <w:p w14:paraId="3AAD4F2E" w14:textId="77777777" w:rsidR="001E2170" w:rsidRPr="001E2170" w:rsidRDefault="001E2170" w:rsidP="001E2170">
      <w:pPr>
        <w:rPr>
          <w:sz w:val="28"/>
          <w:u w:val="single"/>
        </w:rPr>
      </w:pPr>
      <w:r w:rsidRPr="001E2170">
        <w:rPr>
          <w:sz w:val="28"/>
          <w:u w:val="single"/>
        </w:rPr>
        <w:t>Описание файловых переменных</w:t>
      </w:r>
    </w:p>
    <w:p w14:paraId="25C35EAC" w14:textId="77777777" w:rsidR="001E2170" w:rsidRPr="001E2170" w:rsidRDefault="001E2170" w:rsidP="001E2170">
      <w:pPr>
        <w:pStyle w:val="paragraph"/>
        <w:spacing w:before="0" w:beforeAutospacing="0" w:after="0" w:afterAutospacing="0"/>
        <w:textAlignment w:val="baseline"/>
        <w:rPr>
          <w:rFonts w:ascii="Arial" w:hAnsi="Arial" w:cs="Arial"/>
          <w:sz w:val="18"/>
          <w:szCs w:val="18"/>
        </w:rPr>
      </w:pPr>
      <w:r>
        <w:rPr>
          <w:rStyle w:val="normaltextrun"/>
          <w:rFonts w:ascii="Courier New" w:hAnsi="Courier New" w:cs="Courier New"/>
          <w:b/>
          <w:bCs/>
          <w:color w:val="000000"/>
          <w:sz w:val="23"/>
          <w:szCs w:val="23"/>
          <w:lang w:val="en-US"/>
        </w:rPr>
        <w:t>var</w:t>
      </w:r>
      <w:r w:rsidRPr="001E2170">
        <w:rPr>
          <w:rStyle w:val="eop"/>
          <w:rFonts w:ascii="Cambria Math" w:hAnsi="Cambria Math" w:cs="Cambria Math"/>
          <w:sz w:val="23"/>
          <w:szCs w:val="23"/>
        </w:rPr>
        <w:t>​</w:t>
      </w:r>
    </w:p>
    <w:p w14:paraId="5313A07C" w14:textId="77777777" w:rsidR="001E2170" w:rsidRDefault="001E2170" w:rsidP="001E2170">
      <w:pPr>
        <w:pStyle w:val="paragraph"/>
        <w:spacing w:before="0" w:beforeAutospacing="0" w:after="0" w:afterAutospacing="0"/>
        <w:textAlignment w:val="baseline"/>
        <w:rPr>
          <w:rFonts w:ascii="Arial" w:hAnsi="Arial" w:cs="Arial"/>
          <w:sz w:val="18"/>
          <w:szCs w:val="18"/>
        </w:rPr>
      </w:pPr>
      <w:r>
        <w:rPr>
          <w:rStyle w:val="normaltextrun"/>
          <w:rFonts w:ascii="Courier New" w:hAnsi="Courier New" w:cs="Courier New"/>
          <w:b/>
          <w:bCs/>
          <w:color w:val="000000"/>
          <w:sz w:val="23"/>
          <w:szCs w:val="23"/>
          <w:lang w:val="en-US"/>
        </w:rPr>
        <w:t>  </w:t>
      </w:r>
      <w:r>
        <w:rPr>
          <w:rStyle w:val="normaltextrun"/>
          <w:rFonts w:ascii="Courier New" w:hAnsi="Courier New" w:cs="Courier New"/>
          <w:color w:val="000000"/>
          <w:sz w:val="23"/>
          <w:szCs w:val="23"/>
          <w:lang w:val="en-US"/>
        </w:rPr>
        <w:t>F</w:t>
      </w:r>
      <w:r w:rsidRPr="001E2170">
        <w:rPr>
          <w:rStyle w:val="normaltextrun"/>
          <w:rFonts w:ascii="Courier New" w:hAnsi="Courier New" w:cs="Courier New"/>
          <w:color w:val="000000"/>
          <w:sz w:val="23"/>
          <w:szCs w:val="23"/>
        </w:rPr>
        <w:t>:</w:t>
      </w:r>
      <w:r>
        <w:rPr>
          <w:rStyle w:val="normaltextrun"/>
          <w:rFonts w:ascii="Courier New" w:hAnsi="Courier New" w:cs="Courier New"/>
          <w:color w:val="000000"/>
          <w:sz w:val="23"/>
          <w:szCs w:val="23"/>
          <w:lang w:val="en-US"/>
        </w:rPr>
        <w:t> </w:t>
      </w:r>
      <w:r>
        <w:rPr>
          <w:rStyle w:val="normaltextrun"/>
          <w:rFonts w:ascii="Courier New" w:hAnsi="Courier New" w:cs="Courier New"/>
          <w:b/>
          <w:bCs/>
          <w:color w:val="000000"/>
          <w:sz w:val="23"/>
          <w:szCs w:val="23"/>
          <w:lang w:val="en-US"/>
        </w:rPr>
        <w:t>text</w:t>
      </w:r>
      <w:r w:rsidRPr="001E2170">
        <w:rPr>
          <w:rStyle w:val="normaltextrun"/>
          <w:rFonts w:ascii="Courier New" w:hAnsi="Courier New" w:cs="Courier New"/>
          <w:color w:val="000000"/>
          <w:sz w:val="23"/>
          <w:szCs w:val="23"/>
        </w:rPr>
        <w:t>;</w:t>
      </w:r>
    </w:p>
    <w:p w14:paraId="33009123" w14:textId="77777777" w:rsidR="001E2170" w:rsidRDefault="001E2170" w:rsidP="001E2170">
      <w:pPr>
        <w:rPr>
          <w:sz w:val="28"/>
          <w:u w:val="single"/>
        </w:rPr>
      </w:pPr>
    </w:p>
    <w:p w14:paraId="37CCA842" w14:textId="77777777" w:rsidR="001E2170" w:rsidRDefault="001E2170" w:rsidP="001E2170">
      <w:pPr>
        <w:rPr>
          <w:sz w:val="28"/>
          <w:u w:val="single"/>
        </w:rPr>
      </w:pPr>
    </w:p>
    <w:p w14:paraId="415FBCD3" w14:textId="77777777" w:rsidR="001E2170" w:rsidRPr="001E2170" w:rsidRDefault="001E2170" w:rsidP="001E2170">
      <w:pPr>
        <w:rPr>
          <w:sz w:val="28"/>
          <w:u w:val="single"/>
        </w:rPr>
      </w:pPr>
      <w:r w:rsidRPr="001E2170">
        <w:rPr>
          <w:sz w:val="28"/>
          <w:u w:val="single"/>
        </w:rPr>
        <w:lastRenderedPageBreak/>
        <w:t>Основные процедуры для работы с файлами​</w:t>
      </w:r>
    </w:p>
    <w:p w14:paraId="10DBC41F" w14:textId="77777777" w:rsidR="001E2170" w:rsidRPr="001E2170" w:rsidRDefault="001E2170" w:rsidP="001E2170">
      <w:pPr>
        <w:pStyle w:val="a7"/>
        <w:numPr>
          <w:ilvl w:val="0"/>
          <w:numId w:val="24"/>
        </w:numPr>
        <w:rPr>
          <w:sz w:val="28"/>
        </w:rPr>
      </w:pPr>
      <w:r w:rsidRPr="001E2170">
        <w:rPr>
          <w:sz w:val="28"/>
        </w:rPr>
        <w:t>Связь файловой переменной с именем физического дискового файла:​</w:t>
      </w:r>
    </w:p>
    <w:p w14:paraId="59FF8817" w14:textId="77777777" w:rsidR="001E2170" w:rsidRDefault="001E2170" w:rsidP="001E2170">
      <w:pPr>
        <w:pStyle w:val="paragraph"/>
        <w:spacing w:before="0" w:beforeAutospacing="0" w:after="0" w:afterAutospacing="0"/>
        <w:textAlignment w:val="baseline"/>
        <w:rPr>
          <w:rFonts w:ascii="Arial" w:hAnsi="Arial" w:cs="Arial"/>
          <w:sz w:val="18"/>
          <w:szCs w:val="18"/>
          <w:lang w:val="en-US"/>
        </w:rPr>
      </w:pPr>
      <w:r>
        <w:rPr>
          <w:rStyle w:val="normaltextrun"/>
          <w:rFonts w:ascii="Courier New" w:hAnsi="Courier New" w:cs="Courier New"/>
          <w:color w:val="000000"/>
          <w:sz w:val="23"/>
          <w:szCs w:val="23"/>
          <w:lang w:val="en-US"/>
        </w:rPr>
        <w:t>Assign (f, 'data.txt');</w:t>
      </w:r>
      <w:r>
        <w:rPr>
          <w:rStyle w:val="eop"/>
          <w:rFonts w:ascii="Cambria Math" w:hAnsi="Cambria Math" w:cs="Cambria Math"/>
          <w:sz w:val="23"/>
          <w:szCs w:val="23"/>
          <w:lang w:val="en-US"/>
        </w:rPr>
        <w:t>​</w:t>
      </w:r>
    </w:p>
    <w:p w14:paraId="3B14C85A" w14:textId="77777777" w:rsidR="001E2170" w:rsidRPr="001E2170" w:rsidRDefault="001E2170" w:rsidP="001E2170">
      <w:pPr>
        <w:pStyle w:val="paragraph"/>
        <w:spacing w:before="0" w:beforeAutospacing="0" w:after="0" w:afterAutospacing="0"/>
        <w:textAlignment w:val="baseline"/>
        <w:rPr>
          <w:rFonts w:ascii="Arial" w:hAnsi="Arial" w:cs="Arial"/>
          <w:sz w:val="18"/>
          <w:szCs w:val="18"/>
          <w:lang w:val="en-US"/>
        </w:rPr>
      </w:pPr>
      <w:r>
        <w:rPr>
          <w:rStyle w:val="normaltextrun"/>
          <w:rFonts w:ascii="Courier New" w:hAnsi="Courier New" w:cs="Courier New"/>
          <w:color w:val="000000"/>
          <w:sz w:val="23"/>
          <w:szCs w:val="23"/>
          <w:lang w:val="en-US"/>
        </w:rPr>
        <w:t>Assign (f1, '</w:t>
      </w:r>
      <w:proofErr w:type="spellStart"/>
      <w:r>
        <w:rPr>
          <w:rStyle w:val="spellingerror"/>
          <w:rFonts w:ascii="Courier New" w:hAnsi="Courier New" w:cs="Courier New"/>
          <w:color w:val="000000"/>
          <w:sz w:val="23"/>
          <w:szCs w:val="23"/>
          <w:lang w:val="en-US"/>
        </w:rPr>
        <w:t>res.pas</w:t>
      </w:r>
      <w:proofErr w:type="spellEnd"/>
      <w:r>
        <w:rPr>
          <w:rStyle w:val="normaltextrun"/>
          <w:rFonts w:ascii="Courier New" w:hAnsi="Courier New" w:cs="Courier New"/>
          <w:color w:val="000000"/>
          <w:sz w:val="23"/>
          <w:szCs w:val="23"/>
          <w:lang w:val="en-US"/>
        </w:rPr>
        <w:t>');</w:t>
      </w:r>
      <w:r w:rsidRPr="001E2170">
        <w:rPr>
          <w:rStyle w:val="eop"/>
          <w:rFonts w:ascii="Cambria Math" w:hAnsi="Cambria Math" w:cs="Cambria Math"/>
          <w:sz w:val="23"/>
          <w:szCs w:val="23"/>
          <w:lang w:val="en-US"/>
        </w:rPr>
        <w:t>​</w:t>
      </w:r>
    </w:p>
    <w:p w14:paraId="2756F10D" w14:textId="77777777" w:rsidR="001E2170" w:rsidRPr="001E2170" w:rsidRDefault="001E2170" w:rsidP="001E2170">
      <w:pPr>
        <w:pStyle w:val="a7"/>
        <w:numPr>
          <w:ilvl w:val="0"/>
          <w:numId w:val="24"/>
        </w:numPr>
        <w:rPr>
          <w:rStyle w:val="eop"/>
          <w:rFonts w:cs="Calibri"/>
          <w:color w:val="000000"/>
          <w:sz w:val="25"/>
          <w:szCs w:val="25"/>
          <w:shd w:val="clear" w:color="auto" w:fill="EDEBE9"/>
        </w:rPr>
      </w:pPr>
      <w:r w:rsidRPr="00EE26BF">
        <w:rPr>
          <w:sz w:val="28"/>
        </w:rPr>
        <w:t>После окончания работы с файлами, они должны быть закрыты</w:t>
      </w:r>
      <w:r w:rsidRPr="001E2170">
        <w:rPr>
          <w:rStyle w:val="normaltextrun"/>
          <w:rFonts w:cs="Calibri"/>
          <w:color w:val="000000"/>
          <w:sz w:val="25"/>
          <w:szCs w:val="25"/>
          <w:shd w:val="clear" w:color="auto" w:fill="EDEBE9"/>
        </w:rPr>
        <w:t>:</w:t>
      </w:r>
      <w:r w:rsidRPr="001E2170">
        <w:rPr>
          <w:rStyle w:val="eop"/>
          <w:rFonts w:cs="Calibri"/>
          <w:color w:val="000000"/>
          <w:sz w:val="25"/>
          <w:szCs w:val="25"/>
          <w:shd w:val="clear" w:color="auto" w:fill="EDEBE9"/>
        </w:rPr>
        <w:t>​</w:t>
      </w:r>
    </w:p>
    <w:p w14:paraId="4D6A36B8" w14:textId="77777777" w:rsidR="001E2170" w:rsidRPr="00EE26BF" w:rsidRDefault="001E2170" w:rsidP="001E2170">
      <w:pPr>
        <w:pStyle w:val="paragraph"/>
        <w:spacing w:before="0" w:beforeAutospacing="0" w:after="0" w:afterAutospacing="0"/>
        <w:textAlignment w:val="baseline"/>
        <w:rPr>
          <w:rFonts w:ascii="Arial" w:hAnsi="Arial" w:cs="Arial"/>
          <w:sz w:val="18"/>
          <w:szCs w:val="18"/>
        </w:rPr>
      </w:pPr>
      <w:r>
        <w:rPr>
          <w:rStyle w:val="normaltextrun"/>
          <w:rFonts w:ascii="Courier New" w:hAnsi="Courier New" w:cs="Courier New"/>
          <w:color w:val="000000"/>
          <w:sz w:val="23"/>
          <w:szCs w:val="23"/>
          <w:lang w:val="en-US"/>
        </w:rPr>
        <w:t>Close</w:t>
      </w:r>
      <w:r w:rsidRPr="00EE26BF">
        <w:rPr>
          <w:rStyle w:val="normaltextrun"/>
          <w:rFonts w:ascii="Courier New" w:hAnsi="Courier New" w:cs="Courier New"/>
          <w:color w:val="000000"/>
          <w:sz w:val="23"/>
          <w:szCs w:val="23"/>
        </w:rPr>
        <w:t xml:space="preserve"> (</w:t>
      </w:r>
      <w:r>
        <w:rPr>
          <w:rStyle w:val="normaltextrun"/>
          <w:rFonts w:ascii="Courier New" w:hAnsi="Courier New" w:cs="Courier New"/>
          <w:color w:val="000000"/>
          <w:sz w:val="23"/>
          <w:szCs w:val="23"/>
          <w:lang w:val="en-US"/>
        </w:rPr>
        <w:t>f</w:t>
      </w:r>
      <w:r w:rsidRPr="00EE26BF">
        <w:rPr>
          <w:rStyle w:val="normaltextrun"/>
          <w:rFonts w:ascii="Courier New" w:hAnsi="Courier New" w:cs="Courier New"/>
          <w:color w:val="000000"/>
          <w:sz w:val="23"/>
          <w:szCs w:val="23"/>
        </w:rPr>
        <w:t>);</w:t>
      </w:r>
      <w:r w:rsidRPr="00EE26BF">
        <w:rPr>
          <w:rStyle w:val="eop"/>
          <w:rFonts w:ascii="Cambria Math" w:hAnsi="Cambria Math" w:cs="Cambria Math"/>
          <w:sz w:val="23"/>
          <w:szCs w:val="23"/>
        </w:rPr>
        <w:t>​</w:t>
      </w:r>
    </w:p>
    <w:p w14:paraId="7EC2171E" w14:textId="77777777" w:rsidR="001E2170" w:rsidRDefault="001E2170" w:rsidP="001E2170">
      <w:pPr>
        <w:pStyle w:val="paragraph"/>
        <w:spacing w:before="0" w:beforeAutospacing="0" w:after="0" w:afterAutospacing="0"/>
        <w:textAlignment w:val="baseline"/>
        <w:rPr>
          <w:rFonts w:ascii="Arial" w:hAnsi="Arial" w:cs="Arial"/>
          <w:sz w:val="18"/>
          <w:szCs w:val="18"/>
        </w:rPr>
      </w:pPr>
      <w:r>
        <w:rPr>
          <w:rStyle w:val="normaltextrun"/>
          <w:rFonts w:ascii="Courier New" w:hAnsi="Courier New" w:cs="Courier New"/>
          <w:color w:val="000000"/>
          <w:sz w:val="23"/>
          <w:szCs w:val="23"/>
          <w:lang w:val="en-US"/>
        </w:rPr>
        <w:t>Close</w:t>
      </w:r>
      <w:r w:rsidRPr="00EE26BF">
        <w:rPr>
          <w:rStyle w:val="normaltextrun"/>
          <w:rFonts w:ascii="Courier New" w:hAnsi="Courier New" w:cs="Courier New"/>
          <w:color w:val="000000"/>
          <w:sz w:val="23"/>
          <w:szCs w:val="23"/>
        </w:rPr>
        <w:t xml:space="preserve"> (</w:t>
      </w:r>
      <w:r>
        <w:rPr>
          <w:rStyle w:val="normaltextrun"/>
          <w:rFonts w:ascii="Courier New" w:hAnsi="Courier New" w:cs="Courier New"/>
          <w:color w:val="000000"/>
          <w:sz w:val="23"/>
          <w:szCs w:val="23"/>
          <w:lang w:val="en-US"/>
        </w:rPr>
        <w:t>f</w:t>
      </w:r>
      <w:r w:rsidRPr="00EE26BF">
        <w:rPr>
          <w:rStyle w:val="normaltextrun"/>
          <w:rFonts w:ascii="Courier New" w:hAnsi="Courier New" w:cs="Courier New"/>
          <w:color w:val="000000"/>
          <w:sz w:val="23"/>
          <w:szCs w:val="23"/>
        </w:rPr>
        <w:t>1);</w:t>
      </w:r>
      <w:r>
        <w:rPr>
          <w:rStyle w:val="eop"/>
          <w:rFonts w:ascii="Cambria Math" w:hAnsi="Cambria Math" w:cs="Cambria Math"/>
          <w:sz w:val="23"/>
          <w:szCs w:val="23"/>
        </w:rPr>
        <w:t>​</w:t>
      </w:r>
    </w:p>
    <w:p w14:paraId="76FDD7C6" w14:textId="77777777" w:rsidR="001E2170" w:rsidRPr="001E2170" w:rsidRDefault="001E2170" w:rsidP="001E2170"/>
    <w:p w14:paraId="034BCD21" w14:textId="77777777" w:rsidR="001E2170" w:rsidRPr="001E2170" w:rsidDel="00AD21FC" w:rsidRDefault="001E2170" w:rsidP="001E2170">
      <w:pPr>
        <w:rPr>
          <w:del w:id="0" w:author="Vyacheslav" w:date="2020-03-21T13:17:00Z"/>
          <w:sz w:val="28"/>
        </w:rPr>
      </w:pPr>
    </w:p>
    <w:p w14:paraId="0E092AC1" w14:textId="77777777" w:rsidR="001F60A8" w:rsidRPr="001E2170" w:rsidDel="00AD21FC" w:rsidRDefault="001F60A8" w:rsidP="00AD21FC">
      <w:pPr>
        <w:pStyle w:val="paragraph"/>
        <w:spacing w:before="0" w:beforeAutospacing="0" w:after="0" w:afterAutospacing="0"/>
        <w:textAlignment w:val="baseline"/>
        <w:rPr>
          <w:del w:id="1" w:author="Vyacheslav" w:date="2020-03-21T13:17:00Z"/>
          <w:rFonts w:ascii="Arial" w:hAnsi="Arial" w:cs="Arial"/>
          <w:sz w:val="18"/>
          <w:szCs w:val="18"/>
        </w:rPr>
        <w:pPrChange w:id="2" w:author="Vyacheslav" w:date="2020-03-21T13:17:00Z">
          <w:pPr>
            <w:pStyle w:val="paragraph"/>
            <w:spacing w:before="0" w:beforeAutospacing="0" w:after="0" w:afterAutospacing="0"/>
            <w:ind w:left="360"/>
            <w:textAlignment w:val="baseline"/>
          </w:pPr>
        </w:pPrChange>
      </w:pPr>
    </w:p>
    <w:p w14:paraId="10B9F7B3" w14:textId="77777777" w:rsidR="00311E30" w:rsidRPr="001E2170" w:rsidDel="00AD21FC" w:rsidRDefault="00311E30" w:rsidP="00AD21FC">
      <w:pPr>
        <w:spacing w:after="0" w:line="360" w:lineRule="auto"/>
        <w:jc w:val="both"/>
        <w:rPr>
          <w:del w:id="3" w:author="Vyacheslav" w:date="2020-03-21T13:17:00Z"/>
          <w:rFonts w:ascii="Times New Roman" w:hAnsi="Times New Roman"/>
          <w:sz w:val="28"/>
          <w:szCs w:val="28"/>
        </w:rPr>
        <w:pPrChange w:id="4" w:author="Vyacheslav" w:date="2020-03-21T13:17:00Z">
          <w:pPr>
            <w:spacing w:after="0" w:line="360" w:lineRule="auto"/>
            <w:ind w:firstLine="567"/>
            <w:jc w:val="both"/>
          </w:pPr>
        </w:pPrChange>
      </w:pPr>
    </w:p>
    <w:p w14:paraId="49604061" w14:textId="77777777" w:rsidR="00411E1D" w:rsidRPr="001E2170" w:rsidDel="00AD21FC" w:rsidRDefault="00411E1D" w:rsidP="00AD21FC">
      <w:pPr>
        <w:spacing w:after="0" w:line="360" w:lineRule="auto"/>
        <w:rPr>
          <w:del w:id="5" w:author="Vyacheslav" w:date="2020-03-21T13:17:00Z"/>
          <w:rFonts w:ascii="Times New Roman" w:hAnsi="Times New Roman"/>
          <w:b/>
          <w:sz w:val="28"/>
          <w:szCs w:val="28"/>
        </w:rPr>
        <w:pPrChange w:id="6" w:author="Vyacheslav" w:date="2020-03-21T13:17:00Z">
          <w:pPr>
            <w:spacing w:after="0" w:line="360" w:lineRule="auto"/>
            <w:ind w:firstLine="567"/>
            <w:jc w:val="center"/>
          </w:pPr>
        </w:pPrChange>
      </w:pPr>
    </w:p>
    <w:p w14:paraId="0C92A57A" w14:textId="77777777" w:rsidR="001E2170" w:rsidDel="00AD21FC" w:rsidRDefault="001E2170" w:rsidP="00AD21FC">
      <w:pPr>
        <w:spacing w:after="0" w:line="360" w:lineRule="auto"/>
        <w:rPr>
          <w:del w:id="7" w:author="Vyacheslav" w:date="2020-03-21T13:17:00Z"/>
          <w:rFonts w:ascii="Times New Roman" w:hAnsi="Times New Roman"/>
          <w:b/>
          <w:sz w:val="28"/>
          <w:szCs w:val="28"/>
        </w:rPr>
        <w:pPrChange w:id="8" w:author="Vyacheslav" w:date="2020-03-21T13:17:00Z">
          <w:pPr>
            <w:spacing w:after="0" w:line="360" w:lineRule="auto"/>
            <w:ind w:firstLine="567"/>
            <w:jc w:val="center"/>
          </w:pPr>
        </w:pPrChange>
      </w:pPr>
    </w:p>
    <w:p w14:paraId="70E303CC" w14:textId="77777777" w:rsidR="001E2170" w:rsidDel="00AD21FC" w:rsidRDefault="001E2170" w:rsidP="00AD21FC">
      <w:pPr>
        <w:spacing w:after="0" w:line="360" w:lineRule="auto"/>
        <w:rPr>
          <w:del w:id="9" w:author="Vyacheslav" w:date="2020-03-21T13:17:00Z"/>
          <w:rFonts w:ascii="Times New Roman" w:hAnsi="Times New Roman"/>
          <w:b/>
          <w:sz w:val="28"/>
          <w:szCs w:val="28"/>
        </w:rPr>
        <w:pPrChange w:id="10" w:author="Vyacheslav" w:date="2020-03-21T13:17:00Z">
          <w:pPr>
            <w:spacing w:after="0" w:line="360" w:lineRule="auto"/>
            <w:ind w:firstLine="567"/>
            <w:jc w:val="center"/>
          </w:pPr>
        </w:pPrChange>
      </w:pPr>
    </w:p>
    <w:p w14:paraId="50159814" w14:textId="77777777" w:rsidR="001E2170" w:rsidDel="00AD21FC" w:rsidRDefault="001E2170" w:rsidP="00AD21FC">
      <w:pPr>
        <w:spacing w:after="0" w:line="360" w:lineRule="auto"/>
        <w:rPr>
          <w:del w:id="11" w:author="Vyacheslav" w:date="2020-03-21T13:17:00Z"/>
          <w:rFonts w:ascii="Times New Roman" w:hAnsi="Times New Roman"/>
          <w:b/>
          <w:sz w:val="28"/>
          <w:szCs w:val="28"/>
        </w:rPr>
        <w:pPrChange w:id="12" w:author="Vyacheslav" w:date="2020-03-21T13:17:00Z">
          <w:pPr>
            <w:spacing w:after="0" w:line="360" w:lineRule="auto"/>
            <w:ind w:firstLine="567"/>
            <w:jc w:val="center"/>
          </w:pPr>
        </w:pPrChange>
      </w:pPr>
    </w:p>
    <w:p w14:paraId="6778118D" w14:textId="77777777" w:rsidR="001E2170" w:rsidDel="00AD21FC" w:rsidRDefault="001E2170" w:rsidP="00AD21FC">
      <w:pPr>
        <w:spacing w:after="0" w:line="360" w:lineRule="auto"/>
        <w:rPr>
          <w:del w:id="13" w:author="Vyacheslav" w:date="2020-03-21T13:17:00Z"/>
          <w:rFonts w:ascii="Times New Roman" w:hAnsi="Times New Roman"/>
          <w:b/>
          <w:sz w:val="28"/>
          <w:szCs w:val="28"/>
        </w:rPr>
        <w:pPrChange w:id="14" w:author="Vyacheslav" w:date="2020-03-21T13:17:00Z">
          <w:pPr>
            <w:spacing w:after="0" w:line="360" w:lineRule="auto"/>
            <w:ind w:firstLine="567"/>
            <w:jc w:val="center"/>
          </w:pPr>
        </w:pPrChange>
      </w:pPr>
    </w:p>
    <w:p w14:paraId="044649B5" w14:textId="77777777" w:rsidR="001E2170" w:rsidDel="00AD21FC" w:rsidRDefault="001E2170" w:rsidP="00AD21FC">
      <w:pPr>
        <w:spacing w:after="0" w:line="360" w:lineRule="auto"/>
        <w:rPr>
          <w:del w:id="15" w:author="Vyacheslav" w:date="2020-03-21T13:17:00Z"/>
          <w:rFonts w:ascii="Times New Roman" w:hAnsi="Times New Roman"/>
          <w:b/>
          <w:sz w:val="28"/>
          <w:szCs w:val="28"/>
        </w:rPr>
        <w:pPrChange w:id="16" w:author="Vyacheslav" w:date="2020-03-21T13:17:00Z">
          <w:pPr>
            <w:spacing w:after="0" w:line="360" w:lineRule="auto"/>
            <w:ind w:firstLine="567"/>
            <w:jc w:val="center"/>
          </w:pPr>
        </w:pPrChange>
      </w:pPr>
    </w:p>
    <w:p w14:paraId="1786656B" w14:textId="77777777" w:rsidR="001E2170" w:rsidDel="00AD21FC" w:rsidRDefault="001E2170" w:rsidP="00AD21FC">
      <w:pPr>
        <w:spacing w:after="0" w:line="360" w:lineRule="auto"/>
        <w:rPr>
          <w:del w:id="17" w:author="Vyacheslav" w:date="2020-03-21T13:17:00Z"/>
          <w:rFonts w:ascii="Times New Roman" w:hAnsi="Times New Roman"/>
          <w:b/>
          <w:sz w:val="28"/>
          <w:szCs w:val="28"/>
        </w:rPr>
        <w:pPrChange w:id="18" w:author="Vyacheslav" w:date="2020-03-21T13:17:00Z">
          <w:pPr>
            <w:spacing w:after="0" w:line="360" w:lineRule="auto"/>
            <w:ind w:firstLine="567"/>
            <w:jc w:val="center"/>
          </w:pPr>
        </w:pPrChange>
      </w:pPr>
    </w:p>
    <w:p w14:paraId="19ED8A59" w14:textId="77777777" w:rsidR="001E2170" w:rsidDel="00AD21FC" w:rsidRDefault="001E2170" w:rsidP="00AD21FC">
      <w:pPr>
        <w:spacing w:after="0" w:line="360" w:lineRule="auto"/>
        <w:rPr>
          <w:del w:id="19" w:author="Vyacheslav" w:date="2020-03-21T13:17:00Z"/>
          <w:rFonts w:ascii="Times New Roman" w:hAnsi="Times New Roman"/>
          <w:b/>
          <w:sz w:val="28"/>
          <w:szCs w:val="28"/>
        </w:rPr>
        <w:pPrChange w:id="20" w:author="Vyacheslav" w:date="2020-03-21T13:17:00Z">
          <w:pPr>
            <w:spacing w:after="0" w:line="360" w:lineRule="auto"/>
            <w:ind w:firstLine="567"/>
            <w:jc w:val="center"/>
          </w:pPr>
        </w:pPrChange>
      </w:pPr>
    </w:p>
    <w:p w14:paraId="48E12EF4" w14:textId="77777777" w:rsidR="001E2170" w:rsidDel="00AD21FC" w:rsidRDefault="001E2170" w:rsidP="00AD21FC">
      <w:pPr>
        <w:spacing w:after="0" w:line="360" w:lineRule="auto"/>
        <w:rPr>
          <w:del w:id="21" w:author="Vyacheslav" w:date="2020-03-21T13:17:00Z"/>
          <w:rFonts w:ascii="Times New Roman" w:hAnsi="Times New Roman"/>
          <w:b/>
          <w:sz w:val="28"/>
          <w:szCs w:val="28"/>
        </w:rPr>
        <w:pPrChange w:id="22" w:author="Vyacheslav" w:date="2020-03-21T13:17:00Z">
          <w:pPr>
            <w:spacing w:after="0" w:line="360" w:lineRule="auto"/>
            <w:ind w:firstLine="567"/>
            <w:jc w:val="center"/>
          </w:pPr>
        </w:pPrChange>
      </w:pPr>
    </w:p>
    <w:p w14:paraId="01D33072" w14:textId="77777777" w:rsidR="001E2170" w:rsidDel="00AD21FC" w:rsidRDefault="001E2170" w:rsidP="00AD21FC">
      <w:pPr>
        <w:spacing w:after="0" w:line="360" w:lineRule="auto"/>
        <w:rPr>
          <w:del w:id="23" w:author="Vyacheslav" w:date="2020-03-21T13:17:00Z"/>
          <w:rFonts w:ascii="Times New Roman" w:hAnsi="Times New Roman"/>
          <w:b/>
          <w:sz w:val="28"/>
          <w:szCs w:val="28"/>
        </w:rPr>
        <w:pPrChange w:id="24" w:author="Vyacheslav" w:date="2020-03-21T13:17:00Z">
          <w:pPr>
            <w:spacing w:after="0" w:line="360" w:lineRule="auto"/>
            <w:ind w:firstLine="567"/>
            <w:jc w:val="center"/>
          </w:pPr>
        </w:pPrChange>
      </w:pPr>
    </w:p>
    <w:p w14:paraId="1DF624D0" w14:textId="77777777" w:rsidR="001E2170" w:rsidDel="00AD21FC" w:rsidRDefault="001E2170" w:rsidP="00AD21FC">
      <w:pPr>
        <w:spacing w:after="0" w:line="360" w:lineRule="auto"/>
        <w:rPr>
          <w:del w:id="25" w:author="Vyacheslav" w:date="2020-03-21T13:17:00Z"/>
          <w:rFonts w:ascii="Times New Roman" w:hAnsi="Times New Roman"/>
          <w:b/>
          <w:sz w:val="28"/>
          <w:szCs w:val="28"/>
        </w:rPr>
        <w:pPrChange w:id="26" w:author="Vyacheslav" w:date="2020-03-21T13:17:00Z">
          <w:pPr>
            <w:spacing w:after="0" w:line="360" w:lineRule="auto"/>
            <w:ind w:firstLine="567"/>
            <w:jc w:val="center"/>
          </w:pPr>
        </w:pPrChange>
      </w:pPr>
    </w:p>
    <w:p w14:paraId="06EEF72A" w14:textId="77777777" w:rsidR="001E2170" w:rsidDel="00AD21FC" w:rsidRDefault="001E2170" w:rsidP="00AD21FC">
      <w:pPr>
        <w:spacing w:after="0" w:line="360" w:lineRule="auto"/>
        <w:rPr>
          <w:del w:id="27" w:author="Vyacheslav" w:date="2020-03-21T13:17:00Z"/>
          <w:rFonts w:ascii="Times New Roman" w:hAnsi="Times New Roman"/>
          <w:b/>
          <w:sz w:val="28"/>
          <w:szCs w:val="28"/>
        </w:rPr>
        <w:pPrChange w:id="28" w:author="Vyacheslav" w:date="2020-03-21T13:17:00Z">
          <w:pPr>
            <w:spacing w:after="0" w:line="360" w:lineRule="auto"/>
            <w:ind w:firstLine="567"/>
            <w:jc w:val="center"/>
          </w:pPr>
        </w:pPrChange>
      </w:pPr>
    </w:p>
    <w:p w14:paraId="188CC833" w14:textId="77777777" w:rsidR="001E2170" w:rsidDel="00AD21FC" w:rsidRDefault="001E2170" w:rsidP="00AD21FC">
      <w:pPr>
        <w:spacing w:after="0" w:line="360" w:lineRule="auto"/>
        <w:rPr>
          <w:del w:id="29" w:author="Vyacheslav" w:date="2020-03-21T13:17:00Z"/>
          <w:rFonts w:ascii="Times New Roman" w:hAnsi="Times New Roman"/>
          <w:b/>
          <w:sz w:val="28"/>
          <w:szCs w:val="28"/>
        </w:rPr>
        <w:pPrChange w:id="30" w:author="Vyacheslav" w:date="2020-03-21T13:17:00Z">
          <w:pPr>
            <w:spacing w:after="0" w:line="360" w:lineRule="auto"/>
            <w:ind w:firstLine="567"/>
            <w:jc w:val="center"/>
          </w:pPr>
        </w:pPrChange>
      </w:pPr>
    </w:p>
    <w:p w14:paraId="6BE8FA02" w14:textId="77777777" w:rsidR="001E2170" w:rsidDel="00AD21FC" w:rsidRDefault="001E2170" w:rsidP="00AD21FC">
      <w:pPr>
        <w:spacing w:after="0" w:line="360" w:lineRule="auto"/>
        <w:rPr>
          <w:del w:id="31" w:author="Vyacheslav" w:date="2020-03-21T13:17:00Z"/>
          <w:rFonts w:ascii="Times New Roman" w:hAnsi="Times New Roman"/>
          <w:b/>
          <w:sz w:val="28"/>
          <w:szCs w:val="28"/>
        </w:rPr>
        <w:pPrChange w:id="32" w:author="Vyacheslav" w:date="2020-03-21T13:17:00Z">
          <w:pPr>
            <w:spacing w:after="0" w:line="360" w:lineRule="auto"/>
            <w:ind w:firstLine="567"/>
            <w:jc w:val="center"/>
          </w:pPr>
        </w:pPrChange>
      </w:pPr>
    </w:p>
    <w:p w14:paraId="63CC0261" w14:textId="77777777" w:rsidR="001E2170" w:rsidDel="00AD21FC" w:rsidRDefault="001E2170" w:rsidP="00AD21FC">
      <w:pPr>
        <w:spacing w:after="0" w:line="360" w:lineRule="auto"/>
        <w:rPr>
          <w:del w:id="33" w:author="Vyacheslav" w:date="2020-03-21T13:17:00Z"/>
          <w:rFonts w:ascii="Times New Roman" w:hAnsi="Times New Roman"/>
          <w:b/>
          <w:sz w:val="28"/>
          <w:szCs w:val="28"/>
        </w:rPr>
        <w:pPrChange w:id="34" w:author="Vyacheslav" w:date="2020-03-21T13:17:00Z">
          <w:pPr>
            <w:spacing w:after="0" w:line="360" w:lineRule="auto"/>
            <w:ind w:firstLine="567"/>
            <w:jc w:val="center"/>
          </w:pPr>
        </w:pPrChange>
      </w:pPr>
    </w:p>
    <w:p w14:paraId="2484338F" w14:textId="77777777" w:rsidR="001E2170" w:rsidDel="00AD21FC" w:rsidRDefault="001E2170" w:rsidP="00AD21FC">
      <w:pPr>
        <w:spacing w:after="0" w:line="360" w:lineRule="auto"/>
        <w:rPr>
          <w:del w:id="35" w:author="Vyacheslav" w:date="2020-03-21T13:17:00Z"/>
          <w:rFonts w:ascii="Times New Roman" w:hAnsi="Times New Roman"/>
          <w:b/>
          <w:sz w:val="28"/>
          <w:szCs w:val="28"/>
        </w:rPr>
        <w:pPrChange w:id="36" w:author="Vyacheslav" w:date="2020-03-21T13:17:00Z">
          <w:pPr>
            <w:spacing w:after="0" w:line="360" w:lineRule="auto"/>
            <w:ind w:firstLine="567"/>
            <w:jc w:val="center"/>
          </w:pPr>
        </w:pPrChange>
      </w:pPr>
    </w:p>
    <w:p w14:paraId="7EBAB323" w14:textId="77777777" w:rsidR="001E2170" w:rsidDel="00AD21FC" w:rsidRDefault="001E2170" w:rsidP="00AD21FC">
      <w:pPr>
        <w:spacing w:after="0" w:line="360" w:lineRule="auto"/>
        <w:rPr>
          <w:del w:id="37" w:author="Vyacheslav" w:date="2020-03-21T13:17:00Z"/>
          <w:rFonts w:ascii="Times New Roman" w:hAnsi="Times New Roman"/>
          <w:b/>
          <w:sz w:val="28"/>
          <w:szCs w:val="28"/>
        </w:rPr>
        <w:pPrChange w:id="38" w:author="Vyacheslav" w:date="2020-03-21T13:17:00Z">
          <w:pPr>
            <w:spacing w:after="0" w:line="360" w:lineRule="auto"/>
            <w:ind w:firstLine="567"/>
            <w:jc w:val="center"/>
          </w:pPr>
        </w:pPrChange>
      </w:pPr>
    </w:p>
    <w:p w14:paraId="5B773CC6" w14:textId="77777777" w:rsidR="001E2170" w:rsidDel="00AD21FC" w:rsidRDefault="001E2170" w:rsidP="00AD21FC">
      <w:pPr>
        <w:spacing w:after="0" w:line="360" w:lineRule="auto"/>
        <w:rPr>
          <w:del w:id="39" w:author="Vyacheslav" w:date="2020-03-21T13:17:00Z"/>
          <w:rFonts w:ascii="Times New Roman" w:hAnsi="Times New Roman"/>
          <w:b/>
          <w:sz w:val="28"/>
          <w:szCs w:val="28"/>
        </w:rPr>
        <w:pPrChange w:id="40" w:author="Vyacheslav" w:date="2020-03-21T13:17:00Z">
          <w:pPr>
            <w:spacing w:after="0" w:line="360" w:lineRule="auto"/>
            <w:ind w:firstLine="567"/>
            <w:jc w:val="center"/>
          </w:pPr>
        </w:pPrChange>
      </w:pPr>
    </w:p>
    <w:p w14:paraId="086369E6" w14:textId="77777777" w:rsidR="001E2170" w:rsidDel="00AD21FC" w:rsidRDefault="001E2170" w:rsidP="00AD21FC">
      <w:pPr>
        <w:spacing w:after="0" w:line="360" w:lineRule="auto"/>
        <w:rPr>
          <w:del w:id="41" w:author="Vyacheslav" w:date="2020-03-21T13:17:00Z"/>
          <w:rFonts w:ascii="Times New Roman" w:hAnsi="Times New Roman"/>
          <w:b/>
          <w:sz w:val="28"/>
          <w:szCs w:val="28"/>
        </w:rPr>
        <w:pPrChange w:id="42" w:author="Vyacheslav" w:date="2020-03-21T13:17:00Z">
          <w:pPr>
            <w:spacing w:after="0" w:line="360" w:lineRule="auto"/>
            <w:ind w:firstLine="567"/>
            <w:jc w:val="center"/>
          </w:pPr>
        </w:pPrChange>
      </w:pPr>
    </w:p>
    <w:p w14:paraId="68E25A98" w14:textId="77777777" w:rsidR="00AD21FC" w:rsidRDefault="00AD21FC">
      <w:pPr>
        <w:spacing w:after="0" w:line="240" w:lineRule="auto"/>
        <w:rPr>
          <w:ins w:id="43" w:author="Vyacheslav" w:date="2020-03-21T13:16:00Z"/>
          <w:rFonts w:ascii="Times New Roman" w:hAnsi="Times New Roman"/>
          <w:b/>
          <w:sz w:val="28"/>
          <w:szCs w:val="28"/>
        </w:rPr>
      </w:pPr>
      <w:commentRangeStart w:id="44"/>
      <w:commentRangeEnd w:id="44"/>
      <w:r>
        <w:rPr>
          <w:rStyle w:val="ad"/>
        </w:rPr>
        <w:commentReference w:id="44"/>
      </w:r>
      <w:ins w:id="45" w:author="Vyacheslav" w:date="2020-03-21T13:16:00Z">
        <w:r>
          <w:rPr>
            <w:rFonts w:ascii="Times New Roman" w:hAnsi="Times New Roman"/>
            <w:b/>
            <w:sz w:val="28"/>
            <w:szCs w:val="28"/>
          </w:rPr>
          <w:br w:type="page"/>
        </w:r>
      </w:ins>
    </w:p>
    <w:p w14:paraId="4EBA6258" w14:textId="77777777" w:rsidR="001E2170" w:rsidDel="00AD21FC" w:rsidRDefault="001E2170" w:rsidP="008D4659">
      <w:pPr>
        <w:spacing w:after="0" w:line="360" w:lineRule="auto"/>
        <w:ind w:firstLine="567"/>
        <w:jc w:val="center"/>
        <w:rPr>
          <w:del w:id="46" w:author="Vyacheslav" w:date="2020-03-21T13:16:00Z"/>
          <w:rFonts w:ascii="Times New Roman" w:hAnsi="Times New Roman"/>
          <w:b/>
          <w:sz w:val="28"/>
          <w:szCs w:val="28"/>
        </w:rPr>
      </w:pPr>
    </w:p>
    <w:p w14:paraId="5F5B9DBD" w14:textId="77777777" w:rsidR="008D4659" w:rsidRDefault="00311E30" w:rsidP="008D4659">
      <w:pPr>
        <w:spacing w:after="0" w:line="360" w:lineRule="auto"/>
        <w:ind w:firstLine="567"/>
        <w:jc w:val="center"/>
        <w:rPr>
          <w:rFonts w:ascii="Times New Roman" w:hAnsi="Times New Roman"/>
          <w:b/>
          <w:sz w:val="28"/>
          <w:szCs w:val="28"/>
        </w:rPr>
      </w:pPr>
      <w:r w:rsidRPr="00311E30">
        <w:rPr>
          <w:rFonts w:ascii="Times New Roman" w:hAnsi="Times New Roman"/>
          <w:b/>
          <w:sz w:val="28"/>
          <w:szCs w:val="28"/>
        </w:rPr>
        <w:t>Практическая часть</w:t>
      </w:r>
    </w:p>
    <w:p w14:paraId="58BF3858" w14:textId="77777777" w:rsidR="008D4659" w:rsidRPr="008D4659" w:rsidRDefault="008D4659" w:rsidP="008D4659">
      <w:pPr>
        <w:spacing w:after="0" w:line="360" w:lineRule="auto"/>
        <w:ind w:firstLine="567"/>
        <w:jc w:val="center"/>
        <w:rPr>
          <w:rFonts w:ascii="Times New Roman" w:hAnsi="Times New Roman"/>
          <w:b/>
          <w:sz w:val="28"/>
          <w:szCs w:val="28"/>
        </w:rPr>
      </w:pPr>
      <w:r>
        <w:rPr>
          <w:rFonts w:ascii="Times New Roman" w:hAnsi="Times New Roman"/>
          <w:b/>
          <w:sz w:val="28"/>
          <w:szCs w:val="28"/>
        </w:rPr>
        <w:t xml:space="preserve">Задание </w:t>
      </w:r>
      <w:ins w:id="47" w:author="Vyacheslav" w:date="2020-03-21T13:16:00Z">
        <w:r w:rsidR="00AD21FC">
          <w:rPr>
            <w:rFonts w:ascii="Times New Roman" w:hAnsi="Times New Roman"/>
            <w:b/>
            <w:sz w:val="28"/>
            <w:szCs w:val="28"/>
          </w:rPr>
          <w:t>1</w:t>
        </w:r>
      </w:ins>
      <w:del w:id="48" w:author="Vyacheslav" w:date="2020-03-21T13:16:00Z">
        <w:r w:rsidDel="00AD21FC">
          <w:rPr>
            <w:rFonts w:ascii="Times New Roman" w:hAnsi="Times New Roman"/>
            <w:b/>
            <w:sz w:val="28"/>
            <w:szCs w:val="28"/>
          </w:rPr>
          <w:delText>3</w:delText>
        </w:r>
      </w:del>
    </w:p>
    <w:p w14:paraId="3AE17C42" w14:textId="77777777" w:rsidR="00EE26BF" w:rsidRPr="00EE26BF" w:rsidRDefault="00311E30" w:rsidP="00EE26BF">
      <w:pPr>
        <w:spacing w:line="360" w:lineRule="auto"/>
        <w:ind w:firstLine="567"/>
        <w:rPr>
          <w:sz w:val="28"/>
        </w:rPr>
      </w:pPr>
      <w:r w:rsidRPr="0065534C">
        <w:rPr>
          <w:rFonts w:ascii="Times New Roman" w:hAnsi="Times New Roman"/>
          <w:b/>
          <w:sz w:val="28"/>
          <w:szCs w:val="28"/>
        </w:rPr>
        <w:t>Исходные данные</w:t>
      </w:r>
      <w:r w:rsidRPr="00311E30">
        <w:rPr>
          <w:rFonts w:ascii="Times New Roman" w:hAnsi="Times New Roman"/>
          <w:sz w:val="28"/>
          <w:szCs w:val="28"/>
        </w:rPr>
        <w:t>:</w:t>
      </w:r>
      <w:r w:rsidR="0065534C">
        <w:rPr>
          <w:rFonts w:ascii="Times New Roman" w:hAnsi="Times New Roman"/>
          <w:sz w:val="28"/>
          <w:szCs w:val="28"/>
        </w:rPr>
        <w:t xml:space="preserve"> </w:t>
      </w:r>
      <w:r w:rsidR="00EE26BF">
        <w:rPr>
          <w:sz w:val="28"/>
        </w:rPr>
        <w:t xml:space="preserve">матрица </w:t>
      </w:r>
      <w:r w:rsidR="00EE26BF" w:rsidRPr="00EE26BF">
        <w:rPr>
          <w:sz w:val="28"/>
        </w:rPr>
        <w:t>а(3, 3) случайны</w:t>
      </w:r>
      <w:r w:rsidR="00EE26BF">
        <w:rPr>
          <w:sz w:val="28"/>
        </w:rPr>
        <w:t>х</w:t>
      </w:r>
      <w:r w:rsidR="00EE26BF" w:rsidRPr="00EE26BF">
        <w:rPr>
          <w:sz w:val="28"/>
        </w:rPr>
        <w:t xml:space="preserve"> </w:t>
      </w:r>
      <w:r w:rsidR="00EE26BF">
        <w:rPr>
          <w:sz w:val="28"/>
        </w:rPr>
        <w:t>чисел</w:t>
      </w:r>
      <w:r w:rsidR="00EE26BF" w:rsidRPr="00EE26BF">
        <w:rPr>
          <w:sz w:val="28"/>
        </w:rPr>
        <w:t xml:space="preserve"> от -5 до 5. </w:t>
      </w:r>
    </w:p>
    <w:p w14:paraId="7768C637" w14:textId="77777777" w:rsidR="008D4659" w:rsidRDefault="007A2844" w:rsidP="00311E30">
      <w:pPr>
        <w:spacing w:after="0" w:line="360" w:lineRule="auto"/>
        <w:ind w:firstLine="567"/>
        <w:jc w:val="both"/>
        <w:rPr>
          <w:rFonts w:ascii="Times New Roman" w:hAnsi="Times New Roman"/>
          <w:b/>
          <w:sz w:val="28"/>
          <w:szCs w:val="28"/>
        </w:rPr>
      </w:pPr>
      <w:r w:rsidRPr="0065534C">
        <w:rPr>
          <w:rFonts w:ascii="Times New Roman" w:hAnsi="Times New Roman"/>
          <w:b/>
          <w:sz w:val="28"/>
          <w:szCs w:val="28"/>
        </w:rPr>
        <w:t>Задание</w:t>
      </w:r>
      <w:r w:rsidR="008D4659">
        <w:rPr>
          <w:rFonts w:ascii="Times New Roman" w:hAnsi="Times New Roman"/>
          <w:b/>
          <w:sz w:val="28"/>
          <w:szCs w:val="28"/>
        </w:rPr>
        <w:t xml:space="preserve">: </w:t>
      </w:r>
    </w:p>
    <w:p w14:paraId="09892ECF" w14:textId="77777777" w:rsidR="00EE26BF" w:rsidRPr="00EE26BF" w:rsidRDefault="00EE26BF" w:rsidP="00EE26BF">
      <w:pPr>
        <w:pStyle w:val="a7"/>
        <w:numPr>
          <w:ilvl w:val="0"/>
          <w:numId w:val="30"/>
        </w:numPr>
        <w:spacing w:line="360" w:lineRule="auto"/>
        <w:rPr>
          <w:sz w:val="28"/>
        </w:rPr>
      </w:pPr>
      <w:r w:rsidRPr="00EE26BF">
        <w:rPr>
          <w:sz w:val="28"/>
        </w:rPr>
        <w:t xml:space="preserve">Найти произведение минимального элемента матрицы на сумму ее положительных элементов. </w:t>
      </w:r>
    </w:p>
    <w:p w14:paraId="6ED5745E" w14:textId="77777777" w:rsidR="00EE26BF" w:rsidRPr="00EE26BF" w:rsidRDefault="00EE26BF" w:rsidP="00EE26BF">
      <w:pPr>
        <w:pStyle w:val="a7"/>
        <w:numPr>
          <w:ilvl w:val="0"/>
          <w:numId w:val="30"/>
        </w:numPr>
        <w:spacing w:line="360" w:lineRule="auto"/>
        <w:rPr>
          <w:sz w:val="28"/>
        </w:rPr>
      </w:pPr>
      <w:r w:rsidRPr="00EE26BF">
        <w:rPr>
          <w:sz w:val="28"/>
        </w:rPr>
        <w:t>Значения элементов матрицы и результат расчета вывести в файл.</w:t>
      </w:r>
    </w:p>
    <w:p w14:paraId="0DDE2AB2" w14:textId="77777777" w:rsidR="0065534C" w:rsidRPr="0065534C" w:rsidRDefault="0065534C" w:rsidP="0065534C">
      <w:pPr>
        <w:spacing w:after="0" w:line="360" w:lineRule="auto"/>
        <w:jc w:val="both"/>
        <w:rPr>
          <w:rFonts w:ascii="Times New Roman" w:hAnsi="Times New Roman"/>
          <w:sz w:val="28"/>
          <w:szCs w:val="28"/>
        </w:rPr>
      </w:pPr>
    </w:p>
    <w:p w14:paraId="1F189B8C" w14:textId="77777777" w:rsidR="00311E30" w:rsidRPr="008D4659" w:rsidRDefault="0065534C" w:rsidP="00311E30">
      <w:pPr>
        <w:spacing w:after="0" w:line="360" w:lineRule="auto"/>
        <w:ind w:firstLine="567"/>
        <w:jc w:val="both"/>
        <w:rPr>
          <w:rFonts w:ascii="Times New Roman" w:hAnsi="Times New Roman"/>
          <w:b/>
          <w:sz w:val="28"/>
          <w:szCs w:val="28"/>
        </w:rPr>
      </w:pPr>
      <w:r w:rsidRPr="001B3B0E">
        <w:rPr>
          <w:rFonts w:ascii="Times New Roman" w:hAnsi="Times New Roman"/>
          <w:b/>
          <w:sz w:val="28"/>
          <w:szCs w:val="28"/>
        </w:rPr>
        <w:t>Программная</w:t>
      </w:r>
      <w:r w:rsidRPr="008D4659">
        <w:rPr>
          <w:rFonts w:ascii="Times New Roman" w:hAnsi="Times New Roman"/>
          <w:b/>
          <w:sz w:val="28"/>
          <w:szCs w:val="28"/>
        </w:rPr>
        <w:t xml:space="preserve"> </w:t>
      </w:r>
      <w:r w:rsidRPr="001B3B0E">
        <w:rPr>
          <w:rFonts w:ascii="Times New Roman" w:hAnsi="Times New Roman"/>
          <w:b/>
          <w:sz w:val="28"/>
          <w:szCs w:val="28"/>
        </w:rPr>
        <w:t>реализация</w:t>
      </w:r>
    </w:p>
    <w:p w14:paraId="0E141C22"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b/>
          <w:bCs/>
          <w:color w:val="000000"/>
          <w:sz w:val="20"/>
          <w:szCs w:val="20"/>
          <w:lang w:val="en-US" w:eastAsia="ru-RU"/>
        </w:rPr>
        <w:t xml:space="preserve">Program </w:t>
      </w:r>
      <w:r w:rsidRPr="00EE26BF">
        <w:rPr>
          <w:rFonts w:ascii="Courier New" w:hAnsi="Courier New" w:cs="Courier New"/>
          <w:color w:val="000000"/>
          <w:sz w:val="20"/>
          <w:szCs w:val="20"/>
          <w:lang w:val="en-US" w:eastAsia="ru-RU"/>
        </w:rPr>
        <w:t>L6_1;</w:t>
      </w:r>
    </w:p>
    <w:p w14:paraId="348808C3" w14:textId="77777777" w:rsidR="00EE26BF" w:rsidRPr="00EE26BF" w:rsidRDefault="00EE26BF" w:rsidP="00EE26BF">
      <w:pPr>
        <w:autoSpaceDE w:val="0"/>
        <w:autoSpaceDN w:val="0"/>
        <w:adjustRightInd w:val="0"/>
        <w:spacing w:after="0" w:line="240" w:lineRule="auto"/>
        <w:rPr>
          <w:rFonts w:ascii="Courier New" w:hAnsi="Courier New" w:cs="Courier New"/>
          <w:b/>
          <w:bCs/>
          <w:color w:val="000000"/>
          <w:sz w:val="20"/>
          <w:szCs w:val="20"/>
          <w:lang w:val="en-US" w:eastAsia="ru-RU"/>
        </w:rPr>
      </w:pPr>
      <w:r w:rsidRPr="00EE26BF">
        <w:rPr>
          <w:rFonts w:ascii="Courier New" w:hAnsi="Courier New" w:cs="Courier New"/>
          <w:b/>
          <w:bCs/>
          <w:color w:val="000000"/>
          <w:sz w:val="20"/>
          <w:szCs w:val="20"/>
          <w:lang w:val="en-US" w:eastAsia="ru-RU"/>
        </w:rPr>
        <w:t>var</w:t>
      </w:r>
    </w:p>
    <w:p w14:paraId="61C4F475"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b/>
          <w:bCs/>
          <w:color w:val="000000"/>
          <w:sz w:val="20"/>
          <w:szCs w:val="20"/>
          <w:lang w:val="en-US" w:eastAsia="ru-RU"/>
        </w:rPr>
        <w:t xml:space="preserve">  </w:t>
      </w:r>
      <w:proofErr w:type="gramStart"/>
      <w:r w:rsidRPr="00EE26BF">
        <w:rPr>
          <w:rFonts w:ascii="Courier New" w:hAnsi="Courier New" w:cs="Courier New"/>
          <w:color w:val="000000"/>
          <w:sz w:val="20"/>
          <w:szCs w:val="20"/>
          <w:lang w:val="en-US" w:eastAsia="ru-RU"/>
        </w:rPr>
        <w:t>a:</w:t>
      </w:r>
      <w:r w:rsidRPr="00EE26BF">
        <w:rPr>
          <w:rFonts w:ascii="Courier New" w:hAnsi="Courier New" w:cs="Courier New"/>
          <w:b/>
          <w:bCs/>
          <w:color w:val="000000"/>
          <w:sz w:val="20"/>
          <w:szCs w:val="20"/>
          <w:lang w:val="en-US" w:eastAsia="ru-RU"/>
        </w:rPr>
        <w:t>array</w:t>
      </w:r>
      <w:proofErr w:type="gramEnd"/>
      <w:r w:rsidRPr="00EE26BF">
        <w:rPr>
          <w:rFonts w:ascii="Courier New" w:hAnsi="Courier New" w:cs="Courier New"/>
          <w:color w:val="000000"/>
          <w:sz w:val="20"/>
          <w:szCs w:val="20"/>
          <w:lang w:val="en-US" w:eastAsia="ru-RU"/>
        </w:rPr>
        <w:t>[</w:t>
      </w:r>
      <w:r w:rsidRPr="00EE26BF">
        <w:rPr>
          <w:rFonts w:ascii="Courier New" w:hAnsi="Courier New" w:cs="Courier New"/>
          <w:color w:val="006400"/>
          <w:sz w:val="20"/>
          <w:szCs w:val="20"/>
          <w:lang w:val="en-US" w:eastAsia="ru-RU"/>
        </w:rPr>
        <w:t>1..3</w:t>
      </w:r>
      <w:r w:rsidRPr="00EE26BF">
        <w:rPr>
          <w:rFonts w:ascii="Courier New" w:hAnsi="Courier New" w:cs="Courier New"/>
          <w:color w:val="000000"/>
          <w:sz w:val="20"/>
          <w:szCs w:val="20"/>
          <w:lang w:val="en-US" w:eastAsia="ru-RU"/>
        </w:rPr>
        <w:t>,</w:t>
      </w:r>
      <w:r w:rsidRPr="00EE26BF">
        <w:rPr>
          <w:rFonts w:ascii="Courier New" w:hAnsi="Courier New" w:cs="Courier New"/>
          <w:color w:val="006400"/>
          <w:sz w:val="20"/>
          <w:szCs w:val="20"/>
          <w:lang w:val="en-US" w:eastAsia="ru-RU"/>
        </w:rPr>
        <w:t>1..3</w:t>
      </w:r>
      <w:r w:rsidRPr="00EE26BF">
        <w:rPr>
          <w:rFonts w:ascii="Courier New" w:hAnsi="Courier New" w:cs="Courier New"/>
          <w:color w:val="000000"/>
          <w:sz w:val="20"/>
          <w:szCs w:val="20"/>
          <w:lang w:val="en-US" w:eastAsia="ru-RU"/>
        </w:rPr>
        <w:t xml:space="preserve">] </w:t>
      </w:r>
      <w:r w:rsidRPr="00EE26BF">
        <w:rPr>
          <w:rFonts w:ascii="Courier New" w:hAnsi="Courier New" w:cs="Courier New"/>
          <w:b/>
          <w:bCs/>
          <w:color w:val="000000"/>
          <w:sz w:val="20"/>
          <w:szCs w:val="20"/>
          <w:lang w:val="en-US" w:eastAsia="ru-RU"/>
        </w:rPr>
        <w:t xml:space="preserve">of </w:t>
      </w:r>
      <w:r w:rsidRPr="00EE26BF">
        <w:rPr>
          <w:rFonts w:ascii="Courier New" w:hAnsi="Courier New" w:cs="Courier New"/>
          <w:color w:val="0000FF"/>
          <w:sz w:val="20"/>
          <w:szCs w:val="20"/>
          <w:lang w:val="en-US" w:eastAsia="ru-RU"/>
        </w:rPr>
        <w:t>real</w:t>
      </w:r>
      <w:r w:rsidRPr="00EE26BF">
        <w:rPr>
          <w:rFonts w:ascii="Courier New" w:hAnsi="Courier New" w:cs="Courier New"/>
          <w:color w:val="000000"/>
          <w:sz w:val="20"/>
          <w:szCs w:val="20"/>
          <w:lang w:val="en-US" w:eastAsia="ru-RU"/>
        </w:rPr>
        <w:t>;</w:t>
      </w:r>
    </w:p>
    <w:p w14:paraId="5BE3219E"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proofErr w:type="spellStart"/>
      <w:proofErr w:type="gramStart"/>
      <w:r w:rsidRPr="00EE26BF">
        <w:rPr>
          <w:rFonts w:ascii="Courier New" w:hAnsi="Courier New" w:cs="Courier New"/>
          <w:color w:val="000000"/>
          <w:sz w:val="20"/>
          <w:szCs w:val="20"/>
          <w:lang w:val="en-US" w:eastAsia="ru-RU"/>
        </w:rPr>
        <w:t>min,Sp</w:t>
      </w:r>
      <w:proofErr w:type="gramEnd"/>
      <w:r w:rsidRPr="00EE26BF">
        <w:rPr>
          <w:rFonts w:ascii="Courier New" w:hAnsi="Courier New" w:cs="Courier New"/>
          <w:color w:val="000000"/>
          <w:sz w:val="20"/>
          <w:szCs w:val="20"/>
          <w:lang w:val="en-US" w:eastAsia="ru-RU"/>
        </w:rPr>
        <w:t>,P:</w:t>
      </w:r>
      <w:r w:rsidRPr="00EE26BF">
        <w:rPr>
          <w:rFonts w:ascii="Courier New" w:hAnsi="Courier New" w:cs="Courier New"/>
          <w:color w:val="0000FF"/>
          <w:sz w:val="20"/>
          <w:szCs w:val="20"/>
          <w:lang w:val="en-US" w:eastAsia="ru-RU"/>
        </w:rPr>
        <w:t>real</w:t>
      </w:r>
      <w:proofErr w:type="spellEnd"/>
      <w:r w:rsidRPr="00EE26BF">
        <w:rPr>
          <w:rFonts w:ascii="Courier New" w:hAnsi="Courier New" w:cs="Courier New"/>
          <w:color w:val="000000"/>
          <w:sz w:val="20"/>
          <w:szCs w:val="20"/>
          <w:lang w:val="en-US" w:eastAsia="ru-RU"/>
        </w:rPr>
        <w:t>;</w:t>
      </w:r>
    </w:p>
    <w:p w14:paraId="338D8091"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proofErr w:type="spellStart"/>
      <w:proofErr w:type="gramStart"/>
      <w:r w:rsidRPr="00EE26BF">
        <w:rPr>
          <w:rFonts w:ascii="Courier New" w:hAnsi="Courier New" w:cs="Courier New"/>
          <w:color w:val="000000"/>
          <w:sz w:val="20"/>
          <w:szCs w:val="20"/>
          <w:lang w:val="en-US" w:eastAsia="ru-RU"/>
        </w:rPr>
        <w:t>i,j</w:t>
      </w:r>
      <w:proofErr w:type="gramEnd"/>
      <w:r w:rsidRPr="00EE26BF">
        <w:rPr>
          <w:rFonts w:ascii="Courier New" w:hAnsi="Courier New" w:cs="Courier New"/>
          <w:color w:val="000000"/>
          <w:sz w:val="20"/>
          <w:szCs w:val="20"/>
          <w:lang w:val="en-US" w:eastAsia="ru-RU"/>
        </w:rPr>
        <w:t>:</w:t>
      </w:r>
      <w:r w:rsidRPr="00EE26BF">
        <w:rPr>
          <w:rFonts w:ascii="Courier New" w:hAnsi="Courier New" w:cs="Courier New"/>
          <w:color w:val="0000FF"/>
          <w:sz w:val="20"/>
          <w:szCs w:val="20"/>
          <w:lang w:val="en-US" w:eastAsia="ru-RU"/>
        </w:rPr>
        <w:t>integer</w:t>
      </w:r>
      <w:proofErr w:type="spellEnd"/>
      <w:r w:rsidRPr="00EE26BF">
        <w:rPr>
          <w:rFonts w:ascii="Courier New" w:hAnsi="Courier New" w:cs="Courier New"/>
          <w:color w:val="000000"/>
          <w:sz w:val="20"/>
          <w:szCs w:val="20"/>
          <w:lang w:val="en-US" w:eastAsia="ru-RU"/>
        </w:rPr>
        <w:t>;</w:t>
      </w:r>
    </w:p>
    <w:p w14:paraId="568A102B"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f:text;</w:t>
      </w:r>
    </w:p>
    <w:p w14:paraId="099B2521" w14:textId="77777777" w:rsidR="00EE26BF" w:rsidRPr="00EE26BF" w:rsidRDefault="00EE26BF" w:rsidP="00EE26BF">
      <w:pPr>
        <w:autoSpaceDE w:val="0"/>
        <w:autoSpaceDN w:val="0"/>
        <w:adjustRightInd w:val="0"/>
        <w:spacing w:after="0" w:line="240" w:lineRule="auto"/>
        <w:rPr>
          <w:rFonts w:ascii="Courier New" w:hAnsi="Courier New" w:cs="Courier New"/>
          <w:b/>
          <w:bCs/>
          <w:color w:val="000000"/>
          <w:sz w:val="20"/>
          <w:szCs w:val="20"/>
          <w:lang w:val="en-US" w:eastAsia="ru-RU"/>
        </w:rPr>
      </w:pPr>
      <w:r w:rsidRPr="00EE26BF">
        <w:rPr>
          <w:rFonts w:ascii="Courier New" w:hAnsi="Courier New" w:cs="Courier New"/>
          <w:b/>
          <w:bCs/>
          <w:color w:val="000000"/>
          <w:sz w:val="20"/>
          <w:szCs w:val="20"/>
          <w:lang w:val="en-US" w:eastAsia="ru-RU"/>
        </w:rPr>
        <w:t>begin</w:t>
      </w:r>
    </w:p>
    <w:p w14:paraId="1FEC1EDC"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b/>
          <w:bCs/>
          <w:color w:val="000000"/>
          <w:sz w:val="20"/>
          <w:szCs w:val="20"/>
          <w:lang w:val="en-US" w:eastAsia="ru-RU"/>
        </w:rPr>
        <w:t xml:space="preserve">  </w:t>
      </w:r>
      <w:r w:rsidRPr="00EE26BF">
        <w:rPr>
          <w:rFonts w:ascii="Courier New" w:hAnsi="Courier New" w:cs="Courier New"/>
          <w:color w:val="000000"/>
          <w:sz w:val="20"/>
          <w:szCs w:val="20"/>
          <w:lang w:val="en-US" w:eastAsia="ru-RU"/>
        </w:rPr>
        <w:t>assign(f,</w:t>
      </w:r>
      <w:r w:rsidRPr="00EE26BF">
        <w:rPr>
          <w:rFonts w:ascii="Courier New" w:hAnsi="Courier New" w:cs="Courier New"/>
          <w:color w:val="0000FF"/>
          <w:sz w:val="20"/>
          <w:szCs w:val="20"/>
          <w:lang w:val="en-US" w:eastAsia="ru-RU"/>
        </w:rPr>
        <w:t>'res.txt'</w:t>
      </w:r>
      <w:r w:rsidRPr="00EE26BF">
        <w:rPr>
          <w:rFonts w:ascii="Courier New" w:hAnsi="Courier New" w:cs="Courier New"/>
          <w:color w:val="000000"/>
          <w:sz w:val="20"/>
          <w:szCs w:val="20"/>
          <w:lang w:val="en-US" w:eastAsia="ru-RU"/>
        </w:rPr>
        <w:t>);</w:t>
      </w:r>
    </w:p>
    <w:p w14:paraId="4068966B" w14:textId="77777777" w:rsidR="00EE26BF" w:rsidRDefault="00EE26BF" w:rsidP="00EE26BF">
      <w:pPr>
        <w:autoSpaceDE w:val="0"/>
        <w:autoSpaceDN w:val="0"/>
        <w:adjustRightInd w:val="0"/>
        <w:spacing w:after="0" w:line="240" w:lineRule="auto"/>
        <w:rPr>
          <w:rFonts w:ascii="Courier New" w:hAnsi="Courier New" w:cs="Courier New"/>
          <w:color w:val="000000"/>
          <w:sz w:val="20"/>
          <w:szCs w:val="20"/>
          <w:lang w:eastAsia="ru-RU"/>
        </w:rPr>
      </w:pPr>
      <w:r w:rsidRPr="00EE26BF">
        <w:rPr>
          <w:rFonts w:ascii="Courier New" w:hAnsi="Courier New" w:cs="Courier New"/>
          <w:color w:val="000000"/>
          <w:sz w:val="20"/>
          <w:szCs w:val="20"/>
          <w:lang w:val="en-US" w:eastAsia="ru-RU"/>
        </w:rPr>
        <w:t xml:space="preserve">  </w:t>
      </w:r>
      <w:proofErr w:type="spellStart"/>
      <w:r>
        <w:rPr>
          <w:rFonts w:ascii="Courier New" w:hAnsi="Courier New" w:cs="Courier New"/>
          <w:color w:val="000000"/>
          <w:sz w:val="20"/>
          <w:szCs w:val="20"/>
          <w:lang w:eastAsia="ru-RU"/>
        </w:rPr>
        <w:t>rewrite</w:t>
      </w:r>
      <w:proofErr w:type="spellEnd"/>
      <w:r>
        <w:rPr>
          <w:rFonts w:ascii="Courier New" w:hAnsi="Courier New" w:cs="Courier New"/>
          <w:color w:val="000000"/>
          <w:sz w:val="20"/>
          <w:szCs w:val="20"/>
          <w:lang w:eastAsia="ru-RU"/>
        </w:rPr>
        <w:t>(f);</w:t>
      </w:r>
    </w:p>
    <w:p w14:paraId="075F5F11" w14:textId="77777777" w:rsidR="00EE26BF" w:rsidRDefault="00EE26BF" w:rsidP="00EE26BF">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color w:val="000000"/>
          <w:sz w:val="20"/>
          <w:szCs w:val="20"/>
          <w:lang w:eastAsia="ru-RU"/>
        </w:rPr>
        <w:t xml:space="preserve">  </w:t>
      </w:r>
      <w:proofErr w:type="spellStart"/>
      <w:r>
        <w:rPr>
          <w:rFonts w:ascii="Courier New" w:hAnsi="Courier New" w:cs="Courier New"/>
          <w:color w:val="000000"/>
          <w:sz w:val="20"/>
          <w:szCs w:val="20"/>
          <w:lang w:eastAsia="ru-RU"/>
        </w:rPr>
        <w:t>Sp</w:t>
      </w:r>
      <w:proofErr w:type="spellEnd"/>
      <w:r>
        <w:rPr>
          <w:rFonts w:ascii="Courier New" w:hAnsi="Courier New" w:cs="Courier New"/>
          <w:color w:val="000000"/>
          <w:sz w:val="20"/>
          <w:szCs w:val="20"/>
          <w:lang w:eastAsia="ru-RU"/>
        </w:rPr>
        <w:t>:=</w:t>
      </w:r>
      <w:r>
        <w:rPr>
          <w:rFonts w:ascii="Courier New" w:hAnsi="Courier New" w:cs="Courier New"/>
          <w:color w:val="006400"/>
          <w:sz w:val="20"/>
          <w:szCs w:val="20"/>
          <w:lang w:eastAsia="ru-RU"/>
        </w:rPr>
        <w:t>0</w:t>
      </w:r>
      <w:r>
        <w:rPr>
          <w:rFonts w:ascii="Courier New" w:hAnsi="Courier New" w:cs="Courier New"/>
          <w:color w:val="000000"/>
          <w:sz w:val="20"/>
          <w:szCs w:val="20"/>
          <w:lang w:eastAsia="ru-RU"/>
        </w:rPr>
        <w:t>;</w:t>
      </w:r>
    </w:p>
    <w:p w14:paraId="70CEBAA2"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proofErr w:type="gramStart"/>
      <w:r w:rsidRPr="00EE26BF">
        <w:rPr>
          <w:rFonts w:ascii="Courier New" w:hAnsi="Courier New" w:cs="Courier New"/>
          <w:color w:val="000000"/>
          <w:sz w:val="20"/>
          <w:szCs w:val="20"/>
          <w:lang w:val="en-US" w:eastAsia="ru-RU"/>
        </w:rPr>
        <w:t>min:=</w:t>
      </w:r>
      <w:commentRangeStart w:id="49"/>
      <w:proofErr w:type="gramEnd"/>
      <w:r w:rsidRPr="00EE26BF">
        <w:rPr>
          <w:rFonts w:ascii="Courier New" w:hAnsi="Courier New" w:cs="Courier New"/>
          <w:color w:val="006400"/>
          <w:sz w:val="20"/>
          <w:szCs w:val="20"/>
          <w:lang w:val="en-US" w:eastAsia="ru-RU"/>
        </w:rPr>
        <w:t>10</w:t>
      </w:r>
      <w:commentRangeEnd w:id="49"/>
      <w:r w:rsidR="00AD21FC">
        <w:rPr>
          <w:rStyle w:val="ad"/>
        </w:rPr>
        <w:commentReference w:id="49"/>
      </w:r>
      <w:r w:rsidRPr="00EE26BF">
        <w:rPr>
          <w:rFonts w:ascii="Courier New" w:hAnsi="Courier New" w:cs="Courier New"/>
          <w:color w:val="000000"/>
          <w:sz w:val="20"/>
          <w:szCs w:val="20"/>
          <w:lang w:val="en-US" w:eastAsia="ru-RU"/>
        </w:rPr>
        <w:t>;</w:t>
      </w:r>
    </w:p>
    <w:p w14:paraId="45DAC02D" w14:textId="77777777" w:rsidR="00EE26BF" w:rsidRPr="00EE26BF" w:rsidRDefault="00EE26BF" w:rsidP="00EE26BF">
      <w:pPr>
        <w:autoSpaceDE w:val="0"/>
        <w:autoSpaceDN w:val="0"/>
        <w:adjustRightInd w:val="0"/>
        <w:spacing w:after="0" w:line="240" w:lineRule="auto"/>
        <w:rPr>
          <w:rFonts w:ascii="Courier New" w:hAnsi="Courier New" w:cs="Courier New"/>
          <w:b/>
          <w:bCs/>
          <w:color w:val="000000"/>
          <w:sz w:val="20"/>
          <w:szCs w:val="20"/>
          <w:lang w:val="en-US" w:eastAsia="ru-RU"/>
        </w:rPr>
      </w:pPr>
      <w:r w:rsidRPr="00EE26BF">
        <w:rPr>
          <w:rFonts w:ascii="Courier New" w:hAnsi="Courier New" w:cs="Courier New"/>
          <w:color w:val="000000"/>
          <w:sz w:val="20"/>
          <w:szCs w:val="20"/>
          <w:lang w:val="en-US" w:eastAsia="ru-RU"/>
        </w:rPr>
        <w:t xml:space="preserve">  </w:t>
      </w:r>
      <w:r w:rsidRPr="00EE26BF">
        <w:rPr>
          <w:rFonts w:ascii="Courier New" w:hAnsi="Courier New" w:cs="Courier New"/>
          <w:b/>
          <w:bCs/>
          <w:color w:val="000000"/>
          <w:sz w:val="20"/>
          <w:szCs w:val="20"/>
          <w:lang w:val="en-US" w:eastAsia="ru-RU"/>
        </w:rPr>
        <w:t xml:space="preserve">for </w:t>
      </w:r>
      <w:proofErr w:type="gramStart"/>
      <w:r w:rsidRPr="00EE26BF">
        <w:rPr>
          <w:rFonts w:ascii="Courier New" w:hAnsi="Courier New" w:cs="Courier New"/>
          <w:color w:val="000000"/>
          <w:sz w:val="20"/>
          <w:szCs w:val="20"/>
          <w:lang w:val="en-US" w:eastAsia="ru-RU"/>
        </w:rPr>
        <w:t>i:=</w:t>
      </w:r>
      <w:proofErr w:type="gramEnd"/>
      <w:r w:rsidRPr="00EE26BF">
        <w:rPr>
          <w:rFonts w:ascii="Courier New" w:hAnsi="Courier New" w:cs="Courier New"/>
          <w:color w:val="006400"/>
          <w:sz w:val="20"/>
          <w:szCs w:val="20"/>
          <w:lang w:val="en-US" w:eastAsia="ru-RU"/>
        </w:rPr>
        <w:t xml:space="preserve">1 </w:t>
      </w:r>
      <w:r w:rsidRPr="00EE26BF">
        <w:rPr>
          <w:rFonts w:ascii="Courier New" w:hAnsi="Courier New" w:cs="Courier New"/>
          <w:b/>
          <w:bCs/>
          <w:color w:val="000000"/>
          <w:sz w:val="20"/>
          <w:szCs w:val="20"/>
          <w:lang w:val="en-US" w:eastAsia="ru-RU"/>
        </w:rPr>
        <w:t xml:space="preserve">to </w:t>
      </w:r>
      <w:r w:rsidRPr="00EE26BF">
        <w:rPr>
          <w:rFonts w:ascii="Courier New" w:hAnsi="Courier New" w:cs="Courier New"/>
          <w:color w:val="006400"/>
          <w:sz w:val="20"/>
          <w:szCs w:val="20"/>
          <w:lang w:val="en-US" w:eastAsia="ru-RU"/>
        </w:rPr>
        <w:t xml:space="preserve">3 </w:t>
      </w:r>
      <w:r w:rsidRPr="00EE26BF">
        <w:rPr>
          <w:rFonts w:ascii="Courier New" w:hAnsi="Courier New" w:cs="Courier New"/>
          <w:b/>
          <w:bCs/>
          <w:color w:val="000000"/>
          <w:sz w:val="20"/>
          <w:szCs w:val="20"/>
          <w:lang w:val="en-US" w:eastAsia="ru-RU"/>
        </w:rPr>
        <w:t>do</w:t>
      </w:r>
    </w:p>
    <w:p w14:paraId="740B6AC4" w14:textId="77777777" w:rsidR="00EE26BF" w:rsidRPr="00EE26BF" w:rsidRDefault="00EE26BF" w:rsidP="00EE26BF">
      <w:pPr>
        <w:autoSpaceDE w:val="0"/>
        <w:autoSpaceDN w:val="0"/>
        <w:adjustRightInd w:val="0"/>
        <w:spacing w:after="0" w:line="240" w:lineRule="auto"/>
        <w:rPr>
          <w:rFonts w:ascii="Courier New" w:hAnsi="Courier New" w:cs="Courier New"/>
          <w:b/>
          <w:bCs/>
          <w:color w:val="000000"/>
          <w:sz w:val="20"/>
          <w:szCs w:val="20"/>
          <w:lang w:val="en-US" w:eastAsia="ru-RU"/>
        </w:rPr>
      </w:pPr>
      <w:r w:rsidRPr="00EE26BF">
        <w:rPr>
          <w:rFonts w:ascii="Courier New" w:hAnsi="Courier New" w:cs="Courier New"/>
          <w:b/>
          <w:bCs/>
          <w:color w:val="000000"/>
          <w:sz w:val="20"/>
          <w:szCs w:val="20"/>
          <w:lang w:val="en-US" w:eastAsia="ru-RU"/>
        </w:rPr>
        <w:t xml:space="preserve">  begin</w:t>
      </w:r>
    </w:p>
    <w:p w14:paraId="750BDB09" w14:textId="77777777" w:rsidR="00EE26BF" w:rsidRPr="00EE26BF" w:rsidRDefault="00EE26BF" w:rsidP="00EE26BF">
      <w:pPr>
        <w:autoSpaceDE w:val="0"/>
        <w:autoSpaceDN w:val="0"/>
        <w:adjustRightInd w:val="0"/>
        <w:spacing w:after="0" w:line="240" w:lineRule="auto"/>
        <w:rPr>
          <w:rFonts w:ascii="Courier New" w:hAnsi="Courier New" w:cs="Courier New"/>
          <w:b/>
          <w:bCs/>
          <w:color w:val="000000"/>
          <w:sz w:val="20"/>
          <w:szCs w:val="20"/>
          <w:lang w:val="en-US" w:eastAsia="ru-RU"/>
        </w:rPr>
      </w:pPr>
      <w:r w:rsidRPr="00EE26BF">
        <w:rPr>
          <w:rFonts w:ascii="Courier New" w:hAnsi="Courier New" w:cs="Courier New"/>
          <w:b/>
          <w:bCs/>
          <w:color w:val="000000"/>
          <w:sz w:val="20"/>
          <w:szCs w:val="20"/>
          <w:lang w:val="en-US" w:eastAsia="ru-RU"/>
        </w:rPr>
        <w:t xml:space="preserve">    for </w:t>
      </w:r>
      <w:proofErr w:type="gramStart"/>
      <w:r w:rsidRPr="00EE26BF">
        <w:rPr>
          <w:rFonts w:ascii="Courier New" w:hAnsi="Courier New" w:cs="Courier New"/>
          <w:color w:val="000000"/>
          <w:sz w:val="20"/>
          <w:szCs w:val="20"/>
          <w:lang w:val="en-US" w:eastAsia="ru-RU"/>
        </w:rPr>
        <w:t>j:=</w:t>
      </w:r>
      <w:proofErr w:type="gramEnd"/>
      <w:r w:rsidRPr="00EE26BF">
        <w:rPr>
          <w:rFonts w:ascii="Courier New" w:hAnsi="Courier New" w:cs="Courier New"/>
          <w:color w:val="006400"/>
          <w:sz w:val="20"/>
          <w:szCs w:val="20"/>
          <w:lang w:val="en-US" w:eastAsia="ru-RU"/>
        </w:rPr>
        <w:t xml:space="preserve">1 </w:t>
      </w:r>
      <w:r w:rsidRPr="00EE26BF">
        <w:rPr>
          <w:rFonts w:ascii="Courier New" w:hAnsi="Courier New" w:cs="Courier New"/>
          <w:b/>
          <w:bCs/>
          <w:color w:val="000000"/>
          <w:sz w:val="20"/>
          <w:szCs w:val="20"/>
          <w:lang w:val="en-US" w:eastAsia="ru-RU"/>
        </w:rPr>
        <w:t xml:space="preserve">to </w:t>
      </w:r>
      <w:r w:rsidRPr="00EE26BF">
        <w:rPr>
          <w:rFonts w:ascii="Courier New" w:hAnsi="Courier New" w:cs="Courier New"/>
          <w:color w:val="006400"/>
          <w:sz w:val="20"/>
          <w:szCs w:val="20"/>
          <w:lang w:val="en-US" w:eastAsia="ru-RU"/>
        </w:rPr>
        <w:t xml:space="preserve">3 </w:t>
      </w:r>
      <w:r w:rsidRPr="00EE26BF">
        <w:rPr>
          <w:rFonts w:ascii="Courier New" w:hAnsi="Courier New" w:cs="Courier New"/>
          <w:b/>
          <w:bCs/>
          <w:color w:val="000000"/>
          <w:sz w:val="20"/>
          <w:szCs w:val="20"/>
          <w:lang w:val="en-US" w:eastAsia="ru-RU"/>
        </w:rPr>
        <w:t>do</w:t>
      </w:r>
    </w:p>
    <w:p w14:paraId="62DECF98" w14:textId="77777777" w:rsidR="00EE26BF" w:rsidRPr="00EE26BF" w:rsidRDefault="00EE26BF" w:rsidP="00EE26BF">
      <w:pPr>
        <w:autoSpaceDE w:val="0"/>
        <w:autoSpaceDN w:val="0"/>
        <w:adjustRightInd w:val="0"/>
        <w:spacing w:after="0" w:line="240" w:lineRule="auto"/>
        <w:rPr>
          <w:rFonts w:ascii="Courier New" w:hAnsi="Courier New" w:cs="Courier New"/>
          <w:b/>
          <w:bCs/>
          <w:color w:val="000000"/>
          <w:sz w:val="20"/>
          <w:szCs w:val="20"/>
          <w:lang w:val="en-US" w:eastAsia="ru-RU"/>
        </w:rPr>
      </w:pPr>
      <w:r w:rsidRPr="00EE26BF">
        <w:rPr>
          <w:rFonts w:ascii="Courier New" w:hAnsi="Courier New" w:cs="Courier New"/>
          <w:b/>
          <w:bCs/>
          <w:color w:val="000000"/>
          <w:sz w:val="20"/>
          <w:szCs w:val="20"/>
          <w:lang w:val="en-US" w:eastAsia="ru-RU"/>
        </w:rPr>
        <w:t xml:space="preserve">      begin</w:t>
      </w:r>
    </w:p>
    <w:p w14:paraId="18CEE6A5"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b/>
          <w:bCs/>
          <w:color w:val="000000"/>
          <w:sz w:val="20"/>
          <w:szCs w:val="20"/>
          <w:lang w:val="en-US" w:eastAsia="ru-RU"/>
        </w:rPr>
        <w:t xml:space="preserve">      </w:t>
      </w:r>
      <w:r w:rsidRPr="00EE26BF">
        <w:rPr>
          <w:rFonts w:ascii="Courier New" w:hAnsi="Courier New" w:cs="Courier New"/>
          <w:color w:val="000000"/>
          <w:sz w:val="20"/>
          <w:szCs w:val="20"/>
          <w:lang w:val="en-US" w:eastAsia="ru-RU"/>
        </w:rPr>
        <w:t>a[</w:t>
      </w:r>
      <w:proofErr w:type="spellStart"/>
      <w:proofErr w:type="gramStart"/>
      <w:r w:rsidRPr="00EE26BF">
        <w:rPr>
          <w:rFonts w:ascii="Courier New" w:hAnsi="Courier New" w:cs="Courier New"/>
          <w:color w:val="000000"/>
          <w:sz w:val="20"/>
          <w:szCs w:val="20"/>
          <w:lang w:val="en-US" w:eastAsia="ru-RU"/>
        </w:rPr>
        <w:t>i,j</w:t>
      </w:r>
      <w:proofErr w:type="spellEnd"/>
      <w:proofErr w:type="gramEnd"/>
      <w:r w:rsidRPr="00EE26BF">
        <w:rPr>
          <w:rFonts w:ascii="Courier New" w:hAnsi="Courier New" w:cs="Courier New"/>
          <w:color w:val="000000"/>
          <w:sz w:val="20"/>
          <w:szCs w:val="20"/>
          <w:lang w:val="en-US" w:eastAsia="ru-RU"/>
        </w:rPr>
        <w:t>]:=random(-</w:t>
      </w:r>
      <w:r w:rsidRPr="00EE26BF">
        <w:rPr>
          <w:rFonts w:ascii="Courier New" w:hAnsi="Courier New" w:cs="Courier New"/>
          <w:color w:val="006400"/>
          <w:sz w:val="20"/>
          <w:szCs w:val="20"/>
          <w:lang w:val="en-US" w:eastAsia="ru-RU"/>
        </w:rPr>
        <w:t>5</w:t>
      </w:r>
      <w:r w:rsidRPr="00EE26BF">
        <w:rPr>
          <w:rFonts w:ascii="Courier New" w:hAnsi="Courier New" w:cs="Courier New"/>
          <w:color w:val="000000"/>
          <w:sz w:val="20"/>
          <w:szCs w:val="20"/>
          <w:lang w:val="en-US" w:eastAsia="ru-RU"/>
        </w:rPr>
        <w:t>,</w:t>
      </w:r>
      <w:r w:rsidRPr="00EE26BF">
        <w:rPr>
          <w:rFonts w:ascii="Courier New" w:hAnsi="Courier New" w:cs="Courier New"/>
          <w:color w:val="006400"/>
          <w:sz w:val="20"/>
          <w:szCs w:val="20"/>
          <w:lang w:val="en-US" w:eastAsia="ru-RU"/>
        </w:rPr>
        <w:t>5</w:t>
      </w:r>
      <w:r w:rsidRPr="00EE26BF">
        <w:rPr>
          <w:rFonts w:ascii="Courier New" w:hAnsi="Courier New" w:cs="Courier New"/>
          <w:color w:val="000000"/>
          <w:sz w:val="20"/>
          <w:szCs w:val="20"/>
          <w:lang w:val="en-US" w:eastAsia="ru-RU"/>
        </w:rPr>
        <w:t>);</w:t>
      </w:r>
    </w:p>
    <w:p w14:paraId="5472F50C"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proofErr w:type="gramStart"/>
      <w:r w:rsidRPr="00EE26BF">
        <w:rPr>
          <w:rFonts w:ascii="Courier New" w:hAnsi="Courier New" w:cs="Courier New"/>
          <w:color w:val="000000"/>
          <w:sz w:val="20"/>
          <w:szCs w:val="20"/>
          <w:lang w:val="en-US" w:eastAsia="ru-RU"/>
        </w:rPr>
        <w:t>write(</w:t>
      </w:r>
      <w:proofErr w:type="gramEnd"/>
      <w:r w:rsidRPr="00EE26BF">
        <w:rPr>
          <w:rFonts w:ascii="Courier New" w:hAnsi="Courier New" w:cs="Courier New"/>
          <w:color w:val="000000"/>
          <w:sz w:val="20"/>
          <w:szCs w:val="20"/>
          <w:lang w:val="en-US" w:eastAsia="ru-RU"/>
        </w:rPr>
        <w:t>f, a[</w:t>
      </w:r>
      <w:proofErr w:type="spellStart"/>
      <w:r w:rsidRPr="00EE26BF">
        <w:rPr>
          <w:rFonts w:ascii="Courier New" w:hAnsi="Courier New" w:cs="Courier New"/>
          <w:color w:val="000000"/>
          <w:sz w:val="20"/>
          <w:szCs w:val="20"/>
          <w:lang w:val="en-US" w:eastAsia="ru-RU"/>
        </w:rPr>
        <w:t>i,j</w:t>
      </w:r>
      <w:proofErr w:type="spellEnd"/>
      <w:r w:rsidRPr="00EE26BF">
        <w:rPr>
          <w:rFonts w:ascii="Courier New" w:hAnsi="Courier New" w:cs="Courier New"/>
          <w:color w:val="000000"/>
          <w:sz w:val="20"/>
          <w:szCs w:val="20"/>
          <w:lang w:val="en-US" w:eastAsia="ru-RU"/>
        </w:rPr>
        <w:t>]:</w:t>
      </w:r>
      <w:r w:rsidRPr="00EE26BF">
        <w:rPr>
          <w:rFonts w:ascii="Courier New" w:hAnsi="Courier New" w:cs="Courier New"/>
          <w:color w:val="006400"/>
          <w:sz w:val="20"/>
          <w:szCs w:val="20"/>
          <w:lang w:val="en-US" w:eastAsia="ru-RU"/>
        </w:rPr>
        <w:t>6</w:t>
      </w:r>
      <w:r w:rsidRPr="00EE26BF">
        <w:rPr>
          <w:rFonts w:ascii="Courier New" w:hAnsi="Courier New" w:cs="Courier New"/>
          <w:color w:val="000000"/>
          <w:sz w:val="20"/>
          <w:szCs w:val="20"/>
          <w:lang w:val="en-US" w:eastAsia="ru-RU"/>
        </w:rPr>
        <w:t>:</w:t>
      </w:r>
      <w:r w:rsidRPr="00EE26BF">
        <w:rPr>
          <w:rFonts w:ascii="Courier New" w:hAnsi="Courier New" w:cs="Courier New"/>
          <w:color w:val="006400"/>
          <w:sz w:val="20"/>
          <w:szCs w:val="20"/>
          <w:lang w:val="en-US" w:eastAsia="ru-RU"/>
        </w:rPr>
        <w:t>1</w:t>
      </w:r>
      <w:r w:rsidRPr="00EE26BF">
        <w:rPr>
          <w:rFonts w:ascii="Courier New" w:hAnsi="Courier New" w:cs="Courier New"/>
          <w:color w:val="000000"/>
          <w:sz w:val="20"/>
          <w:szCs w:val="20"/>
          <w:lang w:val="en-US" w:eastAsia="ru-RU"/>
        </w:rPr>
        <w:t>);</w:t>
      </w:r>
    </w:p>
    <w:p w14:paraId="592FB489"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p>
    <w:p w14:paraId="162DCA2F" w14:textId="77777777" w:rsidR="00EE26BF" w:rsidRPr="00EE26BF" w:rsidRDefault="00EE26BF" w:rsidP="00EE26BF">
      <w:pPr>
        <w:autoSpaceDE w:val="0"/>
        <w:autoSpaceDN w:val="0"/>
        <w:adjustRightInd w:val="0"/>
        <w:spacing w:after="0" w:line="240" w:lineRule="auto"/>
        <w:rPr>
          <w:rFonts w:ascii="Courier New" w:hAnsi="Courier New" w:cs="Courier New"/>
          <w:b/>
          <w:bCs/>
          <w:color w:val="000000"/>
          <w:sz w:val="20"/>
          <w:szCs w:val="20"/>
          <w:lang w:val="en-US" w:eastAsia="ru-RU"/>
        </w:rPr>
      </w:pPr>
      <w:r w:rsidRPr="00EE26BF">
        <w:rPr>
          <w:rFonts w:ascii="Courier New" w:hAnsi="Courier New" w:cs="Courier New"/>
          <w:color w:val="000000"/>
          <w:sz w:val="20"/>
          <w:szCs w:val="20"/>
          <w:lang w:val="en-US" w:eastAsia="ru-RU"/>
        </w:rPr>
        <w:t xml:space="preserve">      </w:t>
      </w:r>
      <w:r w:rsidRPr="00EE26BF">
        <w:rPr>
          <w:rFonts w:ascii="Courier New" w:hAnsi="Courier New" w:cs="Courier New"/>
          <w:b/>
          <w:bCs/>
          <w:color w:val="000000"/>
          <w:sz w:val="20"/>
          <w:szCs w:val="20"/>
          <w:lang w:val="en-US" w:eastAsia="ru-RU"/>
        </w:rPr>
        <w:t xml:space="preserve">if </w:t>
      </w:r>
      <w:r w:rsidRPr="00EE26BF">
        <w:rPr>
          <w:rFonts w:ascii="Courier New" w:hAnsi="Courier New" w:cs="Courier New"/>
          <w:color w:val="000000"/>
          <w:sz w:val="20"/>
          <w:szCs w:val="20"/>
          <w:lang w:val="en-US" w:eastAsia="ru-RU"/>
        </w:rPr>
        <w:t>a[</w:t>
      </w:r>
      <w:proofErr w:type="spellStart"/>
      <w:proofErr w:type="gramStart"/>
      <w:r w:rsidRPr="00EE26BF">
        <w:rPr>
          <w:rFonts w:ascii="Courier New" w:hAnsi="Courier New" w:cs="Courier New"/>
          <w:color w:val="000000"/>
          <w:sz w:val="20"/>
          <w:szCs w:val="20"/>
          <w:lang w:val="en-US" w:eastAsia="ru-RU"/>
        </w:rPr>
        <w:t>i,j</w:t>
      </w:r>
      <w:proofErr w:type="spellEnd"/>
      <w:proofErr w:type="gramEnd"/>
      <w:r w:rsidRPr="00EE26BF">
        <w:rPr>
          <w:rFonts w:ascii="Courier New" w:hAnsi="Courier New" w:cs="Courier New"/>
          <w:color w:val="000000"/>
          <w:sz w:val="20"/>
          <w:szCs w:val="20"/>
          <w:lang w:val="en-US" w:eastAsia="ru-RU"/>
        </w:rPr>
        <w:t xml:space="preserve">]&lt;min </w:t>
      </w:r>
      <w:r w:rsidRPr="00EE26BF">
        <w:rPr>
          <w:rFonts w:ascii="Courier New" w:hAnsi="Courier New" w:cs="Courier New"/>
          <w:b/>
          <w:bCs/>
          <w:color w:val="000000"/>
          <w:sz w:val="20"/>
          <w:szCs w:val="20"/>
          <w:lang w:val="en-US" w:eastAsia="ru-RU"/>
        </w:rPr>
        <w:t>then</w:t>
      </w:r>
    </w:p>
    <w:p w14:paraId="75B21B74"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b/>
          <w:bCs/>
          <w:color w:val="000000"/>
          <w:sz w:val="20"/>
          <w:szCs w:val="20"/>
          <w:lang w:val="en-US" w:eastAsia="ru-RU"/>
        </w:rPr>
        <w:t xml:space="preserve">        </w:t>
      </w:r>
      <w:proofErr w:type="gramStart"/>
      <w:r w:rsidRPr="00EE26BF">
        <w:rPr>
          <w:rFonts w:ascii="Courier New" w:hAnsi="Courier New" w:cs="Courier New"/>
          <w:color w:val="000000"/>
          <w:sz w:val="20"/>
          <w:szCs w:val="20"/>
          <w:lang w:val="en-US" w:eastAsia="ru-RU"/>
        </w:rPr>
        <w:t>min:=</w:t>
      </w:r>
      <w:proofErr w:type="gramEnd"/>
      <w:r w:rsidRPr="00EE26BF">
        <w:rPr>
          <w:rFonts w:ascii="Courier New" w:hAnsi="Courier New" w:cs="Courier New"/>
          <w:color w:val="000000"/>
          <w:sz w:val="20"/>
          <w:szCs w:val="20"/>
          <w:lang w:val="en-US" w:eastAsia="ru-RU"/>
        </w:rPr>
        <w:t>a[</w:t>
      </w:r>
      <w:proofErr w:type="spellStart"/>
      <w:r w:rsidRPr="00EE26BF">
        <w:rPr>
          <w:rFonts w:ascii="Courier New" w:hAnsi="Courier New" w:cs="Courier New"/>
          <w:color w:val="000000"/>
          <w:sz w:val="20"/>
          <w:szCs w:val="20"/>
          <w:lang w:val="en-US" w:eastAsia="ru-RU"/>
        </w:rPr>
        <w:t>i,j</w:t>
      </w:r>
      <w:proofErr w:type="spellEnd"/>
      <w:r w:rsidRPr="00EE26BF">
        <w:rPr>
          <w:rFonts w:ascii="Courier New" w:hAnsi="Courier New" w:cs="Courier New"/>
          <w:color w:val="000000"/>
          <w:sz w:val="20"/>
          <w:szCs w:val="20"/>
          <w:lang w:val="en-US" w:eastAsia="ru-RU"/>
        </w:rPr>
        <w:t>];</w:t>
      </w:r>
    </w:p>
    <w:p w14:paraId="4CD41BB0" w14:textId="77777777" w:rsidR="00EE26BF" w:rsidRPr="00EE26BF" w:rsidRDefault="00EE26BF" w:rsidP="00EE26BF">
      <w:pPr>
        <w:autoSpaceDE w:val="0"/>
        <w:autoSpaceDN w:val="0"/>
        <w:adjustRightInd w:val="0"/>
        <w:spacing w:after="0" w:line="240" w:lineRule="auto"/>
        <w:rPr>
          <w:rFonts w:ascii="Courier New" w:hAnsi="Courier New" w:cs="Courier New"/>
          <w:b/>
          <w:bCs/>
          <w:color w:val="000000"/>
          <w:sz w:val="20"/>
          <w:szCs w:val="20"/>
          <w:lang w:val="en-US" w:eastAsia="ru-RU"/>
        </w:rPr>
      </w:pPr>
      <w:r w:rsidRPr="00EE26BF">
        <w:rPr>
          <w:rFonts w:ascii="Courier New" w:hAnsi="Courier New" w:cs="Courier New"/>
          <w:color w:val="000000"/>
          <w:sz w:val="20"/>
          <w:szCs w:val="20"/>
          <w:lang w:val="en-US" w:eastAsia="ru-RU"/>
        </w:rPr>
        <w:t xml:space="preserve">      </w:t>
      </w:r>
      <w:r w:rsidRPr="00EE26BF">
        <w:rPr>
          <w:rFonts w:ascii="Courier New" w:hAnsi="Courier New" w:cs="Courier New"/>
          <w:b/>
          <w:bCs/>
          <w:color w:val="000000"/>
          <w:sz w:val="20"/>
          <w:szCs w:val="20"/>
          <w:lang w:val="en-US" w:eastAsia="ru-RU"/>
        </w:rPr>
        <w:t xml:space="preserve">if </w:t>
      </w:r>
      <w:r w:rsidRPr="00EE26BF">
        <w:rPr>
          <w:rFonts w:ascii="Courier New" w:hAnsi="Courier New" w:cs="Courier New"/>
          <w:color w:val="000000"/>
          <w:sz w:val="20"/>
          <w:szCs w:val="20"/>
          <w:lang w:val="en-US" w:eastAsia="ru-RU"/>
        </w:rPr>
        <w:t>a[</w:t>
      </w:r>
      <w:proofErr w:type="spellStart"/>
      <w:proofErr w:type="gramStart"/>
      <w:r w:rsidRPr="00EE26BF">
        <w:rPr>
          <w:rFonts w:ascii="Courier New" w:hAnsi="Courier New" w:cs="Courier New"/>
          <w:color w:val="000000"/>
          <w:sz w:val="20"/>
          <w:szCs w:val="20"/>
          <w:lang w:val="en-US" w:eastAsia="ru-RU"/>
        </w:rPr>
        <w:t>i,j</w:t>
      </w:r>
      <w:proofErr w:type="spellEnd"/>
      <w:proofErr w:type="gramEnd"/>
      <w:r w:rsidRPr="00EE26BF">
        <w:rPr>
          <w:rFonts w:ascii="Courier New" w:hAnsi="Courier New" w:cs="Courier New"/>
          <w:color w:val="000000"/>
          <w:sz w:val="20"/>
          <w:szCs w:val="20"/>
          <w:lang w:val="en-US" w:eastAsia="ru-RU"/>
        </w:rPr>
        <w:t>]&gt;=</w:t>
      </w:r>
      <w:r w:rsidRPr="00EE26BF">
        <w:rPr>
          <w:rFonts w:ascii="Courier New" w:hAnsi="Courier New" w:cs="Courier New"/>
          <w:color w:val="006400"/>
          <w:sz w:val="20"/>
          <w:szCs w:val="20"/>
          <w:lang w:val="en-US" w:eastAsia="ru-RU"/>
        </w:rPr>
        <w:t xml:space="preserve">0 </w:t>
      </w:r>
      <w:r w:rsidRPr="00EE26BF">
        <w:rPr>
          <w:rFonts w:ascii="Courier New" w:hAnsi="Courier New" w:cs="Courier New"/>
          <w:b/>
          <w:bCs/>
          <w:color w:val="000000"/>
          <w:sz w:val="20"/>
          <w:szCs w:val="20"/>
          <w:lang w:val="en-US" w:eastAsia="ru-RU"/>
        </w:rPr>
        <w:t>then</w:t>
      </w:r>
    </w:p>
    <w:p w14:paraId="0037142B"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b/>
          <w:bCs/>
          <w:color w:val="000000"/>
          <w:sz w:val="20"/>
          <w:szCs w:val="20"/>
          <w:lang w:val="en-US" w:eastAsia="ru-RU"/>
        </w:rPr>
        <w:t xml:space="preserve">        </w:t>
      </w:r>
      <w:proofErr w:type="spellStart"/>
      <w:proofErr w:type="gramStart"/>
      <w:r w:rsidRPr="00EE26BF">
        <w:rPr>
          <w:rFonts w:ascii="Courier New" w:hAnsi="Courier New" w:cs="Courier New"/>
          <w:color w:val="000000"/>
          <w:sz w:val="20"/>
          <w:szCs w:val="20"/>
          <w:lang w:val="en-US" w:eastAsia="ru-RU"/>
        </w:rPr>
        <w:t>Sp</w:t>
      </w:r>
      <w:proofErr w:type="spellEnd"/>
      <w:r w:rsidRPr="00EE26BF">
        <w:rPr>
          <w:rFonts w:ascii="Courier New" w:hAnsi="Courier New" w:cs="Courier New"/>
          <w:color w:val="000000"/>
          <w:sz w:val="20"/>
          <w:szCs w:val="20"/>
          <w:lang w:val="en-US" w:eastAsia="ru-RU"/>
        </w:rPr>
        <w:t>:=</w:t>
      </w:r>
      <w:proofErr w:type="spellStart"/>
      <w:proofErr w:type="gramEnd"/>
      <w:r w:rsidRPr="00EE26BF">
        <w:rPr>
          <w:rFonts w:ascii="Courier New" w:hAnsi="Courier New" w:cs="Courier New"/>
          <w:color w:val="000000"/>
          <w:sz w:val="20"/>
          <w:szCs w:val="20"/>
          <w:lang w:val="en-US" w:eastAsia="ru-RU"/>
        </w:rPr>
        <w:t>Sp+a</w:t>
      </w:r>
      <w:proofErr w:type="spellEnd"/>
      <w:r w:rsidRPr="00EE26BF">
        <w:rPr>
          <w:rFonts w:ascii="Courier New" w:hAnsi="Courier New" w:cs="Courier New"/>
          <w:color w:val="000000"/>
          <w:sz w:val="20"/>
          <w:szCs w:val="20"/>
          <w:lang w:val="en-US" w:eastAsia="ru-RU"/>
        </w:rPr>
        <w:t>[</w:t>
      </w:r>
      <w:proofErr w:type="spellStart"/>
      <w:r w:rsidRPr="00EE26BF">
        <w:rPr>
          <w:rFonts w:ascii="Courier New" w:hAnsi="Courier New" w:cs="Courier New"/>
          <w:color w:val="000000"/>
          <w:sz w:val="20"/>
          <w:szCs w:val="20"/>
          <w:lang w:val="en-US" w:eastAsia="ru-RU"/>
        </w:rPr>
        <w:t>i,j</w:t>
      </w:r>
      <w:proofErr w:type="spellEnd"/>
      <w:r w:rsidRPr="00EE26BF">
        <w:rPr>
          <w:rFonts w:ascii="Courier New" w:hAnsi="Courier New" w:cs="Courier New"/>
          <w:color w:val="000000"/>
          <w:sz w:val="20"/>
          <w:szCs w:val="20"/>
          <w:lang w:val="en-US" w:eastAsia="ru-RU"/>
        </w:rPr>
        <w:t>];</w:t>
      </w:r>
    </w:p>
    <w:p w14:paraId="5C0D784E"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r w:rsidRPr="00EE26BF">
        <w:rPr>
          <w:rFonts w:ascii="Courier New" w:hAnsi="Courier New" w:cs="Courier New"/>
          <w:b/>
          <w:bCs/>
          <w:color w:val="000000"/>
          <w:sz w:val="20"/>
          <w:szCs w:val="20"/>
          <w:lang w:val="en-US" w:eastAsia="ru-RU"/>
        </w:rPr>
        <w:t>end</w:t>
      </w:r>
      <w:r w:rsidRPr="00EE26BF">
        <w:rPr>
          <w:rFonts w:ascii="Courier New" w:hAnsi="Courier New" w:cs="Courier New"/>
          <w:color w:val="000000"/>
          <w:sz w:val="20"/>
          <w:szCs w:val="20"/>
          <w:lang w:val="en-US" w:eastAsia="ru-RU"/>
        </w:rPr>
        <w:t>;</w:t>
      </w:r>
    </w:p>
    <w:p w14:paraId="0BCD3B81"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proofErr w:type="spellStart"/>
      <w:r w:rsidRPr="00EE26BF">
        <w:rPr>
          <w:rFonts w:ascii="Courier New" w:hAnsi="Courier New" w:cs="Courier New"/>
          <w:color w:val="000000"/>
          <w:sz w:val="20"/>
          <w:szCs w:val="20"/>
          <w:lang w:val="en-US" w:eastAsia="ru-RU"/>
        </w:rPr>
        <w:t>writeln</w:t>
      </w:r>
      <w:proofErr w:type="spellEnd"/>
      <w:r w:rsidRPr="00EE26BF">
        <w:rPr>
          <w:rFonts w:ascii="Courier New" w:hAnsi="Courier New" w:cs="Courier New"/>
          <w:color w:val="000000"/>
          <w:sz w:val="20"/>
          <w:szCs w:val="20"/>
          <w:lang w:val="en-US" w:eastAsia="ru-RU"/>
        </w:rPr>
        <w:t>(f);</w:t>
      </w:r>
    </w:p>
    <w:p w14:paraId="5B708CB1"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r w:rsidRPr="00EE26BF">
        <w:rPr>
          <w:rFonts w:ascii="Courier New" w:hAnsi="Courier New" w:cs="Courier New"/>
          <w:b/>
          <w:bCs/>
          <w:color w:val="000000"/>
          <w:sz w:val="20"/>
          <w:szCs w:val="20"/>
          <w:lang w:val="en-US" w:eastAsia="ru-RU"/>
        </w:rPr>
        <w:t>end</w:t>
      </w:r>
      <w:r w:rsidRPr="00EE26BF">
        <w:rPr>
          <w:rFonts w:ascii="Courier New" w:hAnsi="Courier New" w:cs="Courier New"/>
          <w:color w:val="000000"/>
          <w:sz w:val="20"/>
          <w:szCs w:val="20"/>
          <w:lang w:val="en-US" w:eastAsia="ru-RU"/>
        </w:rPr>
        <w:t>;</w:t>
      </w:r>
    </w:p>
    <w:p w14:paraId="07D2516C"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proofErr w:type="gramStart"/>
      <w:r w:rsidRPr="00EE26BF">
        <w:rPr>
          <w:rFonts w:ascii="Courier New" w:hAnsi="Courier New" w:cs="Courier New"/>
          <w:color w:val="000000"/>
          <w:sz w:val="20"/>
          <w:szCs w:val="20"/>
          <w:lang w:val="en-US" w:eastAsia="ru-RU"/>
        </w:rPr>
        <w:t>P:=</w:t>
      </w:r>
      <w:proofErr w:type="gramEnd"/>
      <w:r w:rsidRPr="00EE26BF">
        <w:rPr>
          <w:rFonts w:ascii="Courier New" w:hAnsi="Courier New" w:cs="Courier New"/>
          <w:color w:val="000000"/>
          <w:sz w:val="20"/>
          <w:szCs w:val="20"/>
          <w:lang w:val="en-US" w:eastAsia="ru-RU"/>
        </w:rPr>
        <w:t>min*Sp;</w:t>
      </w:r>
    </w:p>
    <w:p w14:paraId="2A8A5E06"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proofErr w:type="spellStart"/>
      <w:proofErr w:type="gramStart"/>
      <w:r w:rsidRPr="00EE26BF">
        <w:rPr>
          <w:rFonts w:ascii="Courier New" w:hAnsi="Courier New" w:cs="Courier New"/>
          <w:color w:val="000000"/>
          <w:sz w:val="20"/>
          <w:szCs w:val="20"/>
          <w:lang w:val="en-US" w:eastAsia="ru-RU"/>
        </w:rPr>
        <w:t>writeln</w:t>
      </w:r>
      <w:proofErr w:type="spellEnd"/>
      <w:r w:rsidRPr="00EE26BF">
        <w:rPr>
          <w:rFonts w:ascii="Courier New" w:hAnsi="Courier New" w:cs="Courier New"/>
          <w:color w:val="000000"/>
          <w:sz w:val="20"/>
          <w:szCs w:val="20"/>
          <w:lang w:val="en-US" w:eastAsia="ru-RU"/>
        </w:rPr>
        <w:t>(</w:t>
      </w:r>
      <w:proofErr w:type="spellStart"/>
      <w:proofErr w:type="gramEnd"/>
      <w:r w:rsidRPr="00EE26BF">
        <w:rPr>
          <w:rFonts w:ascii="Courier New" w:hAnsi="Courier New" w:cs="Courier New"/>
          <w:color w:val="000000"/>
          <w:sz w:val="20"/>
          <w:szCs w:val="20"/>
          <w:lang w:val="en-US" w:eastAsia="ru-RU"/>
        </w:rPr>
        <w:t>f,</w:t>
      </w:r>
      <w:r w:rsidRPr="00EE26BF">
        <w:rPr>
          <w:rFonts w:ascii="Courier New" w:hAnsi="Courier New" w:cs="Courier New"/>
          <w:color w:val="0000FF"/>
          <w:sz w:val="20"/>
          <w:szCs w:val="20"/>
          <w:lang w:val="en-US" w:eastAsia="ru-RU"/>
        </w:rPr>
        <w:t>'min</w:t>
      </w:r>
      <w:proofErr w:type="spellEnd"/>
      <w:r w:rsidRPr="00EE26BF">
        <w:rPr>
          <w:rFonts w:ascii="Courier New" w:hAnsi="Courier New" w:cs="Courier New"/>
          <w:color w:val="0000FF"/>
          <w:sz w:val="20"/>
          <w:szCs w:val="20"/>
          <w:lang w:val="en-US" w:eastAsia="ru-RU"/>
        </w:rPr>
        <w:t xml:space="preserve"> = '</w:t>
      </w:r>
      <w:r w:rsidRPr="00EE26BF">
        <w:rPr>
          <w:rFonts w:ascii="Courier New" w:hAnsi="Courier New" w:cs="Courier New"/>
          <w:color w:val="000000"/>
          <w:sz w:val="20"/>
          <w:szCs w:val="20"/>
          <w:lang w:val="en-US" w:eastAsia="ru-RU"/>
        </w:rPr>
        <w:t>,min);</w:t>
      </w:r>
    </w:p>
    <w:p w14:paraId="1945D217" w14:textId="77777777" w:rsidR="00EE26BF" w:rsidRDefault="00EE26BF" w:rsidP="00EE26BF">
      <w:pPr>
        <w:autoSpaceDE w:val="0"/>
        <w:autoSpaceDN w:val="0"/>
        <w:adjustRightInd w:val="0"/>
        <w:spacing w:after="0" w:line="240" w:lineRule="auto"/>
        <w:rPr>
          <w:rFonts w:ascii="Courier New" w:hAnsi="Courier New" w:cs="Courier New"/>
          <w:color w:val="000000"/>
          <w:sz w:val="20"/>
          <w:szCs w:val="20"/>
          <w:lang w:eastAsia="ru-RU"/>
        </w:rPr>
      </w:pPr>
      <w:r w:rsidRPr="00EE26BF">
        <w:rPr>
          <w:rFonts w:ascii="Courier New" w:hAnsi="Courier New" w:cs="Courier New"/>
          <w:color w:val="000000"/>
          <w:sz w:val="20"/>
          <w:szCs w:val="20"/>
          <w:lang w:val="en-US" w:eastAsia="ru-RU"/>
        </w:rPr>
        <w:t xml:space="preserve">  </w:t>
      </w:r>
      <w:proofErr w:type="spellStart"/>
      <w:proofErr w:type="gramStart"/>
      <w:r>
        <w:rPr>
          <w:rFonts w:ascii="Courier New" w:hAnsi="Courier New" w:cs="Courier New"/>
          <w:color w:val="000000"/>
          <w:sz w:val="20"/>
          <w:szCs w:val="20"/>
          <w:lang w:eastAsia="ru-RU"/>
        </w:rPr>
        <w:t>writeln</w:t>
      </w:r>
      <w:proofErr w:type="spellEnd"/>
      <w:r>
        <w:rPr>
          <w:rFonts w:ascii="Courier New" w:hAnsi="Courier New" w:cs="Courier New"/>
          <w:color w:val="000000"/>
          <w:sz w:val="20"/>
          <w:szCs w:val="20"/>
          <w:lang w:eastAsia="ru-RU"/>
        </w:rPr>
        <w:t>(</w:t>
      </w:r>
      <w:proofErr w:type="spellStart"/>
      <w:proofErr w:type="gramEnd"/>
      <w:r>
        <w:rPr>
          <w:rFonts w:ascii="Courier New" w:hAnsi="Courier New" w:cs="Courier New"/>
          <w:color w:val="000000"/>
          <w:sz w:val="20"/>
          <w:szCs w:val="20"/>
          <w:lang w:eastAsia="ru-RU"/>
        </w:rPr>
        <w:t>f,</w:t>
      </w:r>
      <w:r>
        <w:rPr>
          <w:rFonts w:ascii="Courier New" w:hAnsi="Courier New" w:cs="Courier New"/>
          <w:color w:val="0000FF"/>
          <w:sz w:val="20"/>
          <w:szCs w:val="20"/>
          <w:lang w:eastAsia="ru-RU"/>
        </w:rPr>
        <w:t>'Сумма</w:t>
      </w:r>
      <w:proofErr w:type="spellEnd"/>
      <w:r>
        <w:rPr>
          <w:rFonts w:ascii="Courier New" w:hAnsi="Courier New" w:cs="Courier New"/>
          <w:color w:val="0000FF"/>
          <w:sz w:val="20"/>
          <w:szCs w:val="20"/>
          <w:lang w:eastAsia="ru-RU"/>
        </w:rPr>
        <w:t xml:space="preserve"> положительных =  '</w:t>
      </w:r>
      <w:r>
        <w:rPr>
          <w:rFonts w:ascii="Courier New" w:hAnsi="Courier New" w:cs="Courier New"/>
          <w:color w:val="000000"/>
          <w:sz w:val="20"/>
          <w:szCs w:val="20"/>
          <w:lang w:eastAsia="ru-RU"/>
        </w:rPr>
        <w:t>,</w:t>
      </w:r>
      <w:proofErr w:type="spellStart"/>
      <w:r>
        <w:rPr>
          <w:rFonts w:ascii="Courier New" w:hAnsi="Courier New" w:cs="Courier New"/>
          <w:color w:val="000000"/>
          <w:sz w:val="20"/>
          <w:szCs w:val="20"/>
          <w:lang w:eastAsia="ru-RU"/>
        </w:rPr>
        <w:t>Sp</w:t>
      </w:r>
      <w:proofErr w:type="spellEnd"/>
      <w:r>
        <w:rPr>
          <w:rFonts w:ascii="Courier New" w:hAnsi="Courier New" w:cs="Courier New"/>
          <w:color w:val="000000"/>
          <w:sz w:val="20"/>
          <w:szCs w:val="20"/>
          <w:lang w:eastAsia="ru-RU"/>
        </w:rPr>
        <w:t>);</w:t>
      </w:r>
    </w:p>
    <w:p w14:paraId="269981E4"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eastAsia="ru-RU"/>
        </w:rPr>
        <w:t xml:space="preserve">  </w:t>
      </w:r>
      <w:proofErr w:type="spellStart"/>
      <w:proofErr w:type="gramStart"/>
      <w:r w:rsidRPr="00EE26BF">
        <w:rPr>
          <w:rFonts w:ascii="Courier New" w:hAnsi="Courier New" w:cs="Courier New"/>
          <w:color w:val="000000"/>
          <w:sz w:val="20"/>
          <w:szCs w:val="20"/>
          <w:lang w:val="en-US" w:eastAsia="ru-RU"/>
        </w:rPr>
        <w:t>writeln</w:t>
      </w:r>
      <w:proofErr w:type="spellEnd"/>
      <w:r w:rsidRPr="00EE26BF">
        <w:rPr>
          <w:rFonts w:ascii="Courier New" w:hAnsi="Courier New" w:cs="Courier New"/>
          <w:color w:val="000000"/>
          <w:sz w:val="20"/>
          <w:szCs w:val="20"/>
          <w:lang w:val="en-US" w:eastAsia="ru-RU"/>
        </w:rPr>
        <w:t>(</w:t>
      </w:r>
      <w:proofErr w:type="spellStart"/>
      <w:proofErr w:type="gramEnd"/>
      <w:r w:rsidRPr="00EE26BF">
        <w:rPr>
          <w:rFonts w:ascii="Courier New" w:hAnsi="Courier New" w:cs="Courier New"/>
          <w:color w:val="000000"/>
          <w:sz w:val="20"/>
          <w:szCs w:val="20"/>
          <w:lang w:val="en-US" w:eastAsia="ru-RU"/>
        </w:rPr>
        <w:t>f,</w:t>
      </w:r>
      <w:r w:rsidRPr="00EE26BF">
        <w:rPr>
          <w:rFonts w:ascii="Courier New" w:hAnsi="Courier New" w:cs="Courier New"/>
          <w:color w:val="0000FF"/>
          <w:sz w:val="20"/>
          <w:szCs w:val="20"/>
          <w:lang w:val="en-US" w:eastAsia="ru-RU"/>
        </w:rPr>
        <w:t>'P</w:t>
      </w:r>
      <w:proofErr w:type="spellEnd"/>
      <w:r w:rsidRPr="00EE26BF">
        <w:rPr>
          <w:rFonts w:ascii="Courier New" w:hAnsi="Courier New" w:cs="Courier New"/>
          <w:color w:val="0000FF"/>
          <w:sz w:val="20"/>
          <w:szCs w:val="20"/>
          <w:lang w:val="en-US" w:eastAsia="ru-RU"/>
        </w:rPr>
        <w:t xml:space="preserve"> = '</w:t>
      </w:r>
      <w:r w:rsidRPr="00EE26BF">
        <w:rPr>
          <w:rFonts w:ascii="Courier New" w:hAnsi="Courier New" w:cs="Courier New"/>
          <w:color w:val="000000"/>
          <w:sz w:val="20"/>
          <w:szCs w:val="20"/>
          <w:lang w:val="en-US" w:eastAsia="ru-RU"/>
        </w:rPr>
        <w:t xml:space="preserve">,P);  </w:t>
      </w:r>
    </w:p>
    <w:p w14:paraId="6A18D0E2" w14:textId="77777777" w:rsidR="00EE26BF" w:rsidRPr="00AD21FC"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Change w:id="50" w:author="Vyacheslav" w:date="2020-03-21T13:16:00Z">
            <w:rPr>
              <w:rFonts w:ascii="Courier New" w:hAnsi="Courier New" w:cs="Courier New"/>
              <w:color w:val="000000"/>
              <w:sz w:val="20"/>
              <w:szCs w:val="20"/>
              <w:lang w:eastAsia="ru-RU"/>
            </w:rPr>
          </w:rPrChange>
        </w:rPr>
      </w:pPr>
      <w:r w:rsidRPr="00EE26BF">
        <w:rPr>
          <w:rFonts w:ascii="Courier New" w:hAnsi="Courier New" w:cs="Courier New"/>
          <w:color w:val="000000"/>
          <w:sz w:val="20"/>
          <w:szCs w:val="20"/>
          <w:lang w:val="en-US" w:eastAsia="ru-RU"/>
        </w:rPr>
        <w:t xml:space="preserve">  </w:t>
      </w:r>
      <w:r w:rsidRPr="00AD21FC">
        <w:rPr>
          <w:rFonts w:ascii="Courier New" w:hAnsi="Courier New" w:cs="Courier New"/>
          <w:color w:val="000000"/>
          <w:sz w:val="20"/>
          <w:szCs w:val="20"/>
          <w:lang w:val="en-US" w:eastAsia="ru-RU"/>
          <w:rPrChange w:id="51" w:author="Vyacheslav" w:date="2020-03-21T13:16:00Z">
            <w:rPr>
              <w:rFonts w:ascii="Courier New" w:hAnsi="Courier New" w:cs="Courier New"/>
              <w:color w:val="000000"/>
              <w:sz w:val="20"/>
              <w:szCs w:val="20"/>
              <w:lang w:eastAsia="ru-RU"/>
            </w:rPr>
          </w:rPrChange>
        </w:rPr>
        <w:t>close(f);</w:t>
      </w:r>
    </w:p>
    <w:p w14:paraId="55124BC3" w14:textId="77777777" w:rsidR="00EE26BF" w:rsidRPr="00AD21FC" w:rsidRDefault="00EE26BF" w:rsidP="00EE26BF">
      <w:pPr>
        <w:spacing w:after="0" w:line="360" w:lineRule="auto"/>
        <w:ind w:firstLine="567"/>
        <w:jc w:val="both"/>
        <w:rPr>
          <w:rFonts w:ascii="Courier New" w:hAnsi="Courier New" w:cs="Courier New"/>
          <w:color w:val="000000"/>
          <w:sz w:val="20"/>
          <w:szCs w:val="20"/>
          <w:lang w:val="en-US" w:eastAsia="ru-RU"/>
          <w:rPrChange w:id="52" w:author="Vyacheslav" w:date="2020-03-21T13:16:00Z">
            <w:rPr>
              <w:rFonts w:ascii="Courier New" w:hAnsi="Courier New" w:cs="Courier New"/>
              <w:color w:val="000000"/>
              <w:sz w:val="20"/>
              <w:szCs w:val="20"/>
              <w:lang w:eastAsia="ru-RU"/>
            </w:rPr>
          </w:rPrChange>
        </w:rPr>
      </w:pPr>
      <w:r w:rsidRPr="00AD21FC">
        <w:rPr>
          <w:rFonts w:ascii="Courier New" w:hAnsi="Courier New" w:cs="Courier New"/>
          <w:b/>
          <w:bCs/>
          <w:color w:val="000000"/>
          <w:sz w:val="20"/>
          <w:szCs w:val="20"/>
          <w:lang w:val="en-US" w:eastAsia="ru-RU"/>
          <w:rPrChange w:id="53" w:author="Vyacheslav" w:date="2020-03-21T13:16:00Z">
            <w:rPr>
              <w:rFonts w:ascii="Courier New" w:hAnsi="Courier New" w:cs="Courier New"/>
              <w:b/>
              <w:bCs/>
              <w:color w:val="000000"/>
              <w:sz w:val="20"/>
              <w:szCs w:val="20"/>
              <w:lang w:eastAsia="ru-RU"/>
            </w:rPr>
          </w:rPrChange>
        </w:rPr>
        <w:t>end</w:t>
      </w:r>
      <w:r w:rsidRPr="00AD21FC">
        <w:rPr>
          <w:rFonts w:ascii="Courier New" w:hAnsi="Courier New" w:cs="Courier New"/>
          <w:color w:val="000000"/>
          <w:sz w:val="20"/>
          <w:szCs w:val="20"/>
          <w:lang w:val="en-US" w:eastAsia="ru-RU"/>
          <w:rPrChange w:id="54" w:author="Vyacheslav" w:date="2020-03-21T13:16:00Z">
            <w:rPr>
              <w:rFonts w:ascii="Courier New" w:hAnsi="Courier New" w:cs="Courier New"/>
              <w:color w:val="000000"/>
              <w:sz w:val="20"/>
              <w:szCs w:val="20"/>
              <w:lang w:eastAsia="ru-RU"/>
            </w:rPr>
          </w:rPrChange>
        </w:rPr>
        <w:t xml:space="preserve">.  </w:t>
      </w:r>
    </w:p>
    <w:p w14:paraId="39F153A1" w14:textId="77777777" w:rsidR="00311E30" w:rsidRPr="00AD21FC" w:rsidRDefault="00311E30" w:rsidP="00EE26BF">
      <w:pPr>
        <w:spacing w:after="0" w:line="360" w:lineRule="auto"/>
        <w:ind w:firstLine="567"/>
        <w:jc w:val="both"/>
        <w:rPr>
          <w:rFonts w:ascii="Times New Roman" w:hAnsi="Times New Roman"/>
          <w:b/>
          <w:sz w:val="28"/>
          <w:szCs w:val="28"/>
          <w:lang w:val="en-US"/>
          <w:rPrChange w:id="55" w:author="Vyacheslav" w:date="2020-03-21T13:16:00Z">
            <w:rPr>
              <w:rFonts w:ascii="Times New Roman" w:hAnsi="Times New Roman"/>
              <w:b/>
              <w:sz w:val="28"/>
              <w:szCs w:val="28"/>
            </w:rPr>
          </w:rPrChange>
        </w:rPr>
      </w:pPr>
      <w:r w:rsidRPr="001B3B0E">
        <w:rPr>
          <w:rFonts w:ascii="Times New Roman" w:hAnsi="Times New Roman"/>
          <w:b/>
          <w:sz w:val="28"/>
          <w:szCs w:val="28"/>
        </w:rPr>
        <w:t>Ответ</w:t>
      </w:r>
    </w:p>
    <w:p w14:paraId="7A220E84" w14:textId="77777777" w:rsidR="00EE26BF" w:rsidRPr="00AD21FC" w:rsidRDefault="00EE26BF" w:rsidP="00EE26BF">
      <w:pPr>
        <w:spacing w:after="0" w:line="240" w:lineRule="auto"/>
        <w:rPr>
          <w:rFonts w:ascii="Times New Roman" w:hAnsi="Times New Roman"/>
          <w:sz w:val="28"/>
          <w:szCs w:val="28"/>
          <w:lang w:val="en-US"/>
          <w:rPrChange w:id="56" w:author="Vyacheslav" w:date="2020-03-21T13:16:00Z">
            <w:rPr>
              <w:rFonts w:ascii="Times New Roman" w:hAnsi="Times New Roman"/>
              <w:sz w:val="28"/>
              <w:szCs w:val="28"/>
            </w:rPr>
          </w:rPrChange>
        </w:rPr>
      </w:pPr>
      <w:r w:rsidRPr="00AD21FC">
        <w:rPr>
          <w:rFonts w:ascii="Times New Roman" w:hAnsi="Times New Roman"/>
          <w:sz w:val="28"/>
          <w:szCs w:val="28"/>
          <w:lang w:val="en-US"/>
          <w:rPrChange w:id="57" w:author="Vyacheslav" w:date="2020-03-21T13:16:00Z">
            <w:rPr>
              <w:rFonts w:ascii="Times New Roman" w:hAnsi="Times New Roman"/>
              <w:sz w:val="28"/>
              <w:szCs w:val="28"/>
            </w:rPr>
          </w:rPrChange>
        </w:rPr>
        <w:t>-2.</w:t>
      </w:r>
      <w:proofErr w:type="gramStart"/>
      <w:r w:rsidRPr="00AD21FC">
        <w:rPr>
          <w:rFonts w:ascii="Times New Roman" w:hAnsi="Times New Roman"/>
          <w:sz w:val="28"/>
          <w:szCs w:val="28"/>
          <w:lang w:val="en-US"/>
          <w:rPrChange w:id="58" w:author="Vyacheslav" w:date="2020-03-21T13:16:00Z">
            <w:rPr>
              <w:rFonts w:ascii="Times New Roman" w:hAnsi="Times New Roman"/>
              <w:sz w:val="28"/>
              <w:szCs w:val="28"/>
            </w:rPr>
          </w:rPrChange>
        </w:rPr>
        <w:t>0  -</w:t>
      </w:r>
      <w:proofErr w:type="gramEnd"/>
      <w:r w:rsidRPr="00AD21FC">
        <w:rPr>
          <w:rFonts w:ascii="Times New Roman" w:hAnsi="Times New Roman"/>
          <w:sz w:val="28"/>
          <w:szCs w:val="28"/>
          <w:lang w:val="en-US"/>
          <w:rPrChange w:id="59" w:author="Vyacheslav" w:date="2020-03-21T13:16:00Z">
            <w:rPr>
              <w:rFonts w:ascii="Times New Roman" w:hAnsi="Times New Roman"/>
              <w:sz w:val="28"/>
              <w:szCs w:val="28"/>
            </w:rPr>
          </w:rPrChange>
        </w:rPr>
        <w:t>4.0   2.0</w:t>
      </w:r>
    </w:p>
    <w:p w14:paraId="0793E5A7" w14:textId="77777777" w:rsidR="00EE26BF" w:rsidRPr="00AD21FC" w:rsidRDefault="00EE26BF" w:rsidP="00EE26BF">
      <w:pPr>
        <w:spacing w:after="0" w:line="240" w:lineRule="auto"/>
        <w:rPr>
          <w:rFonts w:ascii="Times New Roman" w:hAnsi="Times New Roman"/>
          <w:sz w:val="28"/>
          <w:szCs w:val="28"/>
          <w:lang w:val="en-US"/>
          <w:rPrChange w:id="60" w:author="Vyacheslav" w:date="2020-03-21T13:16:00Z">
            <w:rPr>
              <w:rFonts w:ascii="Times New Roman" w:hAnsi="Times New Roman"/>
              <w:sz w:val="28"/>
              <w:szCs w:val="28"/>
            </w:rPr>
          </w:rPrChange>
        </w:rPr>
      </w:pPr>
      <w:r w:rsidRPr="00AD21FC">
        <w:rPr>
          <w:rFonts w:ascii="Times New Roman" w:hAnsi="Times New Roman"/>
          <w:sz w:val="28"/>
          <w:szCs w:val="28"/>
          <w:lang w:val="en-US"/>
          <w:rPrChange w:id="61" w:author="Vyacheslav" w:date="2020-03-21T13:16:00Z">
            <w:rPr>
              <w:rFonts w:ascii="Times New Roman" w:hAnsi="Times New Roman"/>
              <w:sz w:val="28"/>
              <w:szCs w:val="28"/>
            </w:rPr>
          </w:rPrChange>
        </w:rPr>
        <w:t xml:space="preserve">  -4.</w:t>
      </w:r>
      <w:proofErr w:type="gramStart"/>
      <w:r w:rsidRPr="00AD21FC">
        <w:rPr>
          <w:rFonts w:ascii="Times New Roman" w:hAnsi="Times New Roman"/>
          <w:sz w:val="28"/>
          <w:szCs w:val="28"/>
          <w:lang w:val="en-US"/>
          <w:rPrChange w:id="62" w:author="Vyacheslav" w:date="2020-03-21T13:16:00Z">
            <w:rPr>
              <w:rFonts w:ascii="Times New Roman" w:hAnsi="Times New Roman"/>
              <w:sz w:val="28"/>
              <w:szCs w:val="28"/>
            </w:rPr>
          </w:rPrChange>
        </w:rPr>
        <w:t>0  -</w:t>
      </w:r>
      <w:proofErr w:type="gramEnd"/>
      <w:r w:rsidRPr="00AD21FC">
        <w:rPr>
          <w:rFonts w:ascii="Times New Roman" w:hAnsi="Times New Roman"/>
          <w:sz w:val="28"/>
          <w:szCs w:val="28"/>
          <w:lang w:val="en-US"/>
          <w:rPrChange w:id="63" w:author="Vyacheslav" w:date="2020-03-21T13:16:00Z">
            <w:rPr>
              <w:rFonts w:ascii="Times New Roman" w:hAnsi="Times New Roman"/>
              <w:sz w:val="28"/>
              <w:szCs w:val="28"/>
            </w:rPr>
          </w:rPrChange>
        </w:rPr>
        <w:t>1.0   1.0</w:t>
      </w:r>
    </w:p>
    <w:p w14:paraId="4FDDE958" w14:textId="77777777" w:rsidR="00EE26BF" w:rsidRPr="00AD21FC" w:rsidRDefault="00EE26BF" w:rsidP="00EE26BF">
      <w:pPr>
        <w:spacing w:after="0" w:line="240" w:lineRule="auto"/>
        <w:rPr>
          <w:rFonts w:ascii="Times New Roman" w:hAnsi="Times New Roman"/>
          <w:sz w:val="28"/>
          <w:szCs w:val="28"/>
          <w:lang w:val="en-US"/>
          <w:rPrChange w:id="64" w:author="Vyacheslav" w:date="2020-03-21T13:16:00Z">
            <w:rPr>
              <w:rFonts w:ascii="Times New Roman" w:hAnsi="Times New Roman"/>
              <w:sz w:val="28"/>
              <w:szCs w:val="28"/>
            </w:rPr>
          </w:rPrChange>
        </w:rPr>
      </w:pPr>
      <w:r w:rsidRPr="00AD21FC">
        <w:rPr>
          <w:rFonts w:ascii="Times New Roman" w:hAnsi="Times New Roman"/>
          <w:sz w:val="28"/>
          <w:szCs w:val="28"/>
          <w:lang w:val="en-US"/>
          <w:rPrChange w:id="65" w:author="Vyacheslav" w:date="2020-03-21T13:16:00Z">
            <w:rPr>
              <w:rFonts w:ascii="Times New Roman" w:hAnsi="Times New Roman"/>
              <w:sz w:val="28"/>
              <w:szCs w:val="28"/>
            </w:rPr>
          </w:rPrChange>
        </w:rPr>
        <w:t xml:space="preserve">  -5.</w:t>
      </w:r>
      <w:proofErr w:type="gramStart"/>
      <w:r w:rsidRPr="00AD21FC">
        <w:rPr>
          <w:rFonts w:ascii="Times New Roman" w:hAnsi="Times New Roman"/>
          <w:sz w:val="28"/>
          <w:szCs w:val="28"/>
          <w:lang w:val="en-US"/>
          <w:rPrChange w:id="66" w:author="Vyacheslav" w:date="2020-03-21T13:16:00Z">
            <w:rPr>
              <w:rFonts w:ascii="Times New Roman" w:hAnsi="Times New Roman"/>
              <w:sz w:val="28"/>
              <w:szCs w:val="28"/>
            </w:rPr>
          </w:rPrChange>
        </w:rPr>
        <w:t>0  -</w:t>
      </w:r>
      <w:proofErr w:type="gramEnd"/>
      <w:r w:rsidRPr="00AD21FC">
        <w:rPr>
          <w:rFonts w:ascii="Times New Roman" w:hAnsi="Times New Roman"/>
          <w:sz w:val="28"/>
          <w:szCs w:val="28"/>
          <w:lang w:val="en-US"/>
          <w:rPrChange w:id="67" w:author="Vyacheslav" w:date="2020-03-21T13:16:00Z">
            <w:rPr>
              <w:rFonts w:ascii="Times New Roman" w:hAnsi="Times New Roman"/>
              <w:sz w:val="28"/>
              <w:szCs w:val="28"/>
            </w:rPr>
          </w:rPrChange>
        </w:rPr>
        <w:t>2.0  -1.0</w:t>
      </w:r>
    </w:p>
    <w:p w14:paraId="0F4DBF38" w14:textId="77777777" w:rsidR="00EE26BF" w:rsidRPr="00AD21FC" w:rsidRDefault="00EE26BF" w:rsidP="00EE26BF">
      <w:pPr>
        <w:spacing w:after="0" w:line="240" w:lineRule="auto"/>
        <w:rPr>
          <w:rFonts w:ascii="Times New Roman" w:hAnsi="Times New Roman"/>
          <w:sz w:val="28"/>
          <w:szCs w:val="28"/>
          <w:lang w:val="en-US"/>
          <w:rPrChange w:id="68" w:author="Vyacheslav" w:date="2020-03-21T13:16:00Z">
            <w:rPr>
              <w:rFonts w:ascii="Times New Roman" w:hAnsi="Times New Roman"/>
              <w:sz w:val="28"/>
              <w:szCs w:val="28"/>
            </w:rPr>
          </w:rPrChange>
        </w:rPr>
      </w:pPr>
      <w:r w:rsidRPr="00AD21FC">
        <w:rPr>
          <w:rFonts w:ascii="Times New Roman" w:hAnsi="Times New Roman"/>
          <w:sz w:val="28"/>
          <w:szCs w:val="28"/>
          <w:lang w:val="en-US"/>
          <w:rPrChange w:id="69" w:author="Vyacheslav" w:date="2020-03-21T13:16:00Z">
            <w:rPr>
              <w:rFonts w:ascii="Times New Roman" w:hAnsi="Times New Roman"/>
              <w:sz w:val="28"/>
              <w:szCs w:val="28"/>
            </w:rPr>
          </w:rPrChange>
        </w:rPr>
        <w:t>min = -5</w:t>
      </w:r>
    </w:p>
    <w:p w14:paraId="34AD908D" w14:textId="77777777" w:rsidR="00EE26BF" w:rsidRPr="00EE26BF" w:rsidRDefault="00EE26BF" w:rsidP="00EE26BF">
      <w:pPr>
        <w:spacing w:after="0" w:line="240" w:lineRule="auto"/>
        <w:rPr>
          <w:rFonts w:ascii="Times New Roman" w:hAnsi="Times New Roman"/>
          <w:sz w:val="28"/>
          <w:szCs w:val="28"/>
        </w:rPr>
      </w:pPr>
      <w:r w:rsidRPr="00EE26BF">
        <w:rPr>
          <w:rFonts w:ascii="Times New Roman" w:hAnsi="Times New Roman"/>
          <w:sz w:val="28"/>
          <w:szCs w:val="28"/>
        </w:rPr>
        <w:lastRenderedPageBreak/>
        <w:t xml:space="preserve">Сумма положительных </w:t>
      </w:r>
      <w:proofErr w:type="gramStart"/>
      <w:r w:rsidRPr="00EE26BF">
        <w:rPr>
          <w:rFonts w:ascii="Times New Roman" w:hAnsi="Times New Roman"/>
          <w:sz w:val="28"/>
          <w:szCs w:val="28"/>
        </w:rPr>
        <w:t>=  3</w:t>
      </w:r>
      <w:proofErr w:type="gramEnd"/>
    </w:p>
    <w:p w14:paraId="018F3676" w14:textId="77777777" w:rsidR="00236FAE" w:rsidRPr="00396EFB" w:rsidRDefault="00EE26BF" w:rsidP="00EE26BF">
      <w:pPr>
        <w:spacing w:after="0" w:line="240" w:lineRule="auto"/>
        <w:rPr>
          <w:rFonts w:ascii="Times New Roman" w:hAnsi="Times New Roman"/>
          <w:b/>
          <w:sz w:val="28"/>
          <w:szCs w:val="28"/>
        </w:rPr>
      </w:pPr>
      <w:r w:rsidRPr="00EE26BF">
        <w:rPr>
          <w:rFonts w:ascii="Times New Roman" w:hAnsi="Times New Roman"/>
          <w:sz w:val="28"/>
          <w:szCs w:val="28"/>
        </w:rPr>
        <w:t>P = -15</w:t>
      </w:r>
      <w:r w:rsidR="00236FAE" w:rsidRPr="00396EFB">
        <w:rPr>
          <w:rFonts w:ascii="Times New Roman" w:hAnsi="Times New Roman"/>
          <w:b/>
          <w:sz w:val="28"/>
          <w:szCs w:val="28"/>
        </w:rPr>
        <w:br w:type="page"/>
      </w:r>
    </w:p>
    <w:p w14:paraId="6E28FA0C" w14:textId="77777777" w:rsidR="001E2170" w:rsidRDefault="00EE26BF" w:rsidP="00311E30">
      <w:pPr>
        <w:spacing w:after="0" w:line="360" w:lineRule="auto"/>
        <w:ind w:firstLine="567"/>
        <w:jc w:val="center"/>
        <w:rPr>
          <w:rFonts w:ascii="Times New Roman" w:hAnsi="Times New Roman"/>
          <w:b/>
          <w:sz w:val="28"/>
          <w:szCs w:val="28"/>
        </w:rPr>
      </w:pPr>
      <w:r>
        <w:rPr>
          <w:rFonts w:ascii="Times New Roman" w:hAnsi="Times New Roman"/>
          <w:b/>
          <w:sz w:val="28"/>
          <w:szCs w:val="28"/>
        </w:rPr>
        <w:lastRenderedPageBreak/>
        <w:t>Задание 3</w:t>
      </w:r>
    </w:p>
    <w:p w14:paraId="350D8C82" w14:textId="77777777" w:rsidR="00EE26BF" w:rsidRPr="00EE26BF" w:rsidRDefault="009A3247" w:rsidP="00EE26BF">
      <w:pPr>
        <w:spacing w:line="360" w:lineRule="auto"/>
        <w:ind w:firstLine="567"/>
        <w:rPr>
          <w:sz w:val="28"/>
        </w:rPr>
      </w:pPr>
      <w:r w:rsidRPr="0065534C">
        <w:rPr>
          <w:rFonts w:ascii="Times New Roman" w:hAnsi="Times New Roman"/>
          <w:b/>
          <w:sz w:val="28"/>
          <w:szCs w:val="28"/>
        </w:rPr>
        <w:t>Исходные данные</w:t>
      </w:r>
      <w:r w:rsidRPr="00311E30">
        <w:rPr>
          <w:rFonts w:ascii="Times New Roman" w:hAnsi="Times New Roman"/>
          <w:sz w:val="28"/>
          <w:szCs w:val="28"/>
        </w:rPr>
        <w:t>:</w:t>
      </w:r>
      <w:r w:rsidRPr="009A3247">
        <w:rPr>
          <w:sz w:val="28"/>
        </w:rPr>
        <w:t xml:space="preserve"> </w:t>
      </w:r>
      <w:r w:rsidR="00EE26BF">
        <w:rPr>
          <w:sz w:val="28"/>
        </w:rPr>
        <w:t>матрица</w:t>
      </w:r>
      <w:r w:rsidR="00EE26BF" w:rsidRPr="00EE26BF">
        <w:rPr>
          <w:sz w:val="28"/>
        </w:rPr>
        <w:t xml:space="preserve"> </w:t>
      </w:r>
      <w:proofErr w:type="gramStart"/>
      <w:r w:rsidR="00EE26BF" w:rsidRPr="00EE26BF">
        <w:rPr>
          <w:sz w:val="28"/>
        </w:rPr>
        <w:t>а(</w:t>
      </w:r>
      <w:proofErr w:type="gramEnd"/>
      <w:r w:rsidR="00EE26BF" w:rsidRPr="00EE26BF">
        <w:rPr>
          <w:sz w:val="28"/>
        </w:rPr>
        <w:t>5, 10</w:t>
      </w:r>
      <w:r w:rsidR="00EE26BF">
        <w:rPr>
          <w:sz w:val="28"/>
        </w:rPr>
        <w:t>) случайных чисел</w:t>
      </w:r>
      <w:r w:rsidR="00EE26BF" w:rsidRPr="00EE26BF">
        <w:rPr>
          <w:sz w:val="28"/>
        </w:rPr>
        <w:t xml:space="preserve"> от 0 до 9. </w:t>
      </w:r>
    </w:p>
    <w:p w14:paraId="63D416B0" w14:textId="77777777" w:rsidR="009A3247" w:rsidRPr="009A3247" w:rsidRDefault="009A3247" w:rsidP="009A3247">
      <w:pPr>
        <w:spacing w:after="0" w:line="360" w:lineRule="auto"/>
        <w:ind w:firstLine="567"/>
        <w:rPr>
          <w:rFonts w:ascii="Times New Roman" w:hAnsi="Times New Roman"/>
          <w:b/>
          <w:sz w:val="28"/>
          <w:szCs w:val="28"/>
        </w:rPr>
      </w:pPr>
      <w:r w:rsidRPr="009A3247">
        <w:rPr>
          <w:rFonts w:ascii="Times New Roman" w:hAnsi="Times New Roman"/>
          <w:b/>
          <w:sz w:val="28"/>
          <w:szCs w:val="28"/>
        </w:rPr>
        <w:t xml:space="preserve">Задание:   </w:t>
      </w:r>
    </w:p>
    <w:p w14:paraId="5A77585E" w14:textId="77777777" w:rsidR="00EE26BF" w:rsidRPr="00EE26BF" w:rsidRDefault="00EE26BF" w:rsidP="00EE26BF">
      <w:pPr>
        <w:pStyle w:val="a7"/>
        <w:numPr>
          <w:ilvl w:val="0"/>
          <w:numId w:val="31"/>
        </w:numPr>
        <w:spacing w:line="360" w:lineRule="auto"/>
        <w:rPr>
          <w:sz w:val="28"/>
        </w:rPr>
      </w:pPr>
      <w:r w:rsidRPr="00EE26BF">
        <w:rPr>
          <w:sz w:val="28"/>
        </w:rPr>
        <w:t xml:space="preserve">Найти столбец матрицы с максимальной суммой элементов. </w:t>
      </w:r>
    </w:p>
    <w:p w14:paraId="2F8606B6" w14:textId="77777777" w:rsidR="00EE26BF" w:rsidRPr="00EE26BF" w:rsidRDefault="00EE26BF" w:rsidP="00EE26BF">
      <w:pPr>
        <w:pStyle w:val="a7"/>
        <w:numPr>
          <w:ilvl w:val="0"/>
          <w:numId w:val="31"/>
        </w:numPr>
        <w:spacing w:line="360" w:lineRule="auto"/>
        <w:rPr>
          <w:sz w:val="28"/>
        </w:rPr>
      </w:pPr>
      <w:r w:rsidRPr="00EE26BF">
        <w:rPr>
          <w:sz w:val="28"/>
        </w:rPr>
        <w:t>Значения элементов матрицы и результат расчета вывести в файл.</w:t>
      </w:r>
    </w:p>
    <w:p w14:paraId="43BC318F" w14:textId="77777777" w:rsidR="009A3247" w:rsidRPr="009A3247" w:rsidRDefault="009A3247" w:rsidP="009A3247">
      <w:pPr>
        <w:spacing w:after="0" w:line="360" w:lineRule="auto"/>
        <w:ind w:firstLine="567"/>
        <w:rPr>
          <w:sz w:val="28"/>
        </w:rPr>
      </w:pPr>
      <w:r w:rsidRPr="009A3247">
        <w:rPr>
          <w:rFonts w:ascii="Times New Roman" w:hAnsi="Times New Roman"/>
          <w:b/>
          <w:sz w:val="28"/>
          <w:szCs w:val="28"/>
        </w:rPr>
        <w:t>Программная</w:t>
      </w:r>
      <w:r w:rsidRPr="00EE26BF">
        <w:rPr>
          <w:rFonts w:ascii="Times New Roman" w:hAnsi="Times New Roman"/>
          <w:b/>
          <w:sz w:val="28"/>
          <w:szCs w:val="28"/>
        </w:rPr>
        <w:t xml:space="preserve"> </w:t>
      </w:r>
      <w:r w:rsidRPr="009A3247">
        <w:rPr>
          <w:rFonts w:ascii="Times New Roman" w:hAnsi="Times New Roman"/>
          <w:b/>
          <w:sz w:val="28"/>
          <w:szCs w:val="28"/>
        </w:rPr>
        <w:t>реализация</w:t>
      </w:r>
    </w:p>
    <w:p w14:paraId="25C612B1"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b/>
          <w:bCs/>
          <w:color w:val="000000"/>
          <w:sz w:val="20"/>
          <w:szCs w:val="20"/>
          <w:lang w:val="en-US" w:eastAsia="ru-RU"/>
        </w:rPr>
        <w:t xml:space="preserve">Program </w:t>
      </w:r>
      <w:r w:rsidRPr="00EE26BF">
        <w:rPr>
          <w:rFonts w:ascii="Courier New" w:hAnsi="Courier New" w:cs="Courier New"/>
          <w:color w:val="000000"/>
          <w:sz w:val="20"/>
          <w:szCs w:val="20"/>
          <w:lang w:val="en-US" w:eastAsia="ru-RU"/>
        </w:rPr>
        <w:t>L6_3;</w:t>
      </w:r>
    </w:p>
    <w:p w14:paraId="3AC7DEAD" w14:textId="77777777" w:rsidR="00EE26BF" w:rsidRPr="00EE26BF" w:rsidRDefault="00EE26BF" w:rsidP="00EE26BF">
      <w:pPr>
        <w:autoSpaceDE w:val="0"/>
        <w:autoSpaceDN w:val="0"/>
        <w:adjustRightInd w:val="0"/>
        <w:spacing w:after="0" w:line="240" w:lineRule="auto"/>
        <w:rPr>
          <w:rFonts w:ascii="Courier New" w:hAnsi="Courier New" w:cs="Courier New"/>
          <w:b/>
          <w:bCs/>
          <w:color w:val="000000"/>
          <w:sz w:val="20"/>
          <w:szCs w:val="20"/>
          <w:lang w:val="en-US" w:eastAsia="ru-RU"/>
        </w:rPr>
      </w:pPr>
      <w:r w:rsidRPr="00EE26BF">
        <w:rPr>
          <w:rFonts w:ascii="Courier New" w:hAnsi="Courier New" w:cs="Courier New"/>
          <w:b/>
          <w:bCs/>
          <w:color w:val="000000"/>
          <w:sz w:val="20"/>
          <w:szCs w:val="20"/>
          <w:lang w:val="en-US" w:eastAsia="ru-RU"/>
        </w:rPr>
        <w:t>var</w:t>
      </w:r>
    </w:p>
    <w:p w14:paraId="20B66C8A"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b/>
          <w:bCs/>
          <w:color w:val="000000"/>
          <w:sz w:val="20"/>
          <w:szCs w:val="20"/>
          <w:lang w:val="en-US" w:eastAsia="ru-RU"/>
        </w:rPr>
        <w:t xml:space="preserve">  </w:t>
      </w:r>
      <w:proofErr w:type="gramStart"/>
      <w:r w:rsidRPr="00EE26BF">
        <w:rPr>
          <w:rFonts w:ascii="Courier New" w:hAnsi="Courier New" w:cs="Courier New"/>
          <w:color w:val="000000"/>
          <w:sz w:val="20"/>
          <w:szCs w:val="20"/>
          <w:lang w:val="en-US" w:eastAsia="ru-RU"/>
        </w:rPr>
        <w:t>a:</w:t>
      </w:r>
      <w:r w:rsidRPr="00EE26BF">
        <w:rPr>
          <w:rFonts w:ascii="Courier New" w:hAnsi="Courier New" w:cs="Courier New"/>
          <w:b/>
          <w:bCs/>
          <w:color w:val="000000"/>
          <w:sz w:val="20"/>
          <w:szCs w:val="20"/>
          <w:lang w:val="en-US" w:eastAsia="ru-RU"/>
        </w:rPr>
        <w:t>array</w:t>
      </w:r>
      <w:proofErr w:type="gramEnd"/>
      <w:r w:rsidRPr="00EE26BF">
        <w:rPr>
          <w:rFonts w:ascii="Courier New" w:hAnsi="Courier New" w:cs="Courier New"/>
          <w:color w:val="000000"/>
          <w:sz w:val="20"/>
          <w:szCs w:val="20"/>
          <w:lang w:val="en-US" w:eastAsia="ru-RU"/>
        </w:rPr>
        <w:t>[</w:t>
      </w:r>
      <w:r w:rsidRPr="00EE26BF">
        <w:rPr>
          <w:rFonts w:ascii="Courier New" w:hAnsi="Courier New" w:cs="Courier New"/>
          <w:color w:val="006400"/>
          <w:sz w:val="20"/>
          <w:szCs w:val="20"/>
          <w:lang w:val="en-US" w:eastAsia="ru-RU"/>
        </w:rPr>
        <w:t>1..5</w:t>
      </w:r>
      <w:r w:rsidRPr="00EE26BF">
        <w:rPr>
          <w:rFonts w:ascii="Courier New" w:hAnsi="Courier New" w:cs="Courier New"/>
          <w:color w:val="000000"/>
          <w:sz w:val="20"/>
          <w:szCs w:val="20"/>
          <w:lang w:val="en-US" w:eastAsia="ru-RU"/>
        </w:rPr>
        <w:t>,</w:t>
      </w:r>
      <w:r w:rsidRPr="00EE26BF">
        <w:rPr>
          <w:rFonts w:ascii="Courier New" w:hAnsi="Courier New" w:cs="Courier New"/>
          <w:color w:val="006400"/>
          <w:sz w:val="20"/>
          <w:szCs w:val="20"/>
          <w:lang w:val="en-US" w:eastAsia="ru-RU"/>
        </w:rPr>
        <w:t>1..10</w:t>
      </w:r>
      <w:r w:rsidRPr="00EE26BF">
        <w:rPr>
          <w:rFonts w:ascii="Courier New" w:hAnsi="Courier New" w:cs="Courier New"/>
          <w:color w:val="000000"/>
          <w:sz w:val="20"/>
          <w:szCs w:val="20"/>
          <w:lang w:val="en-US" w:eastAsia="ru-RU"/>
        </w:rPr>
        <w:t xml:space="preserve">] </w:t>
      </w:r>
      <w:r w:rsidRPr="00EE26BF">
        <w:rPr>
          <w:rFonts w:ascii="Courier New" w:hAnsi="Courier New" w:cs="Courier New"/>
          <w:b/>
          <w:bCs/>
          <w:color w:val="000000"/>
          <w:sz w:val="20"/>
          <w:szCs w:val="20"/>
          <w:lang w:val="en-US" w:eastAsia="ru-RU"/>
        </w:rPr>
        <w:t xml:space="preserve">of </w:t>
      </w:r>
      <w:r w:rsidRPr="00EE26BF">
        <w:rPr>
          <w:rFonts w:ascii="Courier New" w:hAnsi="Courier New" w:cs="Courier New"/>
          <w:color w:val="0000FF"/>
          <w:sz w:val="20"/>
          <w:szCs w:val="20"/>
          <w:lang w:val="en-US" w:eastAsia="ru-RU"/>
        </w:rPr>
        <w:t>real</w:t>
      </w:r>
      <w:r w:rsidRPr="00EE26BF">
        <w:rPr>
          <w:rFonts w:ascii="Courier New" w:hAnsi="Courier New" w:cs="Courier New"/>
          <w:color w:val="000000"/>
          <w:sz w:val="20"/>
          <w:szCs w:val="20"/>
          <w:lang w:val="en-US" w:eastAsia="ru-RU"/>
        </w:rPr>
        <w:t>;</w:t>
      </w:r>
    </w:p>
    <w:p w14:paraId="116EADDF"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proofErr w:type="spellStart"/>
      <w:proofErr w:type="gramStart"/>
      <w:r w:rsidRPr="00EE26BF">
        <w:rPr>
          <w:rFonts w:ascii="Courier New" w:hAnsi="Courier New" w:cs="Courier New"/>
          <w:color w:val="000000"/>
          <w:sz w:val="20"/>
          <w:szCs w:val="20"/>
          <w:lang w:val="en-US" w:eastAsia="ru-RU"/>
        </w:rPr>
        <w:t>S,max</w:t>
      </w:r>
      <w:proofErr w:type="gramEnd"/>
      <w:r w:rsidRPr="00EE26BF">
        <w:rPr>
          <w:rFonts w:ascii="Courier New" w:hAnsi="Courier New" w:cs="Courier New"/>
          <w:color w:val="000000"/>
          <w:sz w:val="20"/>
          <w:szCs w:val="20"/>
          <w:lang w:val="en-US" w:eastAsia="ru-RU"/>
        </w:rPr>
        <w:t>:</w:t>
      </w:r>
      <w:r w:rsidRPr="00EE26BF">
        <w:rPr>
          <w:rFonts w:ascii="Courier New" w:hAnsi="Courier New" w:cs="Courier New"/>
          <w:color w:val="0000FF"/>
          <w:sz w:val="20"/>
          <w:szCs w:val="20"/>
          <w:lang w:val="en-US" w:eastAsia="ru-RU"/>
        </w:rPr>
        <w:t>real</w:t>
      </w:r>
      <w:proofErr w:type="spellEnd"/>
      <w:r w:rsidRPr="00EE26BF">
        <w:rPr>
          <w:rFonts w:ascii="Courier New" w:hAnsi="Courier New" w:cs="Courier New"/>
          <w:color w:val="000000"/>
          <w:sz w:val="20"/>
          <w:szCs w:val="20"/>
          <w:lang w:val="en-US" w:eastAsia="ru-RU"/>
        </w:rPr>
        <w:t>;</w:t>
      </w:r>
    </w:p>
    <w:p w14:paraId="5E10FF47"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proofErr w:type="spellStart"/>
      <w:proofErr w:type="gramStart"/>
      <w:r w:rsidRPr="00EE26BF">
        <w:rPr>
          <w:rFonts w:ascii="Courier New" w:hAnsi="Courier New" w:cs="Courier New"/>
          <w:color w:val="000000"/>
          <w:sz w:val="20"/>
          <w:szCs w:val="20"/>
          <w:lang w:val="en-US" w:eastAsia="ru-RU"/>
        </w:rPr>
        <w:t>i,j</w:t>
      </w:r>
      <w:proofErr w:type="gramEnd"/>
      <w:r w:rsidRPr="00EE26BF">
        <w:rPr>
          <w:rFonts w:ascii="Courier New" w:hAnsi="Courier New" w:cs="Courier New"/>
          <w:color w:val="000000"/>
          <w:sz w:val="20"/>
          <w:szCs w:val="20"/>
          <w:lang w:val="en-US" w:eastAsia="ru-RU"/>
        </w:rPr>
        <w:t>,jmax:</w:t>
      </w:r>
      <w:r w:rsidRPr="00EE26BF">
        <w:rPr>
          <w:rFonts w:ascii="Courier New" w:hAnsi="Courier New" w:cs="Courier New"/>
          <w:color w:val="0000FF"/>
          <w:sz w:val="20"/>
          <w:szCs w:val="20"/>
          <w:lang w:val="en-US" w:eastAsia="ru-RU"/>
        </w:rPr>
        <w:t>integer</w:t>
      </w:r>
      <w:proofErr w:type="spellEnd"/>
      <w:r w:rsidRPr="00EE26BF">
        <w:rPr>
          <w:rFonts w:ascii="Courier New" w:hAnsi="Courier New" w:cs="Courier New"/>
          <w:color w:val="000000"/>
          <w:sz w:val="20"/>
          <w:szCs w:val="20"/>
          <w:lang w:val="en-US" w:eastAsia="ru-RU"/>
        </w:rPr>
        <w:t>;</w:t>
      </w:r>
    </w:p>
    <w:p w14:paraId="4D1E3AA2"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f:text;</w:t>
      </w:r>
    </w:p>
    <w:p w14:paraId="1BBC2BA6" w14:textId="77777777" w:rsidR="00EE26BF" w:rsidRPr="00EE26BF" w:rsidRDefault="00EE26BF" w:rsidP="00EE26BF">
      <w:pPr>
        <w:autoSpaceDE w:val="0"/>
        <w:autoSpaceDN w:val="0"/>
        <w:adjustRightInd w:val="0"/>
        <w:spacing w:after="0" w:line="240" w:lineRule="auto"/>
        <w:rPr>
          <w:rFonts w:ascii="Courier New" w:hAnsi="Courier New" w:cs="Courier New"/>
          <w:b/>
          <w:bCs/>
          <w:color w:val="000000"/>
          <w:sz w:val="20"/>
          <w:szCs w:val="20"/>
          <w:lang w:val="en-US" w:eastAsia="ru-RU"/>
        </w:rPr>
      </w:pPr>
      <w:r w:rsidRPr="00EE26BF">
        <w:rPr>
          <w:rFonts w:ascii="Courier New" w:hAnsi="Courier New" w:cs="Courier New"/>
          <w:b/>
          <w:bCs/>
          <w:color w:val="000000"/>
          <w:sz w:val="20"/>
          <w:szCs w:val="20"/>
          <w:lang w:val="en-US" w:eastAsia="ru-RU"/>
        </w:rPr>
        <w:t>begin</w:t>
      </w:r>
    </w:p>
    <w:p w14:paraId="1CE34E22"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b/>
          <w:bCs/>
          <w:color w:val="000000"/>
          <w:sz w:val="20"/>
          <w:szCs w:val="20"/>
          <w:lang w:val="en-US" w:eastAsia="ru-RU"/>
        </w:rPr>
        <w:t xml:space="preserve">  </w:t>
      </w:r>
      <w:proofErr w:type="gramStart"/>
      <w:r w:rsidRPr="00EE26BF">
        <w:rPr>
          <w:rFonts w:ascii="Courier New" w:hAnsi="Courier New" w:cs="Courier New"/>
          <w:color w:val="000000"/>
          <w:sz w:val="20"/>
          <w:szCs w:val="20"/>
          <w:lang w:val="en-US" w:eastAsia="ru-RU"/>
        </w:rPr>
        <w:t>max:=</w:t>
      </w:r>
      <w:proofErr w:type="gramEnd"/>
      <w:r w:rsidRPr="00EE26BF">
        <w:rPr>
          <w:rFonts w:ascii="Courier New" w:hAnsi="Courier New" w:cs="Courier New"/>
          <w:color w:val="006400"/>
          <w:sz w:val="20"/>
          <w:szCs w:val="20"/>
          <w:lang w:val="en-US" w:eastAsia="ru-RU"/>
        </w:rPr>
        <w:t>0</w:t>
      </w:r>
      <w:r w:rsidRPr="00EE26BF">
        <w:rPr>
          <w:rFonts w:ascii="Courier New" w:hAnsi="Courier New" w:cs="Courier New"/>
          <w:color w:val="000000"/>
          <w:sz w:val="20"/>
          <w:szCs w:val="20"/>
          <w:lang w:val="en-US" w:eastAsia="ru-RU"/>
        </w:rPr>
        <w:t>;</w:t>
      </w:r>
    </w:p>
    <w:p w14:paraId="57392520"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assign(f,</w:t>
      </w:r>
      <w:r w:rsidRPr="00EE26BF">
        <w:rPr>
          <w:rFonts w:ascii="Courier New" w:hAnsi="Courier New" w:cs="Courier New"/>
          <w:color w:val="0000FF"/>
          <w:sz w:val="20"/>
          <w:szCs w:val="20"/>
          <w:lang w:val="en-US" w:eastAsia="ru-RU"/>
        </w:rPr>
        <w:t>'res.txt'</w:t>
      </w:r>
      <w:r w:rsidRPr="00EE26BF">
        <w:rPr>
          <w:rFonts w:ascii="Courier New" w:hAnsi="Courier New" w:cs="Courier New"/>
          <w:color w:val="000000"/>
          <w:sz w:val="20"/>
          <w:szCs w:val="20"/>
          <w:lang w:val="en-US" w:eastAsia="ru-RU"/>
        </w:rPr>
        <w:t>);</w:t>
      </w:r>
    </w:p>
    <w:p w14:paraId="46520DFF"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rewrite(f);</w:t>
      </w:r>
    </w:p>
    <w:p w14:paraId="54EFD384"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p>
    <w:p w14:paraId="0F924DAA" w14:textId="77777777" w:rsidR="00EE26BF" w:rsidRPr="00EE26BF" w:rsidRDefault="00EE26BF" w:rsidP="00EE26BF">
      <w:pPr>
        <w:autoSpaceDE w:val="0"/>
        <w:autoSpaceDN w:val="0"/>
        <w:adjustRightInd w:val="0"/>
        <w:spacing w:after="0" w:line="240" w:lineRule="auto"/>
        <w:rPr>
          <w:rFonts w:ascii="Courier New" w:hAnsi="Courier New" w:cs="Courier New"/>
          <w:b/>
          <w:bCs/>
          <w:color w:val="000000"/>
          <w:sz w:val="20"/>
          <w:szCs w:val="20"/>
          <w:lang w:val="en-US" w:eastAsia="ru-RU"/>
        </w:rPr>
      </w:pPr>
      <w:r w:rsidRPr="00EE26BF">
        <w:rPr>
          <w:rFonts w:ascii="Courier New" w:hAnsi="Courier New" w:cs="Courier New"/>
          <w:color w:val="000000"/>
          <w:sz w:val="20"/>
          <w:szCs w:val="20"/>
          <w:lang w:val="en-US" w:eastAsia="ru-RU"/>
        </w:rPr>
        <w:t xml:space="preserve">  </w:t>
      </w:r>
      <w:r w:rsidRPr="00EE26BF">
        <w:rPr>
          <w:rFonts w:ascii="Courier New" w:hAnsi="Courier New" w:cs="Courier New"/>
          <w:b/>
          <w:bCs/>
          <w:color w:val="000000"/>
          <w:sz w:val="20"/>
          <w:szCs w:val="20"/>
          <w:lang w:val="en-US" w:eastAsia="ru-RU"/>
        </w:rPr>
        <w:t xml:space="preserve">for </w:t>
      </w:r>
      <w:proofErr w:type="gramStart"/>
      <w:r w:rsidRPr="00EE26BF">
        <w:rPr>
          <w:rFonts w:ascii="Courier New" w:hAnsi="Courier New" w:cs="Courier New"/>
          <w:color w:val="000000"/>
          <w:sz w:val="20"/>
          <w:szCs w:val="20"/>
          <w:lang w:val="en-US" w:eastAsia="ru-RU"/>
        </w:rPr>
        <w:t>i:=</w:t>
      </w:r>
      <w:proofErr w:type="gramEnd"/>
      <w:r w:rsidRPr="00EE26BF">
        <w:rPr>
          <w:rFonts w:ascii="Courier New" w:hAnsi="Courier New" w:cs="Courier New"/>
          <w:color w:val="006400"/>
          <w:sz w:val="20"/>
          <w:szCs w:val="20"/>
          <w:lang w:val="en-US" w:eastAsia="ru-RU"/>
        </w:rPr>
        <w:t xml:space="preserve">1 </w:t>
      </w:r>
      <w:r w:rsidRPr="00EE26BF">
        <w:rPr>
          <w:rFonts w:ascii="Courier New" w:hAnsi="Courier New" w:cs="Courier New"/>
          <w:b/>
          <w:bCs/>
          <w:color w:val="000000"/>
          <w:sz w:val="20"/>
          <w:szCs w:val="20"/>
          <w:lang w:val="en-US" w:eastAsia="ru-RU"/>
        </w:rPr>
        <w:t xml:space="preserve">to </w:t>
      </w:r>
      <w:r w:rsidRPr="00EE26BF">
        <w:rPr>
          <w:rFonts w:ascii="Courier New" w:hAnsi="Courier New" w:cs="Courier New"/>
          <w:color w:val="006400"/>
          <w:sz w:val="20"/>
          <w:szCs w:val="20"/>
          <w:lang w:val="en-US" w:eastAsia="ru-RU"/>
        </w:rPr>
        <w:t xml:space="preserve">5 </w:t>
      </w:r>
      <w:r w:rsidRPr="00EE26BF">
        <w:rPr>
          <w:rFonts w:ascii="Courier New" w:hAnsi="Courier New" w:cs="Courier New"/>
          <w:b/>
          <w:bCs/>
          <w:color w:val="000000"/>
          <w:sz w:val="20"/>
          <w:szCs w:val="20"/>
          <w:lang w:val="en-US" w:eastAsia="ru-RU"/>
        </w:rPr>
        <w:t>do</w:t>
      </w:r>
    </w:p>
    <w:p w14:paraId="7ABA3D02" w14:textId="77777777" w:rsidR="00EE26BF" w:rsidRPr="00EE26BF" w:rsidRDefault="00EE26BF" w:rsidP="00EE26BF">
      <w:pPr>
        <w:autoSpaceDE w:val="0"/>
        <w:autoSpaceDN w:val="0"/>
        <w:adjustRightInd w:val="0"/>
        <w:spacing w:after="0" w:line="240" w:lineRule="auto"/>
        <w:rPr>
          <w:rFonts w:ascii="Courier New" w:hAnsi="Courier New" w:cs="Courier New"/>
          <w:b/>
          <w:bCs/>
          <w:color w:val="000000"/>
          <w:sz w:val="20"/>
          <w:szCs w:val="20"/>
          <w:lang w:val="en-US" w:eastAsia="ru-RU"/>
        </w:rPr>
      </w:pPr>
      <w:r w:rsidRPr="00EE26BF">
        <w:rPr>
          <w:rFonts w:ascii="Courier New" w:hAnsi="Courier New" w:cs="Courier New"/>
          <w:b/>
          <w:bCs/>
          <w:color w:val="000000"/>
          <w:sz w:val="20"/>
          <w:szCs w:val="20"/>
          <w:lang w:val="en-US" w:eastAsia="ru-RU"/>
        </w:rPr>
        <w:t xml:space="preserve">  begin   </w:t>
      </w:r>
    </w:p>
    <w:p w14:paraId="55C37627" w14:textId="77777777" w:rsidR="00EE26BF" w:rsidRPr="00EE26BF" w:rsidRDefault="00EE26BF" w:rsidP="00EE26BF">
      <w:pPr>
        <w:autoSpaceDE w:val="0"/>
        <w:autoSpaceDN w:val="0"/>
        <w:adjustRightInd w:val="0"/>
        <w:spacing w:after="0" w:line="240" w:lineRule="auto"/>
        <w:rPr>
          <w:rFonts w:ascii="Courier New" w:hAnsi="Courier New" w:cs="Courier New"/>
          <w:b/>
          <w:bCs/>
          <w:color w:val="000000"/>
          <w:sz w:val="20"/>
          <w:szCs w:val="20"/>
          <w:lang w:val="en-US" w:eastAsia="ru-RU"/>
        </w:rPr>
      </w:pPr>
      <w:r w:rsidRPr="00EE26BF">
        <w:rPr>
          <w:rFonts w:ascii="Courier New" w:hAnsi="Courier New" w:cs="Courier New"/>
          <w:b/>
          <w:bCs/>
          <w:color w:val="000000"/>
          <w:sz w:val="20"/>
          <w:szCs w:val="20"/>
          <w:lang w:val="en-US" w:eastAsia="ru-RU"/>
        </w:rPr>
        <w:t xml:space="preserve">    for </w:t>
      </w:r>
      <w:proofErr w:type="gramStart"/>
      <w:r w:rsidRPr="00EE26BF">
        <w:rPr>
          <w:rFonts w:ascii="Courier New" w:hAnsi="Courier New" w:cs="Courier New"/>
          <w:color w:val="000000"/>
          <w:sz w:val="20"/>
          <w:szCs w:val="20"/>
          <w:lang w:val="en-US" w:eastAsia="ru-RU"/>
        </w:rPr>
        <w:t>j:=</w:t>
      </w:r>
      <w:proofErr w:type="gramEnd"/>
      <w:r w:rsidRPr="00EE26BF">
        <w:rPr>
          <w:rFonts w:ascii="Courier New" w:hAnsi="Courier New" w:cs="Courier New"/>
          <w:color w:val="006400"/>
          <w:sz w:val="20"/>
          <w:szCs w:val="20"/>
          <w:lang w:val="en-US" w:eastAsia="ru-RU"/>
        </w:rPr>
        <w:t xml:space="preserve">1 </w:t>
      </w:r>
      <w:r w:rsidRPr="00EE26BF">
        <w:rPr>
          <w:rFonts w:ascii="Courier New" w:hAnsi="Courier New" w:cs="Courier New"/>
          <w:b/>
          <w:bCs/>
          <w:color w:val="000000"/>
          <w:sz w:val="20"/>
          <w:szCs w:val="20"/>
          <w:lang w:val="en-US" w:eastAsia="ru-RU"/>
        </w:rPr>
        <w:t xml:space="preserve">to </w:t>
      </w:r>
      <w:r w:rsidRPr="00EE26BF">
        <w:rPr>
          <w:rFonts w:ascii="Courier New" w:hAnsi="Courier New" w:cs="Courier New"/>
          <w:color w:val="006400"/>
          <w:sz w:val="20"/>
          <w:szCs w:val="20"/>
          <w:lang w:val="en-US" w:eastAsia="ru-RU"/>
        </w:rPr>
        <w:t xml:space="preserve">10 </w:t>
      </w:r>
      <w:r w:rsidRPr="00EE26BF">
        <w:rPr>
          <w:rFonts w:ascii="Courier New" w:hAnsi="Courier New" w:cs="Courier New"/>
          <w:b/>
          <w:bCs/>
          <w:color w:val="000000"/>
          <w:sz w:val="20"/>
          <w:szCs w:val="20"/>
          <w:lang w:val="en-US" w:eastAsia="ru-RU"/>
        </w:rPr>
        <w:t>do</w:t>
      </w:r>
    </w:p>
    <w:p w14:paraId="46989CE5" w14:textId="77777777" w:rsidR="00EE26BF" w:rsidRPr="00EE26BF" w:rsidRDefault="00EE26BF" w:rsidP="00EE26BF">
      <w:pPr>
        <w:autoSpaceDE w:val="0"/>
        <w:autoSpaceDN w:val="0"/>
        <w:adjustRightInd w:val="0"/>
        <w:spacing w:after="0" w:line="240" w:lineRule="auto"/>
        <w:rPr>
          <w:rFonts w:ascii="Courier New" w:hAnsi="Courier New" w:cs="Courier New"/>
          <w:b/>
          <w:bCs/>
          <w:color w:val="000000"/>
          <w:sz w:val="20"/>
          <w:szCs w:val="20"/>
          <w:lang w:val="en-US" w:eastAsia="ru-RU"/>
        </w:rPr>
      </w:pPr>
      <w:r w:rsidRPr="00EE26BF">
        <w:rPr>
          <w:rFonts w:ascii="Courier New" w:hAnsi="Courier New" w:cs="Courier New"/>
          <w:b/>
          <w:bCs/>
          <w:color w:val="000000"/>
          <w:sz w:val="20"/>
          <w:szCs w:val="20"/>
          <w:lang w:val="en-US" w:eastAsia="ru-RU"/>
        </w:rPr>
        <w:t xml:space="preserve">    begin</w:t>
      </w:r>
    </w:p>
    <w:p w14:paraId="67C7D827"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b/>
          <w:bCs/>
          <w:color w:val="000000"/>
          <w:sz w:val="20"/>
          <w:szCs w:val="20"/>
          <w:lang w:val="en-US" w:eastAsia="ru-RU"/>
        </w:rPr>
        <w:t xml:space="preserve">      </w:t>
      </w:r>
      <w:r w:rsidRPr="00EE26BF">
        <w:rPr>
          <w:rFonts w:ascii="Courier New" w:hAnsi="Courier New" w:cs="Courier New"/>
          <w:color w:val="000000"/>
          <w:sz w:val="20"/>
          <w:szCs w:val="20"/>
          <w:lang w:val="en-US" w:eastAsia="ru-RU"/>
        </w:rPr>
        <w:t>a[</w:t>
      </w:r>
      <w:proofErr w:type="spellStart"/>
      <w:proofErr w:type="gramStart"/>
      <w:r w:rsidRPr="00EE26BF">
        <w:rPr>
          <w:rFonts w:ascii="Courier New" w:hAnsi="Courier New" w:cs="Courier New"/>
          <w:color w:val="000000"/>
          <w:sz w:val="20"/>
          <w:szCs w:val="20"/>
          <w:lang w:val="en-US" w:eastAsia="ru-RU"/>
        </w:rPr>
        <w:t>i,j</w:t>
      </w:r>
      <w:proofErr w:type="spellEnd"/>
      <w:proofErr w:type="gramEnd"/>
      <w:r w:rsidRPr="00EE26BF">
        <w:rPr>
          <w:rFonts w:ascii="Courier New" w:hAnsi="Courier New" w:cs="Courier New"/>
          <w:color w:val="000000"/>
          <w:sz w:val="20"/>
          <w:szCs w:val="20"/>
          <w:lang w:val="en-US" w:eastAsia="ru-RU"/>
        </w:rPr>
        <w:t>]:=random(</w:t>
      </w:r>
      <w:r w:rsidRPr="00EE26BF">
        <w:rPr>
          <w:rFonts w:ascii="Courier New" w:hAnsi="Courier New" w:cs="Courier New"/>
          <w:color w:val="006400"/>
          <w:sz w:val="20"/>
          <w:szCs w:val="20"/>
          <w:lang w:val="en-US" w:eastAsia="ru-RU"/>
        </w:rPr>
        <w:t>0</w:t>
      </w:r>
      <w:r w:rsidRPr="00EE26BF">
        <w:rPr>
          <w:rFonts w:ascii="Courier New" w:hAnsi="Courier New" w:cs="Courier New"/>
          <w:color w:val="000000"/>
          <w:sz w:val="20"/>
          <w:szCs w:val="20"/>
          <w:lang w:val="en-US" w:eastAsia="ru-RU"/>
        </w:rPr>
        <w:t>,</w:t>
      </w:r>
      <w:r w:rsidRPr="00EE26BF">
        <w:rPr>
          <w:rFonts w:ascii="Courier New" w:hAnsi="Courier New" w:cs="Courier New"/>
          <w:color w:val="006400"/>
          <w:sz w:val="20"/>
          <w:szCs w:val="20"/>
          <w:lang w:val="en-US" w:eastAsia="ru-RU"/>
        </w:rPr>
        <w:t>9</w:t>
      </w:r>
      <w:r w:rsidRPr="00EE26BF">
        <w:rPr>
          <w:rFonts w:ascii="Courier New" w:hAnsi="Courier New" w:cs="Courier New"/>
          <w:color w:val="000000"/>
          <w:sz w:val="20"/>
          <w:szCs w:val="20"/>
          <w:lang w:val="en-US" w:eastAsia="ru-RU"/>
        </w:rPr>
        <w:t>);</w:t>
      </w:r>
    </w:p>
    <w:p w14:paraId="78BC3DA3"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proofErr w:type="gramStart"/>
      <w:r w:rsidRPr="00EE26BF">
        <w:rPr>
          <w:rFonts w:ascii="Courier New" w:hAnsi="Courier New" w:cs="Courier New"/>
          <w:color w:val="000000"/>
          <w:sz w:val="20"/>
          <w:szCs w:val="20"/>
          <w:lang w:val="en-US" w:eastAsia="ru-RU"/>
        </w:rPr>
        <w:t>write(</w:t>
      </w:r>
      <w:proofErr w:type="gramEnd"/>
      <w:r w:rsidRPr="00EE26BF">
        <w:rPr>
          <w:rFonts w:ascii="Courier New" w:hAnsi="Courier New" w:cs="Courier New"/>
          <w:color w:val="000000"/>
          <w:sz w:val="20"/>
          <w:szCs w:val="20"/>
          <w:lang w:val="en-US" w:eastAsia="ru-RU"/>
        </w:rPr>
        <w:t>f, a[</w:t>
      </w:r>
      <w:proofErr w:type="spellStart"/>
      <w:r w:rsidRPr="00EE26BF">
        <w:rPr>
          <w:rFonts w:ascii="Courier New" w:hAnsi="Courier New" w:cs="Courier New"/>
          <w:color w:val="000000"/>
          <w:sz w:val="20"/>
          <w:szCs w:val="20"/>
          <w:lang w:val="en-US" w:eastAsia="ru-RU"/>
        </w:rPr>
        <w:t>i,j</w:t>
      </w:r>
      <w:proofErr w:type="spellEnd"/>
      <w:r w:rsidRPr="00EE26BF">
        <w:rPr>
          <w:rFonts w:ascii="Courier New" w:hAnsi="Courier New" w:cs="Courier New"/>
          <w:color w:val="000000"/>
          <w:sz w:val="20"/>
          <w:szCs w:val="20"/>
          <w:lang w:val="en-US" w:eastAsia="ru-RU"/>
        </w:rPr>
        <w:t>]:</w:t>
      </w:r>
      <w:r w:rsidRPr="00EE26BF">
        <w:rPr>
          <w:rFonts w:ascii="Courier New" w:hAnsi="Courier New" w:cs="Courier New"/>
          <w:color w:val="006400"/>
          <w:sz w:val="20"/>
          <w:szCs w:val="20"/>
          <w:lang w:val="en-US" w:eastAsia="ru-RU"/>
        </w:rPr>
        <w:t>6</w:t>
      </w:r>
      <w:r w:rsidRPr="00EE26BF">
        <w:rPr>
          <w:rFonts w:ascii="Courier New" w:hAnsi="Courier New" w:cs="Courier New"/>
          <w:color w:val="000000"/>
          <w:sz w:val="20"/>
          <w:szCs w:val="20"/>
          <w:lang w:val="en-US" w:eastAsia="ru-RU"/>
        </w:rPr>
        <w:t>:</w:t>
      </w:r>
      <w:r w:rsidRPr="00EE26BF">
        <w:rPr>
          <w:rFonts w:ascii="Courier New" w:hAnsi="Courier New" w:cs="Courier New"/>
          <w:color w:val="006400"/>
          <w:sz w:val="20"/>
          <w:szCs w:val="20"/>
          <w:lang w:val="en-US" w:eastAsia="ru-RU"/>
        </w:rPr>
        <w:t>1</w:t>
      </w:r>
      <w:r w:rsidRPr="00EE26BF">
        <w:rPr>
          <w:rFonts w:ascii="Courier New" w:hAnsi="Courier New" w:cs="Courier New"/>
          <w:color w:val="000000"/>
          <w:sz w:val="20"/>
          <w:szCs w:val="20"/>
          <w:lang w:val="en-US" w:eastAsia="ru-RU"/>
        </w:rPr>
        <w:t>);</w:t>
      </w:r>
    </w:p>
    <w:p w14:paraId="68957E83"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r w:rsidRPr="00EE26BF">
        <w:rPr>
          <w:rFonts w:ascii="Courier New" w:hAnsi="Courier New" w:cs="Courier New"/>
          <w:b/>
          <w:bCs/>
          <w:color w:val="000000"/>
          <w:sz w:val="20"/>
          <w:szCs w:val="20"/>
          <w:lang w:val="en-US" w:eastAsia="ru-RU"/>
        </w:rPr>
        <w:t>end</w:t>
      </w:r>
      <w:r w:rsidRPr="00EE26BF">
        <w:rPr>
          <w:rFonts w:ascii="Courier New" w:hAnsi="Courier New" w:cs="Courier New"/>
          <w:color w:val="000000"/>
          <w:sz w:val="20"/>
          <w:szCs w:val="20"/>
          <w:lang w:val="en-US" w:eastAsia="ru-RU"/>
        </w:rPr>
        <w:t>;</w:t>
      </w:r>
    </w:p>
    <w:p w14:paraId="4A2361CC"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proofErr w:type="spellStart"/>
      <w:r w:rsidRPr="00EE26BF">
        <w:rPr>
          <w:rFonts w:ascii="Courier New" w:hAnsi="Courier New" w:cs="Courier New"/>
          <w:color w:val="000000"/>
          <w:sz w:val="20"/>
          <w:szCs w:val="20"/>
          <w:lang w:val="en-US" w:eastAsia="ru-RU"/>
        </w:rPr>
        <w:t>writeln</w:t>
      </w:r>
      <w:proofErr w:type="spellEnd"/>
      <w:r w:rsidRPr="00EE26BF">
        <w:rPr>
          <w:rFonts w:ascii="Courier New" w:hAnsi="Courier New" w:cs="Courier New"/>
          <w:color w:val="000000"/>
          <w:sz w:val="20"/>
          <w:szCs w:val="20"/>
          <w:lang w:val="en-US" w:eastAsia="ru-RU"/>
        </w:rPr>
        <w:t>(f);</w:t>
      </w:r>
    </w:p>
    <w:p w14:paraId="4A6BB2C4"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r w:rsidRPr="00EE26BF">
        <w:rPr>
          <w:rFonts w:ascii="Courier New" w:hAnsi="Courier New" w:cs="Courier New"/>
          <w:b/>
          <w:bCs/>
          <w:color w:val="000000"/>
          <w:sz w:val="20"/>
          <w:szCs w:val="20"/>
          <w:lang w:val="en-US" w:eastAsia="ru-RU"/>
        </w:rPr>
        <w:t>end</w:t>
      </w:r>
      <w:r w:rsidRPr="00EE26BF">
        <w:rPr>
          <w:rFonts w:ascii="Courier New" w:hAnsi="Courier New" w:cs="Courier New"/>
          <w:color w:val="000000"/>
          <w:sz w:val="20"/>
          <w:szCs w:val="20"/>
          <w:lang w:val="en-US" w:eastAsia="ru-RU"/>
        </w:rPr>
        <w:t>;</w:t>
      </w:r>
    </w:p>
    <w:p w14:paraId="20B5D302" w14:textId="77777777" w:rsidR="00EE26BF" w:rsidRPr="00EE26BF" w:rsidRDefault="00EE26BF" w:rsidP="00EE26BF">
      <w:pPr>
        <w:autoSpaceDE w:val="0"/>
        <w:autoSpaceDN w:val="0"/>
        <w:adjustRightInd w:val="0"/>
        <w:spacing w:after="0" w:line="240" w:lineRule="auto"/>
        <w:rPr>
          <w:rFonts w:ascii="Courier New" w:hAnsi="Courier New" w:cs="Courier New"/>
          <w:b/>
          <w:bCs/>
          <w:color w:val="000000"/>
          <w:sz w:val="20"/>
          <w:szCs w:val="20"/>
          <w:lang w:val="en-US" w:eastAsia="ru-RU"/>
        </w:rPr>
      </w:pPr>
      <w:r w:rsidRPr="00EE26BF">
        <w:rPr>
          <w:rFonts w:ascii="Courier New" w:hAnsi="Courier New" w:cs="Courier New"/>
          <w:color w:val="000000"/>
          <w:sz w:val="20"/>
          <w:szCs w:val="20"/>
          <w:lang w:val="en-US" w:eastAsia="ru-RU"/>
        </w:rPr>
        <w:t xml:space="preserve">  </w:t>
      </w:r>
      <w:r w:rsidRPr="00EE26BF">
        <w:rPr>
          <w:rFonts w:ascii="Courier New" w:hAnsi="Courier New" w:cs="Courier New"/>
          <w:b/>
          <w:bCs/>
          <w:color w:val="000000"/>
          <w:sz w:val="20"/>
          <w:szCs w:val="20"/>
          <w:lang w:val="en-US" w:eastAsia="ru-RU"/>
        </w:rPr>
        <w:t xml:space="preserve">for </w:t>
      </w:r>
      <w:proofErr w:type="gramStart"/>
      <w:r w:rsidRPr="00EE26BF">
        <w:rPr>
          <w:rFonts w:ascii="Courier New" w:hAnsi="Courier New" w:cs="Courier New"/>
          <w:color w:val="000000"/>
          <w:sz w:val="20"/>
          <w:szCs w:val="20"/>
          <w:lang w:val="en-US" w:eastAsia="ru-RU"/>
        </w:rPr>
        <w:t>j:=</w:t>
      </w:r>
      <w:proofErr w:type="gramEnd"/>
      <w:r w:rsidRPr="00EE26BF">
        <w:rPr>
          <w:rFonts w:ascii="Courier New" w:hAnsi="Courier New" w:cs="Courier New"/>
          <w:color w:val="006400"/>
          <w:sz w:val="20"/>
          <w:szCs w:val="20"/>
          <w:lang w:val="en-US" w:eastAsia="ru-RU"/>
        </w:rPr>
        <w:t xml:space="preserve">1 </w:t>
      </w:r>
      <w:r w:rsidRPr="00EE26BF">
        <w:rPr>
          <w:rFonts w:ascii="Courier New" w:hAnsi="Courier New" w:cs="Courier New"/>
          <w:b/>
          <w:bCs/>
          <w:color w:val="000000"/>
          <w:sz w:val="20"/>
          <w:szCs w:val="20"/>
          <w:lang w:val="en-US" w:eastAsia="ru-RU"/>
        </w:rPr>
        <w:t xml:space="preserve">to </w:t>
      </w:r>
      <w:r w:rsidRPr="00EE26BF">
        <w:rPr>
          <w:rFonts w:ascii="Courier New" w:hAnsi="Courier New" w:cs="Courier New"/>
          <w:color w:val="006400"/>
          <w:sz w:val="20"/>
          <w:szCs w:val="20"/>
          <w:lang w:val="en-US" w:eastAsia="ru-RU"/>
        </w:rPr>
        <w:t xml:space="preserve">10 </w:t>
      </w:r>
      <w:r w:rsidRPr="00EE26BF">
        <w:rPr>
          <w:rFonts w:ascii="Courier New" w:hAnsi="Courier New" w:cs="Courier New"/>
          <w:b/>
          <w:bCs/>
          <w:color w:val="000000"/>
          <w:sz w:val="20"/>
          <w:szCs w:val="20"/>
          <w:lang w:val="en-US" w:eastAsia="ru-RU"/>
        </w:rPr>
        <w:t>do</w:t>
      </w:r>
    </w:p>
    <w:p w14:paraId="7A6CCA57" w14:textId="77777777" w:rsidR="00EE26BF" w:rsidRDefault="00EE26BF" w:rsidP="00EE26BF">
      <w:pPr>
        <w:autoSpaceDE w:val="0"/>
        <w:autoSpaceDN w:val="0"/>
        <w:adjustRightInd w:val="0"/>
        <w:spacing w:after="0" w:line="240" w:lineRule="auto"/>
        <w:rPr>
          <w:rFonts w:ascii="Courier New" w:hAnsi="Courier New" w:cs="Courier New"/>
          <w:b/>
          <w:bCs/>
          <w:color w:val="000000"/>
          <w:sz w:val="20"/>
          <w:szCs w:val="20"/>
          <w:lang w:eastAsia="ru-RU"/>
        </w:rPr>
      </w:pPr>
      <w:r w:rsidRPr="00EE26BF">
        <w:rPr>
          <w:rFonts w:ascii="Courier New" w:hAnsi="Courier New" w:cs="Courier New"/>
          <w:b/>
          <w:bCs/>
          <w:color w:val="000000"/>
          <w:sz w:val="20"/>
          <w:szCs w:val="20"/>
          <w:lang w:val="en-US" w:eastAsia="ru-RU"/>
        </w:rPr>
        <w:t xml:space="preserve">    </w:t>
      </w:r>
      <w:proofErr w:type="spellStart"/>
      <w:r>
        <w:rPr>
          <w:rFonts w:ascii="Courier New" w:hAnsi="Courier New" w:cs="Courier New"/>
          <w:b/>
          <w:bCs/>
          <w:color w:val="000000"/>
          <w:sz w:val="20"/>
          <w:szCs w:val="20"/>
          <w:lang w:eastAsia="ru-RU"/>
        </w:rPr>
        <w:t>begin</w:t>
      </w:r>
      <w:proofErr w:type="spellEnd"/>
    </w:p>
    <w:p w14:paraId="3A9B6AE9" w14:textId="77777777" w:rsidR="00EE26BF" w:rsidRDefault="00EE26BF" w:rsidP="00EE26BF">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b/>
          <w:bCs/>
          <w:color w:val="000000"/>
          <w:sz w:val="20"/>
          <w:szCs w:val="20"/>
          <w:lang w:eastAsia="ru-RU"/>
        </w:rPr>
        <w:t xml:space="preserve">     </w:t>
      </w:r>
      <w:r>
        <w:rPr>
          <w:rFonts w:ascii="Courier New" w:hAnsi="Courier New" w:cs="Courier New"/>
          <w:color w:val="000000"/>
          <w:sz w:val="20"/>
          <w:szCs w:val="20"/>
          <w:lang w:eastAsia="ru-RU"/>
        </w:rPr>
        <w:t>S:=</w:t>
      </w:r>
      <w:r>
        <w:rPr>
          <w:rFonts w:ascii="Courier New" w:hAnsi="Courier New" w:cs="Courier New"/>
          <w:color w:val="006400"/>
          <w:sz w:val="20"/>
          <w:szCs w:val="20"/>
          <w:lang w:eastAsia="ru-RU"/>
        </w:rPr>
        <w:t>0</w:t>
      </w:r>
      <w:r>
        <w:rPr>
          <w:rFonts w:ascii="Courier New" w:hAnsi="Courier New" w:cs="Courier New"/>
          <w:color w:val="000000"/>
          <w:sz w:val="20"/>
          <w:szCs w:val="20"/>
          <w:lang w:eastAsia="ru-RU"/>
        </w:rPr>
        <w:t>;</w:t>
      </w:r>
    </w:p>
    <w:p w14:paraId="7761377F" w14:textId="77777777" w:rsidR="00EE26BF" w:rsidRPr="00EE26BF" w:rsidRDefault="00EE26BF" w:rsidP="00EE26BF">
      <w:pPr>
        <w:autoSpaceDE w:val="0"/>
        <w:autoSpaceDN w:val="0"/>
        <w:adjustRightInd w:val="0"/>
        <w:spacing w:after="0" w:line="240" w:lineRule="auto"/>
        <w:rPr>
          <w:rFonts w:ascii="Courier New" w:hAnsi="Courier New" w:cs="Courier New"/>
          <w:b/>
          <w:bCs/>
          <w:color w:val="000000"/>
          <w:sz w:val="20"/>
          <w:szCs w:val="20"/>
          <w:lang w:val="en-US" w:eastAsia="ru-RU"/>
        </w:rPr>
      </w:pPr>
      <w:r w:rsidRPr="00EE26BF">
        <w:rPr>
          <w:rFonts w:ascii="Courier New" w:hAnsi="Courier New" w:cs="Courier New"/>
          <w:color w:val="000000"/>
          <w:sz w:val="20"/>
          <w:szCs w:val="20"/>
          <w:lang w:val="en-US" w:eastAsia="ru-RU"/>
        </w:rPr>
        <w:t xml:space="preserve">     </w:t>
      </w:r>
      <w:r w:rsidRPr="00EE26BF">
        <w:rPr>
          <w:rFonts w:ascii="Courier New" w:hAnsi="Courier New" w:cs="Courier New"/>
          <w:b/>
          <w:bCs/>
          <w:color w:val="000000"/>
          <w:sz w:val="20"/>
          <w:szCs w:val="20"/>
          <w:lang w:val="en-US" w:eastAsia="ru-RU"/>
        </w:rPr>
        <w:t xml:space="preserve">for </w:t>
      </w:r>
      <w:proofErr w:type="gramStart"/>
      <w:r w:rsidRPr="00EE26BF">
        <w:rPr>
          <w:rFonts w:ascii="Courier New" w:hAnsi="Courier New" w:cs="Courier New"/>
          <w:color w:val="000000"/>
          <w:sz w:val="20"/>
          <w:szCs w:val="20"/>
          <w:lang w:val="en-US" w:eastAsia="ru-RU"/>
        </w:rPr>
        <w:t>i:=</w:t>
      </w:r>
      <w:proofErr w:type="gramEnd"/>
      <w:r w:rsidRPr="00EE26BF">
        <w:rPr>
          <w:rFonts w:ascii="Courier New" w:hAnsi="Courier New" w:cs="Courier New"/>
          <w:color w:val="006400"/>
          <w:sz w:val="20"/>
          <w:szCs w:val="20"/>
          <w:lang w:val="en-US" w:eastAsia="ru-RU"/>
        </w:rPr>
        <w:t xml:space="preserve">1 </w:t>
      </w:r>
      <w:r w:rsidRPr="00EE26BF">
        <w:rPr>
          <w:rFonts w:ascii="Courier New" w:hAnsi="Courier New" w:cs="Courier New"/>
          <w:b/>
          <w:bCs/>
          <w:color w:val="000000"/>
          <w:sz w:val="20"/>
          <w:szCs w:val="20"/>
          <w:lang w:val="en-US" w:eastAsia="ru-RU"/>
        </w:rPr>
        <w:t xml:space="preserve">to </w:t>
      </w:r>
      <w:r w:rsidRPr="00EE26BF">
        <w:rPr>
          <w:rFonts w:ascii="Courier New" w:hAnsi="Courier New" w:cs="Courier New"/>
          <w:color w:val="006400"/>
          <w:sz w:val="20"/>
          <w:szCs w:val="20"/>
          <w:lang w:val="en-US" w:eastAsia="ru-RU"/>
        </w:rPr>
        <w:t xml:space="preserve">5 </w:t>
      </w:r>
      <w:r w:rsidRPr="00EE26BF">
        <w:rPr>
          <w:rFonts w:ascii="Courier New" w:hAnsi="Courier New" w:cs="Courier New"/>
          <w:b/>
          <w:bCs/>
          <w:color w:val="000000"/>
          <w:sz w:val="20"/>
          <w:szCs w:val="20"/>
          <w:lang w:val="en-US" w:eastAsia="ru-RU"/>
        </w:rPr>
        <w:t>do</w:t>
      </w:r>
    </w:p>
    <w:p w14:paraId="679AEE95"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b/>
          <w:bCs/>
          <w:color w:val="000000"/>
          <w:sz w:val="20"/>
          <w:szCs w:val="20"/>
          <w:lang w:val="en-US" w:eastAsia="ru-RU"/>
        </w:rPr>
        <w:t xml:space="preserve">    </w:t>
      </w:r>
      <w:proofErr w:type="gramStart"/>
      <w:r w:rsidRPr="00EE26BF">
        <w:rPr>
          <w:rFonts w:ascii="Courier New" w:hAnsi="Courier New" w:cs="Courier New"/>
          <w:color w:val="000000"/>
          <w:sz w:val="20"/>
          <w:szCs w:val="20"/>
          <w:lang w:val="en-US" w:eastAsia="ru-RU"/>
        </w:rPr>
        <w:t>S:=</w:t>
      </w:r>
      <w:proofErr w:type="gramEnd"/>
      <w:r w:rsidRPr="00EE26BF">
        <w:rPr>
          <w:rFonts w:ascii="Courier New" w:hAnsi="Courier New" w:cs="Courier New"/>
          <w:color w:val="000000"/>
          <w:sz w:val="20"/>
          <w:szCs w:val="20"/>
          <w:lang w:val="en-US" w:eastAsia="ru-RU"/>
        </w:rPr>
        <w:t>S+a[i,j];</w:t>
      </w:r>
    </w:p>
    <w:p w14:paraId="3DBFB640" w14:textId="77777777" w:rsidR="00EE26BF" w:rsidRPr="00EE26BF" w:rsidRDefault="00EE26BF" w:rsidP="00EE26BF">
      <w:pPr>
        <w:autoSpaceDE w:val="0"/>
        <w:autoSpaceDN w:val="0"/>
        <w:adjustRightInd w:val="0"/>
        <w:spacing w:after="0" w:line="240" w:lineRule="auto"/>
        <w:rPr>
          <w:rFonts w:ascii="Courier New" w:hAnsi="Courier New" w:cs="Courier New"/>
          <w:b/>
          <w:bCs/>
          <w:color w:val="000000"/>
          <w:sz w:val="20"/>
          <w:szCs w:val="20"/>
          <w:lang w:val="en-US" w:eastAsia="ru-RU"/>
        </w:rPr>
      </w:pPr>
      <w:r w:rsidRPr="00EE26BF">
        <w:rPr>
          <w:rFonts w:ascii="Courier New" w:hAnsi="Courier New" w:cs="Courier New"/>
          <w:color w:val="000000"/>
          <w:sz w:val="20"/>
          <w:szCs w:val="20"/>
          <w:lang w:val="en-US" w:eastAsia="ru-RU"/>
        </w:rPr>
        <w:t xml:space="preserve">     </w:t>
      </w:r>
      <w:r w:rsidRPr="00EE26BF">
        <w:rPr>
          <w:rFonts w:ascii="Courier New" w:hAnsi="Courier New" w:cs="Courier New"/>
          <w:b/>
          <w:bCs/>
          <w:color w:val="000000"/>
          <w:sz w:val="20"/>
          <w:szCs w:val="20"/>
          <w:lang w:val="en-US" w:eastAsia="ru-RU"/>
        </w:rPr>
        <w:t xml:space="preserve">if </w:t>
      </w:r>
      <w:r w:rsidRPr="00EE26BF">
        <w:rPr>
          <w:rFonts w:ascii="Courier New" w:hAnsi="Courier New" w:cs="Courier New"/>
          <w:color w:val="000000"/>
          <w:sz w:val="20"/>
          <w:szCs w:val="20"/>
          <w:lang w:val="en-US" w:eastAsia="ru-RU"/>
        </w:rPr>
        <w:t xml:space="preserve">S&gt;max </w:t>
      </w:r>
      <w:r w:rsidRPr="00EE26BF">
        <w:rPr>
          <w:rFonts w:ascii="Courier New" w:hAnsi="Courier New" w:cs="Courier New"/>
          <w:b/>
          <w:bCs/>
          <w:color w:val="000000"/>
          <w:sz w:val="20"/>
          <w:szCs w:val="20"/>
          <w:lang w:val="en-US" w:eastAsia="ru-RU"/>
        </w:rPr>
        <w:t>then</w:t>
      </w:r>
    </w:p>
    <w:p w14:paraId="7EBF9335" w14:textId="77777777" w:rsidR="00EE26BF" w:rsidRPr="00EE26BF" w:rsidRDefault="00EE26BF" w:rsidP="00EE26BF">
      <w:pPr>
        <w:autoSpaceDE w:val="0"/>
        <w:autoSpaceDN w:val="0"/>
        <w:adjustRightInd w:val="0"/>
        <w:spacing w:after="0" w:line="240" w:lineRule="auto"/>
        <w:rPr>
          <w:rFonts w:ascii="Courier New" w:hAnsi="Courier New" w:cs="Courier New"/>
          <w:b/>
          <w:bCs/>
          <w:color w:val="000000"/>
          <w:sz w:val="20"/>
          <w:szCs w:val="20"/>
          <w:lang w:val="en-US" w:eastAsia="ru-RU"/>
        </w:rPr>
      </w:pPr>
      <w:r w:rsidRPr="00EE26BF">
        <w:rPr>
          <w:rFonts w:ascii="Courier New" w:hAnsi="Courier New" w:cs="Courier New"/>
          <w:b/>
          <w:bCs/>
          <w:color w:val="000000"/>
          <w:sz w:val="20"/>
          <w:szCs w:val="20"/>
          <w:lang w:val="en-US" w:eastAsia="ru-RU"/>
        </w:rPr>
        <w:t xml:space="preserve">     begin</w:t>
      </w:r>
    </w:p>
    <w:p w14:paraId="167F4FEB"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b/>
          <w:bCs/>
          <w:color w:val="000000"/>
          <w:sz w:val="20"/>
          <w:szCs w:val="20"/>
          <w:lang w:val="en-US" w:eastAsia="ru-RU"/>
        </w:rPr>
        <w:t xml:space="preserve">       </w:t>
      </w:r>
      <w:proofErr w:type="gramStart"/>
      <w:r w:rsidRPr="00EE26BF">
        <w:rPr>
          <w:rFonts w:ascii="Courier New" w:hAnsi="Courier New" w:cs="Courier New"/>
          <w:color w:val="000000"/>
          <w:sz w:val="20"/>
          <w:szCs w:val="20"/>
          <w:lang w:val="en-US" w:eastAsia="ru-RU"/>
        </w:rPr>
        <w:t>max:=</w:t>
      </w:r>
      <w:proofErr w:type="gramEnd"/>
      <w:r w:rsidRPr="00EE26BF">
        <w:rPr>
          <w:rFonts w:ascii="Courier New" w:hAnsi="Courier New" w:cs="Courier New"/>
          <w:color w:val="000000"/>
          <w:sz w:val="20"/>
          <w:szCs w:val="20"/>
          <w:lang w:val="en-US" w:eastAsia="ru-RU"/>
        </w:rPr>
        <w:t>S;</w:t>
      </w:r>
    </w:p>
    <w:p w14:paraId="2D29A0FF"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proofErr w:type="spellStart"/>
      <w:proofErr w:type="gramStart"/>
      <w:r w:rsidRPr="00EE26BF">
        <w:rPr>
          <w:rFonts w:ascii="Courier New" w:hAnsi="Courier New" w:cs="Courier New"/>
          <w:color w:val="000000"/>
          <w:sz w:val="20"/>
          <w:szCs w:val="20"/>
          <w:lang w:val="en-US" w:eastAsia="ru-RU"/>
        </w:rPr>
        <w:t>jmax</w:t>
      </w:r>
      <w:proofErr w:type="spellEnd"/>
      <w:r w:rsidRPr="00EE26BF">
        <w:rPr>
          <w:rFonts w:ascii="Courier New" w:hAnsi="Courier New" w:cs="Courier New"/>
          <w:color w:val="000000"/>
          <w:sz w:val="20"/>
          <w:szCs w:val="20"/>
          <w:lang w:val="en-US" w:eastAsia="ru-RU"/>
        </w:rPr>
        <w:t>:=</w:t>
      </w:r>
      <w:proofErr w:type="gramEnd"/>
      <w:r w:rsidRPr="00EE26BF">
        <w:rPr>
          <w:rFonts w:ascii="Courier New" w:hAnsi="Courier New" w:cs="Courier New"/>
          <w:color w:val="000000"/>
          <w:sz w:val="20"/>
          <w:szCs w:val="20"/>
          <w:lang w:val="en-US" w:eastAsia="ru-RU"/>
        </w:rPr>
        <w:t>j;</w:t>
      </w:r>
    </w:p>
    <w:p w14:paraId="31121A13"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r w:rsidRPr="00EE26BF">
        <w:rPr>
          <w:rFonts w:ascii="Courier New" w:hAnsi="Courier New" w:cs="Courier New"/>
          <w:b/>
          <w:bCs/>
          <w:color w:val="000000"/>
          <w:sz w:val="20"/>
          <w:szCs w:val="20"/>
          <w:lang w:val="en-US" w:eastAsia="ru-RU"/>
        </w:rPr>
        <w:t>end</w:t>
      </w:r>
      <w:r w:rsidRPr="00EE26BF">
        <w:rPr>
          <w:rFonts w:ascii="Courier New" w:hAnsi="Courier New" w:cs="Courier New"/>
          <w:color w:val="000000"/>
          <w:sz w:val="20"/>
          <w:szCs w:val="20"/>
          <w:lang w:val="en-US" w:eastAsia="ru-RU"/>
        </w:rPr>
        <w:t>;</w:t>
      </w:r>
    </w:p>
    <w:p w14:paraId="1E7F10AA"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proofErr w:type="gramStart"/>
      <w:r w:rsidRPr="00EE26BF">
        <w:rPr>
          <w:rFonts w:ascii="Courier New" w:hAnsi="Courier New" w:cs="Courier New"/>
          <w:color w:val="000000"/>
          <w:sz w:val="20"/>
          <w:szCs w:val="20"/>
          <w:lang w:val="en-US" w:eastAsia="ru-RU"/>
        </w:rPr>
        <w:t>write(</w:t>
      </w:r>
      <w:proofErr w:type="gramEnd"/>
      <w:r w:rsidRPr="00EE26BF">
        <w:rPr>
          <w:rFonts w:ascii="Courier New" w:hAnsi="Courier New" w:cs="Courier New"/>
          <w:color w:val="000000"/>
          <w:sz w:val="20"/>
          <w:szCs w:val="20"/>
          <w:lang w:val="en-US" w:eastAsia="ru-RU"/>
        </w:rPr>
        <w:t>f,</w:t>
      </w:r>
      <w:r w:rsidRPr="00EE26BF">
        <w:rPr>
          <w:rFonts w:ascii="Courier New" w:hAnsi="Courier New" w:cs="Courier New"/>
          <w:color w:val="0000FF"/>
          <w:sz w:val="20"/>
          <w:szCs w:val="20"/>
          <w:lang w:val="en-US" w:eastAsia="ru-RU"/>
        </w:rPr>
        <w:t>'   S='</w:t>
      </w:r>
      <w:r w:rsidRPr="00EE26BF">
        <w:rPr>
          <w:rFonts w:ascii="Courier New" w:hAnsi="Courier New" w:cs="Courier New"/>
          <w:color w:val="000000"/>
          <w:sz w:val="20"/>
          <w:szCs w:val="20"/>
          <w:lang w:val="en-US" w:eastAsia="ru-RU"/>
        </w:rPr>
        <w:t>,S);</w:t>
      </w:r>
    </w:p>
    <w:p w14:paraId="0BAF015C"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r w:rsidRPr="00EE26BF">
        <w:rPr>
          <w:rFonts w:ascii="Courier New" w:hAnsi="Courier New" w:cs="Courier New"/>
          <w:b/>
          <w:bCs/>
          <w:color w:val="000000"/>
          <w:sz w:val="20"/>
          <w:szCs w:val="20"/>
          <w:lang w:val="en-US" w:eastAsia="ru-RU"/>
        </w:rPr>
        <w:t>end</w:t>
      </w:r>
      <w:r w:rsidRPr="00EE26BF">
        <w:rPr>
          <w:rFonts w:ascii="Courier New" w:hAnsi="Courier New" w:cs="Courier New"/>
          <w:color w:val="000000"/>
          <w:sz w:val="20"/>
          <w:szCs w:val="20"/>
          <w:lang w:val="en-US" w:eastAsia="ru-RU"/>
        </w:rPr>
        <w:t xml:space="preserve">; </w:t>
      </w:r>
    </w:p>
    <w:p w14:paraId="53D3D15B"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proofErr w:type="spellStart"/>
      <w:r w:rsidRPr="00EE26BF">
        <w:rPr>
          <w:rFonts w:ascii="Courier New" w:hAnsi="Courier New" w:cs="Courier New"/>
          <w:color w:val="000000"/>
          <w:sz w:val="20"/>
          <w:szCs w:val="20"/>
          <w:lang w:val="en-US" w:eastAsia="ru-RU"/>
        </w:rPr>
        <w:t>writeln</w:t>
      </w:r>
      <w:proofErr w:type="spellEnd"/>
      <w:r w:rsidRPr="00EE26BF">
        <w:rPr>
          <w:rFonts w:ascii="Courier New" w:hAnsi="Courier New" w:cs="Courier New"/>
          <w:color w:val="000000"/>
          <w:sz w:val="20"/>
          <w:szCs w:val="20"/>
          <w:lang w:val="en-US" w:eastAsia="ru-RU"/>
        </w:rPr>
        <w:t>(f);</w:t>
      </w:r>
    </w:p>
    <w:p w14:paraId="00136CF9" w14:textId="77777777" w:rsidR="00EE26BF" w:rsidRPr="00EE26BF"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
      </w:pPr>
      <w:r w:rsidRPr="00EE26BF">
        <w:rPr>
          <w:rFonts w:ascii="Courier New" w:hAnsi="Courier New" w:cs="Courier New"/>
          <w:color w:val="000000"/>
          <w:sz w:val="20"/>
          <w:szCs w:val="20"/>
          <w:lang w:val="en-US" w:eastAsia="ru-RU"/>
        </w:rPr>
        <w:t xml:space="preserve">  </w:t>
      </w:r>
      <w:proofErr w:type="spellStart"/>
      <w:proofErr w:type="gramStart"/>
      <w:r w:rsidRPr="00EE26BF">
        <w:rPr>
          <w:rFonts w:ascii="Courier New" w:hAnsi="Courier New" w:cs="Courier New"/>
          <w:color w:val="000000"/>
          <w:sz w:val="20"/>
          <w:szCs w:val="20"/>
          <w:lang w:val="en-US" w:eastAsia="ru-RU"/>
        </w:rPr>
        <w:t>writeln</w:t>
      </w:r>
      <w:proofErr w:type="spellEnd"/>
      <w:r w:rsidRPr="00EE26BF">
        <w:rPr>
          <w:rFonts w:ascii="Courier New" w:hAnsi="Courier New" w:cs="Courier New"/>
          <w:color w:val="000000"/>
          <w:sz w:val="20"/>
          <w:szCs w:val="20"/>
          <w:lang w:val="en-US" w:eastAsia="ru-RU"/>
        </w:rPr>
        <w:t>(</w:t>
      </w:r>
      <w:proofErr w:type="spellStart"/>
      <w:proofErr w:type="gramEnd"/>
      <w:r w:rsidRPr="00EE26BF">
        <w:rPr>
          <w:rFonts w:ascii="Courier New" w:hAnsi="Courier New" w:cs="Courier New"/>
          <w:color w:val="000000"/>
          <w:sz w:val="20"/>
          <w:szCs w:val="20"/>
          <w:lang w:val="en-US" w:eastAsia="ru-RU"/>
        </w:rPr>
        <w:t>f,</w:t>
      </w:r>
      <w:r w:rsidRPr="00EE26BF">
        <w:rPr>
          <w:rFonts w:ascii="Courier New" w:hAnsi="Courier New" w:cs="Courier New"/>
          <w:color w:val="0000FF"/>
          <w:sz w:val="20"/>
          <w:szCs w:val="20"/>
          <w:lang w:val="en-US" w:eastAsia="ru-RU"/>
        </w:rPr>
        <w:t>'max</w:t>
      </w:r>
      <w:proofErr w:type="spellEnd"/>
      <w:r w:rsidRPr="00EE26BF">
        <w:rPr>
          <w:rFonts w:ascii="Courier New" w:hAnsi="Courier New" w:cs="Courier New"/>
          <w:color w:val="0000FF"/>
          <w:sz w:val="20"/>
          <w:szCs w:val="20"/>
          <w:lang w:val="en-US" w:eastAsia="ru-RU"/>
        </w:rPr>
        <w:t xml:space="preserve"> = '</w:t>
      </w:r>
      <w:r w:rsidRPr="00EE26BF">
        <w:rPr>
          <w:rFonts w:ascii="Courier New" w:hAnsi="Courier New" w:cs="Courier New"/>
          <w:color w:val="000000"/>
          <w:sz w:val="20"/>
          <w:szCs w:val="20"/>
          <w:lang w:val="en-US" w:eastAsia="ru-RU"/>
        </w:rPr>
        <w:t>,max,</w:t>
      </w:r>
      <w:r w:rsidRPr="00EE26BF">
        <w:rPr>
          <w:rFonts w:ascii="Courier New" w:hAnsi="Courier New" w:cs="Courier New"/>
          <w:color w:val="0000FF"/>
          <w:sz w:val="20"/>
          <w:szCs w:val="20"/>
          <w:lang w:val="en-US" w:eastAsia="ru-RU"/>
        </w:rPr>
        <w:t>'   C</w:t>
      </w:r>
      <w:proofErr w:type="spellStart"/>
      <w:r>
        <w:rPr>
          <w:rFonts w:ascii="Courier New" w:hAnsi="Courier New" w:cs="Courier New"/>
          <w:color w:val="0000FF"/>
          <w:sz w:val="20"/>
          <w:szCs w:val="20"/>
          <w:lang w:eastAsia="ru-RU"/>
        </w:rPr>
        <w:t>толбец</w:t>
      </w:r>
      <w:proofErr w:type="spellEnd"/>
      <w:r w:rsidRPr="00EE26BF">
        <w:rPr>
          <w:rFonts w:ascii="Courier New" w:hAnsi="Courier New" w:cs="Courier New"/>
          <w:color w:val="0000FF"/>
          <w:sz w:val="20"/>
          <w:szCs w:val="20"/>
          <w:lang w:val="en-US" w:eastAsia="ru-RU"/>
        </w:rPr>
        <w:t>: '</w:t>
      </w:r>
      <w:r w:rsidRPr="00EE26BF">
        <w:rPr>
          <w:rFonts w:ascii="Courier New" w:hAnsi="Courier New" w:cs="Courier New"/>
          <w:color w:val="000000"/>
          <w:sz w:val="20"/>
          <w:szCs w:val="20"/>
          <w:lang w:val="en-US" w:eastAsia="ru-RU"/>
        </w:rPr>
        <w:t>,</w:t>
      </w:r>
      <w:proofErr w:type="spellStart"/>
      <w:r w:rsidRPr="00EE26BF">
        <w:rPr>
          <w:rFonts w:ascii="Courier New" w:hAnsi="Courier New" w:cs="Courier New"/>
          <w:color w:val="000000"/>
          <w:sz w:val="20"/>
          <w:szCs w:val="20"/>
          <w:lang w:val="en-US" w:eastAsia="ru-RU"/>
        </w:rPr>
        <w:t>jmax</w:t>
      </w:r>
      <w:proofErr w:type="spellEnd"/>
      <w:r w:rsidRPr="00EE26BF">
        <w:rPr>
          <w:rFonts w:ascii="Courier New" w:hAnsi="Courier New" w:cs="Courier New"/>
          <w:color w:val="000000"/>
          <w:sz w:val="20"/>
          <w:szCs w:val="20"/>
          <w:lang w:val="en-US" w:eastAsia="ru-RU"/>
        </w:rPr>
        <w:t>);</w:t>
      </w:r>
    </w:p>
    <w:p w14:paraId="044848EE" w14:textId="77777777" w:rsidR="00EE26BF" w:rsidRPr="00AD21FC" w:rsidRDefault="00EE26BF" w:rsidP="00EE26BF">
      <w:pPr>
        <w:autoSpaceDE w:val="0"/>
        <w:autoSpaceDN w:val="0"/>
        <w:adjustRightInd w:val="0"/>
        <w:spacing w:after="0" w:line="240" w:lineRule="auto"/>
        <w:rPr>
          <w:rFonts w:ascii="Courier New" w:hAnsi="Courier New" w:cs="Courier New"/>
          <w:color w:val="000000"/>
          <w:sz w:val="20"/>
          <w:szCs w:val="20"/>
          <w:lang w:val="en-US" w:eastAsia="ru-RU"/>
          <w:rPrChange w:id="70" w:author="Vyacheslav" w:date="2020-03-21T13:16:00Z">
            <w:rPr>
              <w:rFonts w:ascii="Courier New" w:hAnsi="Courier New" w:cs="Courier New"/>
              <w:color w:val="000000"/>
              <w:sz w:val="20"/>
              <w:szCs w:val="20"/>
              <w:lang w:eastAsia="ru-RU"/>
            </w:rPr>
          </w:rPrChange>
        </w:rPr>
      </w:pPr>
      <w:r w:rsidRPr="00EE26BF">
        <w:rPr>
          <w:rFonts w:ascii="Courier New" w:hAnsi="Courier New" w:cs="Courier New"/>
          <w:color w:val="000000"/>
          <w:sz w:val="20"/>
          <w:szCs w:val="20"/>
          <w:lang w:val="en-US" w:eastAsia="ru-RU"/>
        </w:rPr>
        <w:t xml:space="preserve">  </w:t>
      </w:r>
      <w:r w:rsidRPr="00AD21FC">
        <w:rPr>
          <w:rFonts w:ascii="Courier New" w:hAnsi="Courier New" w:cs="Courier New"/>
          <w:color w:val="000000"/>
          <w:sz w:val="20"/>
          <w:szCs w:val="20"/>
          <w:lang w:val="en-US" w:eastAsia="ru-RU"/>
          <w:rPrChange w:id="71" w:author="Vyacheslav" w:date="2020-03-21T13:16:00Z">
            <w:rPr>
              <w:rFonts w:ascii="Courier New" w:hAnsi="Courier New" w:cs="Courier New"/>
              <w:color w:val="000000"/>
              <w:sz w:val="20"/>
              <w:szCs w:val="20"/>
              <w:lang w:eastAsia="ru-RU"/>
            </w:rPr>
          </w:rPrChange>
        </w:rPr>
        <w:t>close(f);</w:t>
      </w:r>
    </w:p>
    <w:p w14:paraId="642275FA" w14:textId="77777777" w:rsidR="00EE26BF" w:rsidRPr="00AD21FC" w:rsidRDefault="00EE26BF" w:rsidP="00EE26BF">
      <w:pPr>
        <w:spacing w:after="0" w:line="360" w:lineRule="auto"/>
        <w:ind w:firstLine="567"/>
        <w:jc w:val="both"/>
        <w:rPr>
          <w:rFonts w:ascii="Courier New" w:hAnsi="Courier New" w:cs="Courier New"/>
          <w:color w:val="000000"/>
          <w:sz w:val="20"/>
          <w:szCs w:val="20"/>
          <w:lang w:val="en-US" w:eastAsia="ru-RU"/>
          <w:rPrChange w:id="72" w:author="Vyacheslav" w:date="2020-03-21T13:16:00Z">
            <w:rPr>
              <w:rFonts w:ascii="Courier New" w:hAnsi="Courier New" w:cs="Courier New"/>
              <w:color w:val="000000"/>
              <w:sz w:val="20"/>
              <w:szCs w:val="20"/>
              <w:lang w:eastAsia="ru-RU"/>
            </w:rPr>
          </w:rPrChange>
        </w:rPr>
      </w:pPr>
      <w:r w:rsidRPr="00AD21FC">
        <w:rPr>
          <w:rFonts w:ascii="Courier New" w:hAnsi="Courier New" w:cs="Courier New"/>
          <w:b/>
          <w:bCs/>
          <w:color w:val="000000"/>
          <w:sz w:val="20"/>
          <w:szCs w:val="20"/>
          <w:lang w:val="en-US" w:eastAsia="ru-RU"/>
          <w:rPrChange w:id="73" w:author="Vyacheslav" w:date="2020-03-21T13:16:00Z">
            <w:rPr>
              <w:rFonts w:ascii="Courier New" w:hAnsi="Courier New" w:cs="Courier New"/>
              <w:b/>
              <w:bCs/>
              <w:color w:val="000000"/>
              <w:sz w:val="20"/>
              <w:szCs w:val="20"/>
              <w:lang w:eastAsia="ru-RU"/>
            </w:rPr>
          </w:rPrChange>
        </w:rPr>
        <w:t>end</w:t>
      </w:r>
      <w:r w:rsidRPr="00AD21FC">
        <w:rPr>
          <w:rFonts w:ascii="Courier New" w:hAnsi="Courier New" w:cs="Courier New"/>
          <w:color w:val="000000"/>
          <w:sz w:val="20"/>
          <w:szCs w:val="20"/>
          <w:lang w:val="en-US" w:eastAsia="ru-RU"/>
          <w:rPrChange w:id="74" w:author="Vyacheslav" w:date="2020-03-21T13:16:00Z">
            <w:rPr>
              <w:rFonts w:ascii="Courier New" w:hAnsi="Courier New" w:cs="Courier New"/>
              <w:color w:val="000000"/>
              <w:sz w:val="20"/>
              <w:szCs w:val="20"/>
              <w:lang w:eastAsia="ru-RU"/>
            </w:rPr>
          </w:rPrChange>
        </w:rPr>
        <w:t>.</w:t>
      </w:r>
    </w:p>
    <w:p w14:paraId="1914E310" w14:textId="77777777" w:rsidR="009A3247" w:rsidRPr="009A3247" w:rsidRDefault="009A3247" w:rsidP="00EE26BF">
      <w:pPr>
        <w:spacing w:after="0" w:line="360" w:lineRule="auto"/>
        <w:ind w:firstLine="567"/>
        <w:jc w:val="both"/>
        <w:rPr>
          <w:rFonts w:ascii="Times New Roman" w:hAnsi="Times New Roman"/>
          <w:b/>
          <w:sz w:val="28"/>
          <w:szCs w:val="28"/>
          <w:lang w:val="en-US"/>
        </w:rPr>
      </w:pPr>
      <w:r w:rsidRPr="001B3B0E">
        <w:rPr>
          <w:rFonts w:ascii="Times New Roman" w:hAnsi="Times New Roman"/>
          <w:b/>
          <w:sz w:val="28"/>
          <w:szCs w:val="28"/>
        </w:rPr>
        <w:t>Ответ</w:t>
      </w:r>
    </w:p>
    <w:p w14:paraId="5157AC03" w14:textId="77777777" w:rsidR="00EE26BF" w:rsidRPr="00EE26BF" w:rsidRDefault="00EE26BF" w:rsidP="00EE26BF">
      <w:pPr>
        <w:spacing w:after="0" w:line="360" w:lineRule="auto"/>
        <w:ind w:firstLine="567"/>
        <w:jc w:val="center"/>
        <w:rPr>
          <w:rFonts w:ascii="Courier New" w:hAnsi="Courier New" w:cs="Courier New"/>
          <w:color w:val="000000"/>
          <w:sz w:val="18"/>
          <w:szCs w:val="20"/>
          <w:lang w:val="en-US" w:eastAsia="ru-RU"/>
        </w:rPr>
      </w:pPr>
      <w:r w:rsidRPr="00EE26BF">
        <w:rPr>
          <w:rFonts w:ascii="Courier New" w:hAnsi="Courier New" w:cs="Courier New"/>
          <w:color w:val="000000"/>
          <w:sz w:val="20"/>
          <w:szCs w:val="20"/>
          <w:lang w:val="en-US" w:eastAsia="ru-RU"/>
        </w:rPr>
        <w:t xml:space="preserve">   </w:t>
      </w:r>
      <w:r w:rsidRPr="00EE26BF">
        <w:rPr>
          <w:rFonts w:ascii="Courier New" w:hAnsi="Courier New" w:cs="Courier New"/>
          <w:color w:val="000000"/>
          <w:sz w:val="18"/>
          <w:szCs w:val="20"/>
          <w:lang w:val="en-US" w:eastAsia="ru-RU"/>
        </w:rPr>
        <w:t>5.0   2.0   8.0   4.0   5.0   0.0   7.0   4.0   5.0   4.0</w:t>
      </w:r>
    </w:p>
    <w:p w14:paraId="2B6EC8B5" w14:textId="77777777" w:rsidR="00EE26BF" w:rsidRPr="00EE26BF" w:rsidRDefault="00EE26BF" w:rsidP="00EE26BF">
      <w:pPr>
        <w:spacing w:after="0" w:line="360" w:lineRule="auto"/>
        <w:ind w:firstLine="567"/>
        <w:jc w:val="center"/>
        <w:rPr>
          <w:rFonts w:ascii="Courier New" w:hAnsi="Courier New" w:cs="Courier New"/>
          <w:color w:val="000000"/>
          <w:sz w:val="18"/>
          <w:szCs w:val="20"/>
          <w:lang w:val="en-US" w:eastAsia="ru-RU"/>
        </w:rPr>
      </w:pPr>
      <w:r w:rsidRPr="00EE26BF">
        <w:rPr>
          <w:rFonts w:ascii="Courier New" w:hAnsi="Courier New" w:cs="Courier New"/>
          <w:color w:val="000000"/>
          <w:sz w:val="18"/>
          <w:szCs w:val="20"/>
          <w:lang w:val="en-US" w:eastAsia="ru-RU"/>
        </w:rPr>
        <w:t xml:space="preserve">   6.0   8.0   3.0   7.0   7.0   4.0   7.0   3.0   9.0   6.0</w:t>
      </w:r>
    </w:p>
    <w:p w14:paraId="54168485" w14:textId="77777777" w:rsidR="00EE26BF" w:rsidRPr="00EE26BF" w:rsidRDefault="00EE26BF" w:rsidP="00EE26BF">
      <w:pPr>
        <w:spacing w:after="0" w:line="360" w:lineRule="auto"/>
        <w:ind w:firstLine="567"/>
        <w:jc w:val="center"/>
        <w:rPr>
          <w:rFonts w:ascii="Courier New" w:hAnsi="Courier New" w:cs="Courier New"/>
          <w:color w:val="000000"/>
          <w:sz w:val="18"/>
          <w:szCs w:val="20"/>
          <w:lang w:val="en-US" w:eastAsia="ru-RU"/>
        </w:rPr>
      </w:pPr>
      <w:r w:rsidRPr="00EE26BF">
        <w:rPr>
          <w:rFonts w:ascii="Courier New" w:hAnsi="Courier New" w:cs="Courier New"/>
          <w:color w:val="000000"/>
          <w:sz w:val="18"/>
          <w:szCs w:val="20"/>
          <w:lang w:val="en-US" w:eastAsia="ru-RU"/>
        </w:rPr>
        <w:t xml:space="preserve">   9.0   3.0   8.0   3.0   1.0   8.0   9.0   4.0   6.0   4.0</w:t>
      </w:r>
    </w:p>
    <w:p w14:paraId="7EE6C811" w14:textId="77777777" w:rsidR="00EE26BF" w:rsidRPr="00EE26BF" w:rsidRDefault="00EE26BF" w:rsidP="00EE26BF">
      <w:pPr>
        <w:spacing w:after="0" w:line="360" w:lineRule="auto"/>
        <w:ind w:firstLine="567"/>
        <w:jc w:val="center"/>
        <w:rPr>
          <w:rFonts w:ascii="Courier New" w:hAnsi="Courier New" w:cs="Courier New"/>
          <w:color w:val="000000"/>
          <w:sz w:val="18"/>
          <w:szCs w:val="20"/>
          <w:lang w:val="en-US" w:eastAsia="ru-RU"/>
        </w:rPr>
      </w:pPr>
      <w:r w:rsidRPr="00EE26BF">
        <w:rPr>
          <w:rFonts w:ascii="Courier New" w:hAnsi="Courier New" w:cs="Courier New"/>
          <w:color w:val="000000"/>
          <w:sz w:val="18"/>
          <w:szCs w:val="20"/>
          <w:lang w:val="en-US" w:eastAsia="ru-RU"/>
        </w:rPr>
        <w:t xml:space="preserve">   1.0   7.0   8.0   6.0   3.0   5.0   3.0   8.0   8.0   4.0</w:t>
      </w:r>
    </w:p>
    <w:p w14:paraId="769627A3" w14:textId="77777777" w:rsidR="00EE26BF" w:rsidRPr="00EE26BF" w:rsidRDefault="00EE26BF" w:rsidP="00EE26BF">
      <w:pPr>
        <w:spacing w:after="0" w:line="360" w:lineRule="auto"/>
        <w:ind w:firstLine="567"/>
        <w:jc w:val="center"/>
        <w:rPr>
          <w:rFonts w:ascii="Courier New" w:hAnsi="Courier New" w:cs="Courier New"/>
          <w:color w:val="000000"/>
          <w:sz w:val="18"/>
          <w:szCs w:val="20"/>
          <w:lang w:val="en-US" w:eastAsia="ru-RU"/>
        </w:rPr>
      </w:pPr>
      <w:r w:rsidRPr="00EE26BF">
        <w:rPr>
          <w:rFonts w:ascii="Courier New" w:hAnsi="Courier New" w:cs="Courier New"/>
          <w:color w:val="000000"/>
          <w:sz w:val="18"/>
          <w:szCs w:val="20"/>
          <w:lang w:val="en-US" w:eastAsia="ru-RU"/>
        </w:rPr>
        <w:t xml:space="preserve">   8.0   9.0   6.0   6.0   5.0   5.0   2.0   5.0   4.0   2.0</w:t>
      </w:r>
    </w:p>
    <w:p w14:paraId="797B94F8" w14:textId="77777777" w:rsidR="00EE26BF" w:rsidRPr="00EE26BF" w:rsidRDefault="00EE26BF" w:rsidP="00EE26BF">
      <w:pPr>
        <w:spacing w:after="0" w:line="360" w:lineRule="auto"/>
        <w:ind w:firstLine="567"/>
        <w:jc w:val="center"/>
        <w:rPr>
          <w:rFonts w:ascii="Courier New" w:hAnsi="Courier New" w:cs="Courier New"/>
          <w:color w:val="000000"/>
          <w:sz w:val="18"/>
          <w:szCs w:val="20"/>
          <w:lang w:val="en-US" w:eastAsia="ru-RU"/>
        </w:rPr>
      </w:pPr>
      <w:r w:rsidRPr="00EE26BF">
        <w:rPr>
          <w:rFonts w:ascii="Courier New" w:hAnsi="Courier New" w:cs="Courier New"/>
          <w:color w:val="000000"/>
          <w:sz w:val="18"/>
          <w:szCs w:val="20"/>
          <w:lang w:val="en-US" w:eastAsia="ru-RU"/>
        </w:rPr>
        <w:t xml:space="preserve">   S=29   S=29   S=33   S=26   S=21   S=22   S=28   S=24   S=32   S=20</w:t>
      </w:r>
    </w:p>
    <w:p w14:paraId="150ED892" w14:textId="77777777" w:rsidR="00EE26BF" w:rsidRDefault="00EE26BF" w:rsidP="00EE26BF">
      <w:pPr>
        <w:spacing w:after="0" w:line="360" w:lineRule="auto"/>
        <w:ind w:firstLine="567"/>
        <w:jc w:val="center"/>
        <w:rPr>
          <w:rFonts w:ascii="Courier New" w:hAnsi="Courier New" w:cs="Courier New"/>
          <w:color w:val="000000"/>
          <w:sz w:val="18"/>
          <w:szCs w:val="20"/>
          <w:lang w:eastAsia="ru-RU"/>
        </w:rPr>
      </w:pPr>
      <w:r w:rsidRPr="00EE26BF">
        <w:rPr>
          <w:rFonts w:ascii="Courier New" w:hAnsi="Courier New" w:cs="Courier New"/>
          <w:color w:val="000000"/>
          <w:sz w:val="18"/>
          <w:szCs w:val="20"/>
          <w:lang w:val="en-US" w:eastAsia="ru-RU"/>
        </w:rPr>
        <w:t>max</w:t>
      </w:r>
      <w:r w:rsidRPr="00AD21FC">
        <w:rPr>
          <w:rFonts w:ascii="Courier New" w:hAnsi="Courier New" w:cs="Courier New"/>
          <w:color w:val="000000"/>
          <w:sz w:val="18"/>
          <w:szCs w:val="20"/>
          <w:lang w:eastAsia="ru-RU"/>
          <w:rPrChange w:id="75" w:author="Vyacheslav" w:date="2020-03-21T13:16:00Z">
            <w:rPr>
              <w:rFonts w:ascii="Courier New" w:hAnsi="Courier New" w:cs="Courier New"/>
              <w:color w:val="000000"/>
              <w:sz w:val="18"/>
              <w:szCs w:val="20"/>
              <w:lang w:val="en-US" w:eastAsia="ru-RU"/>
            </w:rPr>
          </w:rPrChange>
        </w:rPr>
        <w:t xml:space="preserve"> = 33   </w:t>
      </w:r>
      <w:r w:rsidRPr="00EE26BF">
        <w:rPr>
          <w:rFonts w:ascii="Courier New" w:hAnsi="Courier New" w:cs="Courier New"/>
          <w:color w:val="000000"/>
          <w:sz w:val="18"/>
          <w:szCs w:val="20"/>
          <w:lang w:val="en-US" w:eastAsia="ru-RU"/>
        </w:rPr>
        <w:t>C</w:t>
      </w:r>
      <w:proofErr w:type="spellStart"/>
      <w:r w:rsidRPr="00AD21FC">
        <w:rPr>
          <w:rFonts w:ascii="Courier New" w:hAnsi="Courier New" w:cs="Courier New"/>
          <w:color w:val="000000"/>
          <w:sz w:val="18"/>
          <w:szCs w:val="20"/>
          <w:lang w:eastAsia="ru-RU"/>
          <w:rPrChange w:id="76" w:author="Vyacheslav" w:date="2020-03-21T13:16:00Z">
            <w:rPr>
              <w:rFonts w:ascii="Courier New" w:hAnsi="Courier New" w:cs="Courier New"/>
              <w:color w:val="000000"/>
              <w:sz w:val="18"/>
              <w:szCs w:val="20"/>
              <w:lang w:val="en-US" w:eastAsia="ru-RU"/>
            </w:rPr>
          </w:rPrChange>
        </w:rPr>
        <w:t>толбец</w:t>
      </w:r>
      <w:proofErr w:type="spellEnd"/>
      <w:r w:rsidRPr="00AD21FC">
        <w:rPr>
          <w:rFonts w:ascii="Courier New" w:hAnsi="Courier New" w:cs="Courier New"/>
          <w:color w:val="000000"/>
          <w:sz w:val="18"/>
          <w:szCs w:val="20"/>
          <w:lang w:eastAsia="ru-RU"/>
          <w:rPrChange w:id="77" w:author="Vyacheslav" w:date="2020-03-21T13:16:00Z">
            <w:rPr>
              <w:rFonts w:ascii="Courier New" w:hAnsi="Courier New" w:cs="Courier New"/>
              <w:color w:val="000000"/>
              <w:sz w:val="18"/>
              <w:szCs w:val="20"/>
              <w:lang w:val="en-US" w:eastAsia="ru-RU"/>
            </w:rPr>
          </w:rPrChange>
        </w:rPr>
        <w:t>: 3</w:t>
      </w:r>
    </w:p>
    <w:p w14:paraId="759710DC" w14:textId="77777777" w:rsidR="00EE26BF" w:rsidRDefault="00EE26BF" w:rsidP="00EE26BF">
      <w:pPr>
        <w:spacing w:after="0" w:line="360" w:lineRule="auto"/>
        <w:ind w:firstLine="567"/>
        <w:jc w:val="center"/>
        <w:rPr>
          <w:rFonts w:ascii="Times New Roman" w:hAnsi="Times New Roman"/>
          <w:b/>
          <w:sz w:val="28"/>
          <w:szCs w:val="28"/>
        </w:rPr>
      </w:pPr>
      <w:r>
        <w:rPr>
          <w:rFonts w:ascii="Times New Roman" w:hAnsi="Times New Roman"/>
          <w:b/>
          <w:sz w:val="28"/>
          <w:szCs w:val="28"/>
        </w:rPr>
        <w:lastRenderedPageBreak/>
        <w:t xml:space="preserve">Задание </w:t>
      </w:r>
      <w:ins w:id="78" w:author="Vyacheslav" w:date="2020-03-21T13:31:00Z">
        <w:r w:rsidR="008C276D">
          <w:rPr>
            <w:rFonts w:ascii="Times New Roman" w:hAnsi="Times New Roman"/>
            <w:b/>
            <w:sz w:val="28"/>
            <w:szCs w:val="28"/>
          </w:rPr>
          <w:t>4</w:t>
        </w:r>
      </w:ins>
      <w:del w:id="79" w:author="Vyacheslav" w:date="2020-03-21T13:31:00Z">
        <w:r w:rsidDel="008C276D">
          <w:rPr>
            <w:rFonts w:ascii="Times New Roman" w:hAnsi="Times New Roman"/>
            <w:b/>
            <w:sz w:val="28"/>
            <w:szCs w:val="28"/>
          </w:rPr>
          <w:delText>3</w:delText>
        </w:r>
      </w:del>
    </w:p>
    <w:p w14:paraId="3F6EAE20" w14:textId="77777777" w:rsidR="00A757E8" w:rsidRDefault="00EE26BF" w:rsidP="00A757E8">
      <w:pPr>
        <w:spacing w:line="360" w:lineRule="auto"/>
        <w:ind w:firstLine="567"/>
        <w:rPr>
          <w:i/>
          <w:iCs/>
          <w:sz w:val="28"/>
        </w:rPr>
      </w:pPr>
      <w:r w:rsidRPr="0065534C">
        <w:rPr>
          <w:rFonts w:ascii="Times New Roman" w:hAnsi="Times New Roman"/>
          <w:b/>
          <w:sz w:val="28"/>
          <w:szCs w:val="28"/>
        </w:rPr>
        <w:t>Исходные данные</w:t>
      </w:r>
      <w:r w:rsidRPr="00311E30">
        <w:rPr>
          <w:rFonts w:ascii="Times New Roman" w:hAnsi="Times New Roman"/>
          <w:sz w:val="28"/>
          <w:szCs w:val="28"/>
        </w:rPr>
        <w:t>:</w:t>
      </w:r>
      <w:r w:rsidRPr="009A3247">
        <w:rPr>
          <w:sz w:val="28"/>
        </w:rPr>
        <w:t xml:space="preserve"> </w:t>
      </w:r>
      <w:r w:rsidR="00A757E8" w:rsidRPr="00A757E8">
        <w:rPr>
          <w:i/>
          <w:iCs/>
          <w:sz w:val="28"/>
          <w:lang w:val="en-US"/>
        </w:rPr>
        <w:t>a</w:t>
      </w:r>
      <w:r w:rsidR="00A757E8" w:rsidRPr="00A757E8">
        <w:rPr>
          <w:i/>
          <w:iCs/>
          <w:sz w:val="28"/>
        </w:rPr>
        <w:t xml:space="preserve"> = 2,5·10</w:t>
      </w:r>
      <w:r w:rsidR="00A757E8" w:rsidRPr="00A757E8">
        <w:rPr>
          <w:i/>
          <w:iCs/>
          <w:sz w:val="28"/>
          <w:vertAlign w:val="superscript"/>
        </w:rPr>
        <w:t>-3</w:t>
      </w:r>
      <w:r w:rsidR="00A757E8">
        <w:rPr>
          <w:i/>
          <w:iCs/>
          <w:sz w:val="28"/>
        </w:rPr>
        <w:t>,</w:t>
      </w:r>
      <w:r w:rsidR="00A757E8" w:rsidRPr="00A757E8">
        <w:rPr>
          <w:rFonts w:asciiTheme="minorHAnsi" w:eastAsiaTheme="minorEastAsia" w:cstheme="minorBidi"/>
          <w:i/>
          <w:iCs/>
          <w:color w:val="000000" w:themeColor="text1"/>
          <w:kern w:val="24"/>
          <w:sz w:val="36"/>
          <w:szCs w:val="36"/>
        </w:rPr>
        <w:t xml:space="preserve"> </w:t>
      </w:r>
      <w:r w:rsidR="00A757E8" w:rsidRPr="00A757E8">
        <w:rPr>
          <w:i/>
          <w:iCs/>
          <w:sz w:val="28"/>
          <w:lang w:val="en-US"/>
        </w:rPr>
        <w:t>c</w:t>
      </w:r>
      <w:r w:rsidR="00A757E8" w:rsidRPr="00A757E8">
        <w:rPr>
          <w:i/>
          <w:iCs/>
          <w:sz w:val="28"/>
        </w:rPr>
        <w:t xml:space="preserve"> = 175</w:t>
      </w:r>
      <w:r w:rsidR="00A757E8">
        <w:rPr>
          <w:i/>
          <w:iCs/>
          <w:sz w:val="28"/>
        </w:rPr>
        <w:t xml:space="preserve">, </w:t>
      </w:r>
      <w:r w:rsidR="00A757E8" w:rsidRPr="00A757E8">
        <w:rPr>
          <w:i/>
          <w:iCs/>
          <w:sz w:val="28"/>
          <w:lang w:val="en-US"/>
        </w:rPr>
        <w:t>K</w:t>
      </w:r>
      <w:r w:rsidR="00A757E8" w:rsidRPr="00A757E8">
        <w:rPr>
          <w:i/>
          <w:iCs/>
          <w:sz w:val="28"/>
        </w:rPr>
        <w:t xml:space="preserve"> = 8</w:t>
      </w:r>
    </w:p>
    <w:p w14:paraId="141AD22D" w14:textId="77777777" w:rsidR="00A757E8" w:rsidRPr="00A757E8" w:rsidRDefault="00A757E8" w:rsidP="00A757E8">
      <w:pPr>
        <w:spacing w:line="360" w:lineRule="auto"/>
        <w:ind w:firstLine="567"/>
        <w:rPr>
          <w:i/>
          <w:iCs/>
          <w:sz w:val="28"/>
        </w:rPr>
      </w:pPr>
      <w:r>
        <w:rPr>
          <w:i/>
          <w:iCs/>
          <w:sz w:val="28"/>
        </w:rPr>
        <w:t xml:space="preserve">                                       </w:t>
      </w:r>
      <w:r w:rsidRPr="00A757E8">
        <w:rPr>
          <w:i/>
          <w:iCs/>
          <w:sz w:val="28"/>
          <w:lang w:val="en-US"/>
        </w:rPr>
        <w:t>Z</w:t>
      </w:r>
      <w:r w:rsidRPr="00A757E8">
        <w:rPr>
          <w:i/>
          <w:iCs/>
          <w:sz w:val="28"/>
          <w:vertAlign w:val="subscript"/>
          <w:lang w:val="en-US"/>
        </w:rPr>
        <w:t>i</w:t>
      </w:r>
      <w:r w:rsidRPr="00A757E8">
        <w:rPr>
          <w:i/>
          <w:iCs/>
          <w:sz w:val="28"/>
          <w:lang w:val="en-US"/>
        </w:rPr>
        <w:t>= -2, 3, 12, -7, -18, 27, -10</w:t>
      </w:r>
    </w:p>
    <w:p w14:paraId="63FDC5F0" w14:textId="77777777" w:rsidR="00A757E8" w:rsidRPr="00A757E8" w:rsidRDefault="00A757E8" w:rsidP="00A757E8">
      <w:pPr>
        <w:spacing w:line="360" w:lineRule="auto"/>
        <w:ind w:firstLine="567"/>
        <w:rPr>
          <w:i/>
          <w:iCs/>
          <w:sz w:val="28"/>
        </w:rPr>
      </w:pPr>
      <m:oMathPara>
        <m:oMathParaPr>
          <m:jc m:val="centerGroup"/>
        </m:oMathParaPr>
        <m:oMath>
          <m:r>
            <w:rPr>
              <w:rFonts w:ascii="Cambria Math" w:hAnsi="Cambria Math"/>
              <w:sz w:val="28"/>
              <w:lang w:val="en-US"/>
            </w:rPr>
            <m:t>B</m:t>
          </m:r>
          <m:d>
            <m:dPr>
              <m:ctrlPr>
                <w:rPr>
                  <w:rFonts w:ascii="Cambria Math" w:hAnsi="Cambria Math"/>
                  <w:i/>
                  <w:iCs/>
                  <w:sz w:val="28"/>
                  <w:lang w:val="en-US"/>
                </w:rPr>
              </m:ctrlPr>
            </m:dPr>
            <m:e>
              <m:r>
                <w:rPr>
                  <w:rFonts w:ascii="Cambria Math" w:hAnsi="Cambria Math"/>
                  <w:sz w:val="28"/>
                  <w:lang w:val="en-US"/>
                </w:rPr>
                <m:t>2,3</m:t>
              </m:r>
            </m:e>
          </m:d>
          <m:r>
            <w:rPr>
              <w:rFonts w:ascii="Cambria Math" w:hAnsi="Cambria Math"/>
              <w:sz w:val="28"/>
              <w:lang w:val="en-US"/>
            </w:rPr>
            <m:t>=</m:t>
          </m:r>
          <m:d>
            <m:dPr>
              <m:begChr m:val="|"/>
              <m:endChr m:val="|"/>
              <m:ctrlPr>
                <w:rPr>
                  <w:rFonts w:ascii="Cambria Math" w:hAnsi="Cambria Math"/>
                  <w:i/>
                  <w:iCs/>
                  <w:sz w:val="28"/>
                  <w:lang w:val="en-US"/>
                </w:rPr>
              </m:ctrlPr>
            </m:dPr>
            <m:e>
              <m:m>
                <m:mPr>
                  <m:mcs>
                    <m:mc>
                      <m:mcPr>
                        <m:count m:val="3"/>
                        <m:mcJc m:val="center"/>
                      </m:mcPr>
                    </m:mc>
                  </m:mcs>
                  <m:ctrlPr>
                    <w:rPr>
                      <w:rFonts w:ascii="Cambria Math" w:hAnsi="Cambria Math"/>
                      <w:i/>
                      <w:iCs/>
                      <w:sz w:val="28"/>
                      <w:lang w:val="en-US"/>
                    </w:rPr>
                  </m:ctrlPr>
                </m:mPr>
                <m:mr>
                  <m:e>
                    <m:r>
                      <w:rPr>
                        <w:rFonts w:ascii="Cambria Math" w:hAnsi="Cambria Math"/>
                        <w:sz w:val="28"/>
                        <w:lang w:val="en-US"/>
                      </w:rPr>
                      <m:t>0.3</m:t>
                    </m:r>
                  </m:e>
                  <m:e>
                    <m:r>
                      <w:rPr>
                        <w:rFonts w:ascii="Cambria Math" w:hAnsi="Cambria Math"/>
                        <w:sz w:val="28"/>
                        <w:lang w:val="en-US"/>
                      </w:rPr>
                      <m:t>1.5</m:t>
                    </m:r>
                  </m:e>
                  <m:e>
                    <m:r>
                      <w:rPr>
                        <w:rFonts w:ascii="Cambria Math" w:hAnsi="Cambria Math"/>
                        <w:sz w:val="28"/>
                        <w:lang w:val="en-US"/>
                      </w:rPr>
                      <m:t>-6.1</m:t>
                    </m:r>
                  </m:e>
                </m:mr>
                <m:mr>
                  <m:e>
                    <m:r>
                      <w:rPr>
                        <w:rFonts w:ascii="Cambria Math" w:hAnsi="Cambria Math"/>
                        <w:sz w:val="28"/>
                        <w:lang w:val="en-US"/>
                      </w:rPr>
                      <m:t>7.2</m:t>
                    </m:r>
                  </m:e>
                  <m:e>
                    <m:r>
                      <w:rPr>
                        <w:rFonts w:ascii="Cambria Math" w:hAnsi="Cambria Math"/>
                        <w:sz w:val="28"/>
                        <w:lang w:val="en-US"/>
                      </w:rPr>
                      <m:t>10.3</m:t>
                    </m:r>
                  </m:e>
                  <m:e>
                    <m:r>
                      <w:rPr>
                        <w:rFonts w:ascii="Cambria Math" w:hAnsi="Cambria Math"/>
                        <w:sz w:val="28"/>
                        <w:lang w:val="en-US"/>
                      </w:rPr>
                      <m:t>0.6</m:t>
                    </m:r>
                  </m:e>
                </m:mr>
              </m:m>
            </m:e>
          </m:d>
        </m:oMath>
      </m:oMathPara>
    </w:p>
    <w:p w14:paraId="199F6DDE" w14:textId="77777777" w:rsidR="00EE26BF" w:rsidRPr="009A3247" w:rsidRDefault="00EE26BF" w:rsidP="00A757E8">
      <w:pPr>
        <w:spacing w:line="360" w:lineRule="auto"/>
        <w:ind w:firstLine="567"/>
        <w:rPr>
          <w:rFonts w:ascii="Times New Roman" w:hAnsi="Times New Roman"/>
          <w:b/>
          <w:sz w:val="28"/>
          <w:szCs w:val="28"/>
        </w:rPr>
      </w:pPr>
      <w:r w:rsidRPr="009A3247">
        <w:rPr>
          <w:rFonts w:ascii="Times New Roman" w:hAnsi="Times New Roman"/>
          <w:b/>
          <w:sz w:val="28"/>
          <w:szCs w:val="28"/>
        </w:rPr>
        <w:t xml:space="preserve">Задание:   </w:t>
      </w:r>
    </w:p>
    <w:p w14:paraId="1446A3C9" w14:textId="77777777" w:rsidR="00A757E8" w:rsidRDefault="00A757E8" w:rsidP="00A757E8">
      <w:pPr>
        <w:spacing w:after="0" w:line="360" w:lineRule="auto"/>
        <w:ind w:firstLine="567"/>
        <w:rPr>
          <w:sz w:val="28"/>
        </w:rPr>
      </w:pPr>
      <w:r w:rsidRPr="00A757E8">
        <w:rPr>
          <w:sz w:val="28"/>
        </w:rPr>
        <w:t>Найти сумму положительных (</w:t>
      </w:r>
      <w:r w:rsidRPr="00A757E8">
        <w:rPr>
          <w:sz w:val="28"/>
          <w:lang w:val="en-US"/>
        </w:rPr>
        <w:t>P</w:t>
      </w:r>
      <w:r w:rsidRPr="00A757E8">
        <w:rPr>
          <w:sz w:val="28"/>
        </w:rPr>
        <w:t xml:space="preserve">) и количество отрицательных (О) элементов массива </w:t>
      </w:r>
      <w:proofErr w:type="gramStart"/>
      <w:r w:rsidRPr="00A757E8">
        <w:rPr>
          <w:sz w:val="28"/>
          <w:lang w:val="en-US"/>
        </w:rPr>
        <w:t>Z</w:t>
      </w:r>
      <w:r w:rsidRPr="00A757E8">
        <w:rPr>
          <w:sz w:val="28"/>
        </w:rPr>
        <w:t>(</w:t>
      </w:r>
      <w:proofErr w:type="gramEnd"/>
      <w:r w:rsidRPr="00A757E8">
        <w:rPr>
          <w:sz w:val="28"/>
        </w:rPr>
        <w:t xml:space="preserve">7) и минимальный элемент второго столбца матрицы В(2,3) и вывести значения элементов массива </w:t>
      </w:r>
      <w:r w:rsidRPr="00A757E8">
        <w:rPr>
          <w:sz w:val="28"/>
          <w:lang w:val="en-US"/>
        </w:rPr>
        <w:t>x</w:t>
      </w:r>
      <w:r w:rsidRPr="00A757E8">
        <w:rPr>
          <w:sz w:val="28"/>
          <w:vertAlign w:val="subscript"/>
          <w:lang w:val="en-US"/>
        </w:rPr>
        <w:t>i</w:t>
      </w:r>
      <w:r w:rsidRPr="00A757E8">
        <w:rPr>
          <w:sz w:val="28"/>
        </w:rPr>
        <w:t>:</w:t>
      </w:r>
    </w:p>
    <w:p w14:paraId="75060A17" w14:textId="77777777" w:rsidR="00A757E8" w:rsidRPr="00A757E8" w:rsidRDefault="0030206F" w:rsidP="00A757E8">
      <w:pPr>
        <w:spacing w:after="0" w:line="360" w:lineRule="auto"/>
        <w:ind w:firstLine="567"/>
        <w:rPr>
          <w:sz w:val="28"/>
        </w:rPr>
      </w:pPr>
      <m:oMathPara>
        <m:oMathParaPr>
          <m:jc m:val="centerGroup"/>
        </m:oMathParaPr>
        <m:oMath>
          <m:sSub>
            <m:sSubPr>
              <m:ctrlPr>
                <w:rPr>
                  <w:rFonts w:ascii="Cambria Math" w:hAnsi="Cambria Math"/>
                  <w:i/>
                  <w:iCs/>
                  <w:sz w:val="28"/>
                </w:rPr>
              </m:ctrlPr>
            </m:sSubPr>
            <m:e>
              <m:r>
                <w:rPr>
                  <w:rFonts w:ascii="Cambria Math" w:hAnsi="Cambria Math"/>
                  <w:sz w:val="28"/>
                  <w:lang w:val="en-US"/>
                </w:rPr>
                <m:t>x</m:t>
              </m:r>
            </m:e>
            <m:sub>
              <m:r>
                <w:rPr>
                  <w:rFonts w:ascii="Cambria Math" w:hAnsi="Cambria Math"/>
                  <w:sz w:val="28"/>
                  <w:lang w:val="en-US"/>
                </w:rPr>
                <m:t>i</m:t>
              </m:r>
            </m:sub>
          </m:sSub>
          <m:r>
            <w:rPr>
              <w:rFonts w:ascii="Cambria Math" w:hAnsi="Cambria Math"/>
              <w:sz w:val="28"/>
              <w:lang w:val="en-US"/>
            </w:rPr>
            <m:t>=</m:t>
          </m:r>
          <m:f>
            <m:fPr>
              <m:ctrlPr>
                <w:rPr>
                  <w:rFonts w:ascii="Cambria Math" w:hAnsi="Cambria Math"/>
                  <w:i/>
                  <w:iCs/>
                  <w:sz w:val="28"/>
                  <w:lang w:val="en-US"/>
                </w:rPr>
              </m:ctrlPr>
            </m:fPr>
            <m:num>
              <m:rad>
                <m:radPr>
                  <m:degHide m:val="1"/>
                  <m:ctrlPr>
                    <w:rPr>
                      <w:rFonts w:ascii="Cambria Math" w:hAnsi="Cambria Math"/>
                      <w:i/>
                      <w:iCs/>
                      <w:sz w:val="28"/>
                      <w:lang w:val="en-US"/>
                    </w:rPr>
                  </m:ctrlPr>
                </m:radPr>
                <m:deg/>
                <m:e>
                  <m:r>
                    <w:rPr>
                      <w:rFonts w:ascii="Cambria Math" w:hAnsi="Cambria Math"/>
                      <w:sz w:val="28"/>
                      <w:lang w:val="en-US"/>
                    </w:rPr>
                    <m:t>P</m:t>
                  </m:r>
                </m:e>
              </m:rad>
            </m:num>
            <m:den>
              <m:r>
                <w:rPr>
                  <w:rFonts w:ascii="Cambria Math" w:hAnsi="Cambria Math"/>
                  <w:sz w:val="28"/>
                  <w:lang w:val="en-US"/>
                </w:rPr>
                <m:t>O+a∙c</m:t>
              </m:r>
            </m:den>
          </m:f>
          <m:r>
            <w:rPr>
              <w:rFonts w:ascii="Cambria Math" w:hAnsi="Cambria Math"/>
              <w:sz w:val="28"/>
              <w:lang w:val="en-US"/>
            </w:rPr>
            <m:t>+</m:t>
          </m:r>
          <m:sSub>
            <m:sSubPr>
              <m:ctrlPr>
                <w:rPr>
                  <w:rFonts w:ascii="Cambria Math" w:hAnsi="Cambria Math"/>
                  <w:i/>
                  <w:iCs/>
                  <w:sz w:val="28"/>
                  <w:lang w:val="en-US"/>
                </w:rPr>
              </m:ctrlPr>
            </m:sSubPr>
            <m:e>
              <m:r>
                <w:rPr>
                  <w:rFonts w:ascii="Cambria Math" w:hAnsi="Cambria Math"/>
                  <w:sz w:val="28"/>
                  <w:lang w:val="en-US"/>
                </w:rPr>
                <m:t>B</m:t>
              </m:r>
            </m:e>
            <m:sub>
              <m:r>
                <w:rPr>
                  <w:rFonts w:ascii="Cambria Math" w:hAnsi="Cambria Math"/>
                  <w:sz w:val="28"/>
                  <w:lang w:val="en-US"/>
                </w:rPr>
                <m:t>min</m:t>
              </m:r>
            </m:sub>
          </m:sSub>
          <m:r>
            <w:rPr>
              <w:rFonts w:ascii="Cambria Math" w:hAnsi="Cambria Math"/>
              <w:sz w:val="28"/>
              <w:lang w:val="en-US"/>
            </w:rPr>
            <m:t>∙</m:t>
          </m:r>
          <m:sSup>
            <m:sSupPr>
              <m:ctrlPr>
                <w:rPr>
                  <w:rFonts w:ascii="Cambria Math" w:hAnsi="Cambria Math"/>
                  <w:i/>
                  <w:iCs/>
                  <w:sz w:val="28"/>
                  <w:lang w:val="en-US"/>
                </w:rPr>
              </m:ctrlPr>
            </m:sSupPr>
            <m:e>
              <m:r>
                <w:rPr>
                  <w:rFonts w:ascii="Cambria Math" w:hAnsi="Cambria Math"/>
                  <w:sz w:val="28"/>
                  <w:lang w:val="en-US"/>
                </w:rPr>
                <m:t>K</m:t>
              </m:r>
            </m:e>
            <m:sup>
              <m:r>
                <w:rPr>
                  <w:rFonts w:ascii="Cambria Math" w:hAnsi="Cambria Math"/>
                  <w:sz w:val="28"/>
                  <w:lang w:val="en-US"/>
                </w:rPr>
                <m:t>2</m:t>
              </m:r>
            </m:sup>
          </m:sSup>
          <m:r>
            <w:rPr>
              <w:rFonts w:ascii="Cambria Math" w:hAnsi="Cambria Math"/>
              <w:sz w:val="28"/>
              <w:lang w:val="en-US"/>
            </w:rPr>
            <m:t>+</m:t>
          </m:r>
          <m:sSub>
            <m:sSubPr>
              <m:ctrlPr>
                <w:rPr>
                  <w:rFonts w:ascii="Cambria Math" w:hAnsi="Cambria Math"/>
                  <w:i/>
                  <w:iCs/>
                  <w:sz w:val="28"/>
                  <w:lang w:val="en-US"/>
                </w:rPr>
              </m:ctrlPr>
            </m:sSubPr>
            <m:e>
              <m:r>
                <w:rPr>
                  <w:rFonts w:ascii="Cambria Math" w:hAnsi="Cambria Math"/>
                  <w:sz w:val="28"/>
                  <w:lang w:val="en-US"/>
                </w:rPr>
                <m:t>Z</m:t>
              </m:r>
            </m:e>
            <m:sub>
              <m:r>
                <w:rPr>
                  <w:rFonts w:ascii="Cambria Math" w:hAnsi="Cambria Math"/>
                  <w:sz w:val="28"/>
                  <w:lang w:val="en-US"/>
                </w:rPr>
                <m:t>i</m:t>
              </m:r>
            </m:sub>
          </m:sSub>
        </m:oMath>
      </m:oMathPara>
    </w:p>
    <w:p w14:paraId="03BE1DC7" w14:textId="77777777" w:rsidR="00A757E8" w:rsidRPr="00A757E8" w:rsidRDefault="00A757E8" w:rsidP="00A757E8">
      <w:pPr>
        <w:spacing w:after="0" w:line="360" w:lineRule="auto"/>
        <w:ind w:firstLine="567"/>
        <w:rPr>
          <w:sz w:val="28"/>
        </w:rPr>
      </w:pPr>
    </w:p>
    <w:p w14:paraId="2F8913DD" w14:textId="77777777" w:rsidR="00A757E8" w:rsidRDefault="00A757E8" w:rsidP="00A757E8">
      <w:pPr>
        <w:spacing w:after="0" w:line="360" w:lineRule="auto"/>
        <w:ind w:firstLine="567"/>
        <w:rPr>
          <w:rFonts w:ascii="Times New Roman" w:hAnsi="Times New Roman"/>
          <w:b/>
          <w:sz w:val="28"/>
          <w:szCs w:val="28"/>
        </w:rPr>
      </w:pPr>
    </w:p>
    <w:p w14:paraId="38CBE472" w14:textId="77777777" w:rsidR="00A757E8" w:rsidRDefault="00A757E8" w:rsidP="00A757E8">
      <w:pPr>
        <w:spacing w:after="0" w:line="360" w:lineRule="auto"/>
        <w:ind w:firstLine="567"/>
        <w:rPr>
          <w:rFonts w:ascii="Times New Roman" w:hAnsi="Times New Roman"/>
          <w:b/>
          <w:sz w:val="28"/>
          <w:szCs w:val="28"/>
        </w:rPr>
      </w:pPr>
    </w:p>
    <w:p w14:paraId="0107B71E" w14:textId="77777777" w:rsidR="00A757E8" w:rsidRDefault="00A757E8" w:rsidP="00A757E8">
      <w:pPr>
        <w:spacing w:after="0" w:line="360" w:lineRule="auto"/>
        <w:ind w:firstLine="567"/>
        <w:rPr>
          <w:rFonts w:ascii="Times New Roman" w:hAnsi="Times New Roman"/>
          <w:b/>
          <w:sz w:val="28"/>
          <w:szCs w:val="28"/>
        </w:rPr>
      </w:pPr>
    </w:p>
    <w:p w14:paraId="2008BB3D" w14:textId="77777777" w:rsidR="00A757E8" w:rsidRDefault="00A757E8" w:rsidP="00A757E8">
      <w:pPr>
        <w:spacing w:after="0" w:line="360" w:lineRule="auto"/>
        <w:ind w:firstLine="567"/>
        <w:rPr>
          <w:rFonts w:ascii="Times New Roman" w:hAnsi="Times New Roman"/>
          <w:b/>
          <w:sz w:val="28"/>
          <w:szCs w:val="28"/>
        </w:rPr>
      </w:pPr>
    </w:p>
    <w:p w14:paraId="0A03D5A0" w14:textId="77777777" w:rsidR="00A757E8" w:rsidRDefault="00A757E8" w:rsidP="00A757E8">
      <w:pPr>
        <w:spacing w:after="0" w:line="360" w:lineRule="auto"/>
        <w:ind w:firstLine="567"/>
        <w:rPr>
          <w:rFonts w:ascii="Times New Roman" w:hAnsi="Times New Roman"/>
          <w:b/>
          <w:sz w:val="28"/>
          <w:szCs w:val="28"/>
        </w:rPr>
      </w:pPr>
    </w:p>
    <w:p w14:paraId="50271E86" w14:textId="77777777" w:rsidR="00A757E8" w:rsidRDefault="00A757E8" w:rsidP="00A757E8">
      <w:pPr>
        <w:spacing w:after="0" w:line="360" w:lineRule="auto"/>
        <w:ind w:firstLine="567"/>
        <w:rPr>
          <w:rFonts w:ascii="Times New Roman" w:hAnsi="Times New Roman"/>
          <w:b/>
          <w:sz w:val="28"/>
          <w:szCs w:val="28"/>
        </w:rPr>
      </w:pPr>
    </w:p>
    <w:p w14:paraId="07CAD024" w14:textId="77777777" w:rsidR="00A757E8" w:rsidRDefault="00A757E8" w:rsidP="00A757E8">
      <w:pPr>
        <w:spacing w:after="0" w:line="360" w:lineRule="auto"/>
        <w:ind w:firstLine="567"/>
        <w:rPr>
          <w:rFonts w:ascii="Times New Roman" w:hAnsi="Times New Roman"/>
          <w:b/>
          <w:sz w:val="28"/>
          <w:szCs w:val="28"/>
        </w:rPr>
      </w:pPr>
    </w:p>
    <w:p w14:paraId="0A9F9B98" w14:textId="77777777" w:rsidR="00A757E8" w:rsidRDefault="00A757E8" w:rsidP="00A757E8">
      <w:pPr>
        <w:spacing w:after="0" w:line="360" w:lineRule="auto"/>
        <w:ind w:firstLine="567"/>
        <w:rPr>
          <w:rFonts w:ascii="Times New Roman" w:hAnsi="Times New Roman"/>
          <w:b/>
          <w:sz w:val="28"/>
          <w:szCs w:val="28"/>
        </w:rPr>
      </w:pPr>
    </w:p>
    <w:p w14:paraId="2820D7A2" w14:textId="77777777" w:rsidR="00A757E8" w:rsidRDefault="00A757E8" w:rsidP="00A757E8">
      <w:pPr>
        <w:spacing w:after="0" w:line="360" w:lineRule="auto"/>
        <w:ind w:firstLine="567"/>
        <w:rPr>
          <w:rFonts w:ascii="Times New Roman" w:hAnsi="Times New Roman"/>
          <w:b/>
          <w:sz w:val="28"/>
          <w:szCs w:val="28"/>
        </w:rPr>
      </w:pPr>
    </w:p>
    <w:p w14:paraId="0EFD2B49" w14:textId="77777777" w:rsidR="00A757E8" w:rsidRDefault="00A757E8" w:rsidP="00A757E8">
      <w:pPr>
        <w:spacing w:after="0" w:line="360" w:lineRule="auto"/>
        <w:ind w:firstLine="567"/>
        <w:rPr>
          <w:rFonts w:ascii="Times New Roman" w:hAnsi="Times New Roman"/>
          <w:b/>
          <w:sz w:val="28"/>
          <w:szCs w:val="28"/>
        </w:rPr>
      </w:pPr>
    </w:p>
    <w:p w14:paraId="2172434C" w14:textId="77777777" w:rsidR="00A757E8" w:rsidRDefault="00A757E8" w:rsidP="00A757E8">
      <w:pPr>
        <w:spacing w:after="0" w:line="360" w:lineRule="auto"/>
        <w:ind w:firstLine="567"/>
        <w:rPr>
          <w:rFonts w:ascii="Times New Roman" w:hAnsi="Times New Roman"/>
          <w:b/>
          <w:sz w:val="28"/>
          <w:szCs w:val="28"/>
        </w:rPr>
      </w:pPr>
    </w:p>
    <w:p w14:paraId="378C81CB" w14:textId="77777777" w:rsidR="00A757E8" w:rsidRDefault="00A757E8" w:rsidP="00A757E8">
      <w:pPr>
        <w:spacing w:after="0" w:line="360" w:lineRule="auto"/>
        <w:ind w:firstLine="567"/>
        <w:rPr>
          <w:rFonts w:ascii="Times New Roman" w:hAnsi="Times New Roman"/>
          <w:b/>
          <w:sz w:val="28"/>
          <w:szCs w:val="28"/>
        </w:rPr>
      </w:pPr>
    </w:p>
    <w:p w14:paraId="245C11A7" w14:textId="77777777" w:rsidR="00A757E8" w:rsidRDefault="00A757E8" w:rsidP="00A757E8">
      <w:pPr>
        <w:spacing w:after="0" w:line="360" w:lineRule="auto"/>
        <w:ind w:firstLine="567"/>
        <w:rPr>
          <w:rFonts w:ascii="Times New Roman" w:hAnsi="Times New Roman"/>
          <w:b/>
          <w:sz w:val="28"/>
          <w:szCs w:val="28"/>
        </w:rPr>
      </w:pPr>
    </w:p>
    <w:p w14:paraId="7B1E0363" w14:textId="77777777" w:rsidR="00A757E8" w:rsidRDefault="00A757E8" w:rsidP="00A757E8">
      <w:pPr>
        <w:spacing w:after="0" w:line="360" w:lineRule="auto"/>
        <w:ind w:firstLine="567"/>
        <w:rPr>
          <w:rFonts w:ascii="Times New Roman" w:hAnsi="Times New Roman"/>
          <w:b/>
          <w:sz w:val="28"/>
          <w:szCs w:val="28"/>
        </w:rPr>
      </w:pPr>
    </w:p>
    <w:p w14:paraId="4974F75B" w14:textId="77777777" w:rsidR="00A757E8" w:rsidRDefault="00A757E8" w:rsidP="00A757E8">
      <w:pPr>
        <w:spacing w:after="0" w:line="360" w:lineRule="auto"/>
        <w:ind w:firstLine="567"/>
        <w:rPr>
          <w:rFonts w:ascii="Times New Roman" w:hAnsi="Times New Roman"/>
          <w:b/>
          <w:sz w:val="28"/>
          <w:szCs w:val="28"/>
        </w:rPr>
      </w:pPr>
    </w:p>
    <w:p w14:paraId="27424AC8" w14:textId="77777777" w:rsidR="00A757E8" w:rsidRDefault="00A757E8" w:rsidP="00A757E8">
      <w:pPr>
        <w:spacing w:after="0" w:line="360" w:lineRule="auto"/>
        <w:ind w:firstLine="567"/>
        <w:rPr>
          <w:rFonts w:ascii="Times New Roman" w:hAnsi="Times New Roman"/>
          <w:b/>
          <w:sz w:val="28"/>
          <w:szCs w:val="28"/>
        </w:rPr>
      </w:pPr>
    </w:p>
    <w:p w14:paraId="353BA3A3" w14:textId="77777777" w:rsidR="00EE26BF" w:rsidRDefault="00EE26BF" w:rsidP="00A757E8">
      <w:pPr>
        <w:spacing w:after="0" w:line="360" w:lineRule="auto"/>
        <w:ind w:firstLine="567"/>
        <w:rPr>
          <w:sz w:val="28"/>
        </w:rPr>
      </w:pPr>
      <w:r w:rsidRPr="009A3247">
        <w:rPr>
          <w:rFonts w:ascii="Times New Roman" w:hAnsi="Times New Roman"/>
          <w:b/>
          <w:sz w:val="28"/>
          <w:szCs w:val="28"/>
        </w:rPr>
        <w:lastRenderedPageBreak/>
        <w:t>Программная</w:t>
      </w:r>
      <w:r w:rsidRPr="00EE26BF">
        <w:rPr>
          <w:rFonts w:ascii="Times New Roman" w:hAnsi="Times New Roman"/>
          <w:b/>
          <w:sz w:val="28"/>
          <w:szCs w:val="28"/>
        </w:rPr>
        <w:t xml:space="preserve"> </w:t>
      </w:r>
      <w:r w:rsidRPr="009A3247">
        <w:rPr>
          <w:rFonts w:ascii="Times New Roman" w:hAnsi="Times New Roman"/>
          <w:b/>
          <w:sz w:val="28"/>
          <w:szCs w:val="28"/>
        </w:rPr>
        <w:t>реализация</w:t>
      </w:r>
    </w:p>
    <w:p w14:paraId="4C017AE8" w14:textId="77777777" w:rsidR="00A757E8" w:rsidRPr="00AD21FC" w:rsidRDefault="00A757E8" w:rsidP="00A757E8">
      <w:pPr>
        <w:autoSpaceDE w:val="0"/>
        <w:autoSpaceDN w:val="0"/>
        <w:adjustRightInd w:val="0"/>
        <w:spacing w:after="0" w:line="240" w:lineRule="auto"/>
        <w:rPr>
          <w:rFonts w:ascii="Courier New" w:hAnsi="Courier New" w:cs="Courier New"/>
          <w:color w:val="000000"/>
          <w:sz w:val="20"/>
          <w:szCs w:val="20"/>
          <w:lang w:eastAsia="ru-RU"/>
          <w:rPrChange w:id="80" w:author="Vyacheslav" w:date="2020-03-21T13:16:00Z">
            <w:rPr>
              <w:rFonts w:ascii="Courier New" w:hAnsi="Courier New" w:cs="Courier New"/>
              <w:color w:val="000000"/>
              <w:sz w:val="20"/>
              <w:szCs w:val="20"/>
              <w:lang w:val="en-US" w:eastAsia="ru-RU"/>
            </w:rPr>
          </w:rPrChange>
        </w:rPr>
      </w:pPr>
      <w:r w:rsidRPr="00A757E8">
        <w:rPr>
          <w:rFonts w:ascii="Courier New" w:hAnsi="Courier New" w:cs="Courier New"/>
          <w:b/>
          <w:bCs/>
          <w:color w:val="000000"/>
          <w:sz w:val="20"/>
          <w:szCs w:val="20"/>
          <w:lang w:val="en-US" w:eastAsia="ru-RU"/>
        </w:rPr>
        <w:t>Program</w:t>
      </w:r>
      <w:r w:rsidRPr="00AD21FC">
        <w:rPr>
          <w:rFonts w:ascii="Courier New" w:hAnsi="Courier New" w:cs="Courier New"/>
          <w:b/>
          <w:bCs/>
          <w:color w:val="000000"/>
          <w:sz w:val="20"/>
          <w:szCs w:val="20"/>
          <w:lang w:eastAsia="ru-RU"/>
          <w:rPrChange w:id="81" w:author="Vyacheslav" w:date="2020-03-21T13:16:00Z">
            <w:rPr>
              <w:rFonts w:ascii="Courier New" w:hAnsi="Courier New" w:cs="Courier New"/>
              <w:b/>
              <w:bCs/>
              <w:color w:val="000000"/>
              <w:sz w:val="20"/>
              <w:szCs w:val="20"/>
              <w:lang w:val="en-US" w:eastAsia="ru-RU"/>
            </w:rPr>
          </w:rPrChange>
        </w:rPr>
        <w:t xml:space="preserve"> </w:t>
      </w:r>
      <w:r w:rsidRPr="00A757E8">
        <w:rPr>
          <w:rFonts w:ascii="Courier New" w:hAnsi="Courier New" w:cs="Courier New"/>
          <w:color w:val="000000"/>
          <w:sz w:val="20"/>
          <w:szCs w:val="20"/>
          <w:lang w:val="en-US" w:eastAsia="ru-RU"/>
        </w:rPr>
        <w:t>L</w:t>
      </w:r>
      <w:r w:rsidRPr="00AD21FC">
        <w:rPr>
          <w:rFonts w:ascii="Courier New" w:hAnsi="Courier New" w:cs="Courier New"/>
          <w:color w:val="000000"/>
          <w:sz w:val="20"/>
          <w:szCs w:val="20"/>
          <w:lang w:eastAsia="ru-RU"/>
          <w:rPrChange w:id="82" w:author="Vyacheslav" w:date="2020-03-21T13:16:00Z">
            <w:rPr>
              <w:rFonts w:ascii="Courier New" w:hAnsi="Courier New" w:cs="Courier New"/>
              <w:color w:val="000000"/>
              <w:sz w:val="20"/>
              <w:szCs w:val="20"/>
              <w:lang w:val="en-US" w:eastAsia="ru-RU"/>
            </w:rPr>
          </w:rPrChange>
        </w:rPr>
        <w:t>6_4;</w:t>
      </w:r>
    </w:p>
    <w:p w14:paraId="6FD4F630" w14:textId="77777777" w:rsidR="00A757E8" w:rsidRPr="00AD21FC" w:rsidRDefault="00A757E8" w:rsidP="00A757E8">
      <w:pPr>
        <w:autoSpaceDE w:val="0"/>
        <w:autoSpaceDN w:val="0"/>
        <w:adjustRightInd w:val="0"/>
        <w:spacing w:after="0" w:line="240" w:lineRule="auto"/>
        <w:rPr>
          <w:rFonts w:ascii="Courier New" w:hAnsi="Courier New" w:cs="Courier New"/>
          <w:b/>
          <w:bCs/>
          <w:color w:val="000000"/>
          <w:sz w:val="20"/>
          <w:szCs w:val="20"/>
          <w:lang w:eastAsia="ru-RU"/>
          <w:rPrChange w:id="83" w:author="Vyacheslav" w:date="2020-03-21T13:16:00Z">
            <w:rPr>
              <w:rFonts w:ascii="Courier New" w:hAnsi="Courier New" w:cs="Courier New"/>
              <w:b/>
              <w:bCs/>
              <w:color w:val="000000"/>
              <w:sz w:val="20"/>
              <w:szCs w:val="20"/>
              <w:lang w:val="en-US" w:eastAsia="ru-RU"/>
            </w:rPr>
          </w:rPrChange>
        </w:rPr>
      </w:pPr>
      <w:r w:rsidRPr="00A757E8">
        <w:rPr>
          <w:rFonts w:ascii="Courier New" w:hAnsi="Courier New" w:cs="Courier New"/>
          <w:b/>
          <w:bCs/>
          <w:color w:val="000000"/>
          <w:sz w:val="20"/>
          <w:szCs w:val="20"/>
          <w:lang w:val="en-US" w:eastAsia="ru-RU"/>
        </w:rPr>
        <w:t>const</w:t>
      </w:r>
    </w:p>
    <w:p w14:paraId="57F57C75" w14:textId="77777777" w:rsidR="00A757E8" w:rsidRPr="00AD21FC" w:rsidRDefault="00A757E8" w:rsidP="00A757E8">
      <w:pPr>
        <w:autoSpaceDE w:val="0"/>
        <w:autoSpaceDN w:val="0"/>
        <w:adjustRightInd w:val="0"/>
        <w:spacing w:after="0" w:line="240" w:lineRule="auto"/>
        <w:rPr>
          <w:rFonts w:ascii="Courier New" w:hAnsi="Courier New" w:cs="Courier New"/>
          <w:color w:val="000000"/>
          <w:sz w:val="20"/>
          <w:szCs w:val="20"/>
          <w:lang w:eastAsia="ru-RU"/>
          <w:rPrChange w:id="84" w:author="Vyacheslav" w:date="2020-03-21T13:16:00Z">
            <w:rPr>
              <w:rFonts w:ascii="Courier New" w:hAnsi="Courier New" w:cs="Courier New"/>
              <w:color w:val="000000"/>
              <w:sz w:val="20"/>
              <w:szCs w:val="20"/>
              <w:lang w:val="en-US" w:eastAsia="ru-RU"/>
            </w:rPr>
          </w:rPrChange>
        </w:rPr>
      </w:pPr>
      <w:r w:rsidRPr="00A757E8">
        <w:rPr>
          <w:rFonts w:ascii="Courier New" w:hAnsi="Courier New" w:cs="Courier New"/>
          <w:color w:val="000000"/>
          <w:sz w:val="20"/>
          <w:szCs w:val="20"/>
          <w:lang w:val="en-US" w:eastAsia="ru-RU"/>
        </w:rPr>
        <w:t>a</w:t>
      </w:r>
      <w:r w:rsidRPr="00AD21FC">
        <w:rPr>
          <w:rFonts w:ascii="Courier New" w:hAnsi="Courier New" w:cs="Courier New"/>
          <w:color w:val="000000"/>
          <w:sz w:val="20"/>
          <w:szCs w:val="20"/>
          <w:lang w:eastAsia="ru-RU"/>
          <w:rPrChange w:id="85" w:author="Vyacheslav" w:date="2020-03-21T13:16:00Z">
            <w:rPr>
              <w:rFonts w:ascii="Courier New" w:hAnsi="Courier New" w:cs="Courier New"/>
              <w:color w:val="000000"/>
              <w:sz w:val="20"/>
              <w:szCs w:val="20"/>
              <w:lang w:val="en-US" w:eastAsia="ru-RU"/>
            </w:rPr>
          </w:rPrChange>
        </w:rPr>
        <w:t>=</w:t>
      </w:r>
      <w:r w:rsidRPr="00AD21FC">
        <w:rPr>
          <w:rFonts w:ascii="Courier New" w:hAnsi="Courier New" w:cs="Courier New"/>
          <w:color w:val="006400"/>
          <w:sz w:val="20"/>
          <w:szCs w:val="20"/>
          <w:lang w:eastAsia="ru-RU"/>
          <w:rPrChange w:id="86" w:author="Vyacheslav" w:date="2020-03-21T13:16:00Z">
            <w:rPr>
              <w:rFonts w:ascii="Courier New" w:hAnsi="Courier New" w:cs="Courier New"/>
              <w:color w:val="006400"/>
              <w:sz w:val="20"/>
              <w:szCs w:val="20"/>
              <w:lang w:val="en-US" w:eastAsia="ru-RU"/>
            </w:rPr>
          </w:rPrChange>
        </w:rPr>
        <w:t>2.5</w:t>
      </w:r>
      <w:r w:rsidRPr="00A757E8">
        <w:rPr>
          <w:rFonts w:ascii="Courier New" w:hAnsi="Courier New" w:cs="Courier New"/>
          <w:color w:val="006400"/>
          <w:sz w:val="20"/>
          <w:szCs w:val="20"/>
          <w:lang w:val="en-US" w:eastAsia="ru-RU"/>
        </w:rPr>
        <w:t>e</w:t>
      </w:r>
      <w:r w:rsidRPr="00AD21FC">
        <w:rPr>
          <w:rFonts w:ascii="Courier New" w:hAnsi="Courier New" w:cs="Courier New"/>
          <w:color w:val="006400"/>
          <w:sz w:val="20"/>
          <w:szCs w:val="20"/>
          <w:lang w:eastAsia="ru-RU"/>
          <w:rPrChange w:id="87" w:author="Vyacheslav" w:date="2020-03-21T13:16:00Z">
            <w:rPr>
              <w:rFonts w:ascii="Courier New" w:hAnsi="Courier New" w:cs="Courier New"/>
              <w:color w:val="006400"/>
              <w:sz w:val="20"/>
              <w:szCs w:val="20"/>
              <w:lang w:val="en-US" w:eastAsia="ru-RU"/>
            </w:rPr>
          </w:rPrChange>
        </w:rPr>
        <w:t>-3</w:t>
      </w:r>
      <w:r w:rsidRPr="00AD21FC">
        <w:rPr>
          <w:rFonts w:ascii="Courier New" w:hAnsi="Courier New" w:cs="Courier New"/>
          <w:color w:val="000000"/>
          <w:sz w:val="20"/>
          <w:szCs w:val="20"/>
          <w:lang w:eastAsia="ru-RU"/>
          <w:rPrChange w:id="88" w:author="Vyacheslav" w:date="2020-03-21T13:16:00Z">
            <w:rPr>
              <w:rFonts w:ascii="Courier New" w:hAnsi="Courier New" w:cs="Courier New"/>
              <w:color w:val="000000"/>
              <w:sz w:val="20"/>
              <w:szCs w:val="20"/>
              <w:lang w:val="en-US" w:eastAsia="ru-RU"/>
            </w:rPr>
          </w:rPrChange>
        </w:rPr>
        <w:t>;</w:t>
      </w:r>
    </w:p>
    <w:p w14:paraId="7FB4796E"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color w:val="000000"/>
          <w:sz w:val="20"/>
          <w:szCs w:val="20"/>
          <w:lang w:val="en-US" w:eastAsia="ru-RU"/>
        </w:rPr>
        <w:t>c=</w:t>
      </w:r>
      <w:r w:rsidRPr="00A757E8">
        <w:rPr>
          <w:rFonts w:ascii="Courier New" w:hAnsi="Courier New" w:cs="Courier New"/>
          <w:color w:val="006400"/>
          <w:sz w:val="20"/>
          <w:szCs w:val="20"/>
          <w:lang w:val="en-US" w:eastAsia="ru-RU"/>
        </w:rPr>
        <w:t>175</w:t>
      </w:r>
      <w:r w:rsidRPr="00A757E8">
        <w:rPr>
          <w:rFonts w:ascii="Courier New" w:hAnsi="Courier New" w:cs="Courier New"/>
          <w:color w:val="000000"/>
          <w:sz w:val="20"/>
          <w:szCs w:val="20"/>
          <w:lang w:val="en-US" w:eastAsia="ru-RU"/>
        </w:rPr>
        <w:t>;</w:t>
      </w:r>
    </w:p>
    <w:p w14:paraId="49A36480"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color w:val="000000"/>
          <w:sz w:val="20"/>
          <w:szCs w:val="20"/>
          <w:lang w:val="en-US" w:eastAsia="ru-RU"/>
        </w:rPr>
        <w:t>K=</w:t>
      </w:r>
      <w:r w:rsidRPr="00A757E8">
        <w:rPr>
          <w:rFonts w:ascii="Courier New" w:hAnsi="Courier New" w:cs="Courier New"/>
          <w:color w:val="006400"/>
          <w:sz w:val="20"/>
          <w:szCs w:val="20"/>
          <w:lang w:val="en-US" w:eastAsia="ru-RU"/>
        </w:rPr>
        <w:t>8</w:t>
      </w:r>
      <w:r w:rsidRPr="00A757E8">
        <w:rPr>
          <w:rFonts w:ascii="Courier New" w:hAnsi="Courier New" w:cs="Courier New"/>
          <w:color w:val="000000"/>
          <w:sz w:val="20"/>
          <w:szCs w:val="20"/>
          <w:lang w:val="en-US" w:eastAsia="ru-RU"/>
        </w:rPr>
        <w:t>;</w:t>
      </w:r>
    </w:p>
    <w:p w14:paraId="1C535FF0"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color w:val="000000"/>
          <w:sz w:val="20"/>
          <w:szCs w:val="20"/>
          <w:lang w:val="en-US" w:eastAsia="ru-RU"/>
        </w:rPr>
        <w:t>B:</w:t>
      </w:r>
      <w:r w:rsidRPr="00A757E8">
        <w:rPr>
          <w:rFonts w:ascii="Courier New" w:hAnsi="Courier New" w:cs="Courier New"/>
          <w:b/>
          <w:bCs/>
          <w:color w:val="000000"/>
          <w:sz w:val="20"/>
          <w:szCs w:val="20"/>
          <w:lang w:val="en-US" w:eastAsia="ru-RU"/>
        </w:rPr>
        <w:t>array</w:t>
      </w:r>
      <w:r w:rsidRPr="00A757E8">
        <w:rPr>
          <w:rFonts w:ascii="Courier New" w:hAnsi="Courier New" w:cs="Courier New"/>
          <w:color w:val="000000"/>
          <w:sz w:val="20"/>
          <w:szCs w:val="20"/>
          <w:lang w:val="en-US" w:eastAsia="ru-RU"/>
        </w:rPr>
        <w:t>[</w:t>
      </w:r>
      <w:r w:rsidRPr="00A757E8">
        <w:rPr>
          <w:rFonts w:ascii="Courier New" w:hAnsi="Courier New" w:cs="Courier New"/>
          <w:color w:val="006400"/>
          <w:sz w:val="20"/>
          <w:szCs w:val="20"/>
          <w:lang w:val="en-US" w:eastAsia="ru-RU"/>
        </w:rPr>
        <w:t>1..2</w:t>
      </w:r>
      <w:r w:rsidRPr="00A757E8">
        <w:rPr>
          <w:rFonts w:ascii="Courier New" w:hAnsi="Courier New" w:cs="Courier New"/>
          <w:color w:val="000000"/>
          <w:sz w:val="20"/>
          <w:szCs w:val="20"/>
          <w:lang w:val="en-US" w:eastAsia="ru-RU"/>
        </w:rPr>
        <w:t>,</w:t>
      </w:r>
      <w:r w:rsidRPr="00A757E8">
        <w:rPr>
          <w:rFonts w:ascii="Courier New" w:hAnsi="Courier New" w:cs="Courier New"/>
          <w:color w:val="006400"/>
          <w:sz w:val="20"/>
          <w:szCs w:val="20"/>
          <w:lang w:val="en-US" w:eastAsia="ru-RU"/>
        </w:rPr>
        <w:t>1..3</w:t>
      </w:r>
      <w:r w:rsidRPr="00A757E8">
        <w:rPr>
          <w:rFonts w:ascii="Courier New" w:hAnsi="Courier New" w:cs="Courier New"/>
          <w:color w:val="000000"/>
          <w:sz w:val="20"/>
          <w:szCs w:val="20"/>
          <w:lang w:val="en-US" w:eastAsia="ru-RU"/>
        </w:rPr>
        <w:t xml:space="preserve">] </w:t>
      </w:r>
      <w:r w:rsidRPr="00A757E8">
        <w:rPr>
          <w:rFonts w:ascii="Courier New" w:hAnsi="Courier New" w:cs="Courier New"/>
          <w:b/>
          <w:bCs/>
          <w:color w:val="000000"/>
          <w:sz w:val="20"/>
          <w:szCs w:val="20"/>
          <w:lang w:val="en-US" w:eastAsia="ru-RU"/>
        </w:rPr>
        <w:t xml:space="preserve">of </w:t>
      </w:r>
      <w:r w:rsidRPr="00A757E8">
        <w:rPr>
          <w:rFonts w:ascii="Courier New" w:hAnsi="Courier New" w:cs="Courier New"/>
          <w:color w:val="0000FF"/>
          <w:sz w:val="20"/>
          <w:szCs w:val="20"/>
          <w:lang w:val="en-US" w:eastAsia="ru-RU"/>
        </w:rPr>
        <w:t>real</w:t>
      </w:r>
      <w:r w:rsidRPr="00A757E8">
        <w:rPr>
          <w:rFonts w:ascii="Courier New" w:hAnsi="Courier New" w:cs="Courier New"/>
          <w:color w:val="000000"/>
          <w:sz w:val="20"/>
          <w:szCs w:val="20"/>
          <w:lang w:val="en-US" w:eastAsia="ru-RU"/>
        </w:rPr>
        <w:t>=((</w:t>
      </w:r>
      <w:r w:rsidRPr="00A757E8">
        <w:rPr>
          <w:rFonts w:ascii="Courier New" w:hAnsi="Courier New" w:cs="Courier New"/>
          <w:color w:val="006400"/>
          <w:sz w:val="20"/>
          <w:szCs w:val="20"/>
          <w:lang w:val="en-US" w:eastAsia="ru-RU"/>
        </w:rPr>
        <w:t>0.3</w:t>
      </w:r>
      <w:r w:rsidRPr="00A757E8">
        <w:rPr>
          <w:rFonts w:ascii="Courier New" w:hAnsi="Courier New" w:cs="Courier New"/>
          <w:color w:val="000000"/>
          <w:sz w:val="20"/>
          <w:szCs w:val="20"/>
          <w:lang w:val="en-US" w:eastAsia="ru-RU"/>
        </w:rPr>
        <w:t>,</w:t>
      </w:r>
      <w:r w:rsidRPr="00A757E8">
        <w:rPr>
          <w:rFonts w:ascii="Courier New" w:hAnsi="Courier New" w:cs="Courier New"/>
          <w:color w:val="006400"/>
          <w:sz w:val="20"/>
          <w:szCs w:val="20"/>
          <w:lang w:val="en-US" w:eastAsia="ru-RU"/>
        </w:rPr>
        <w:t>1.5</w:t>
      </w:r>
      <w:r w:rsidRPr="00A757E8">
        <w:rPr>
          <w:rFonts w:ascii="Courier New" w:hAnsi="Courier New" w:cs="Courier New"/>
          <w:color w:val="000000"/>
          <w:sz w:val="20"/>
          <w:szCs w:val="20"/>
          <w:lang w:val="en-US" w:eastAsia="ru-RU"/>
        </w:rPr>
        <w:t>,-</w:t>
      </w:r>
      <w:r w:rsidRPr="00A757E8">
        <w:rPr>
          <w:rFonts w:ascii="Courier New" w:hAnsi="Courier New" w:cs="Courier New"/>
          <w:color w:val="006400"/>
          <w:sz w:val="20"/>
          <w:szCs w:val="20"/>
          <w:lang w:val="en-US" w:eastAsia="ru-RU"/>
        </w:rPr>
        <w:t>6.1</w:t>
      </w:r>
      <w:r w:rsidRPr="00A757E8">
        <w:rPr>
          <w:rFonts w:ascii="Courier New" w:hAnsi="Courier New" w:cs="Courier New"/>
          <w:color w:val="000000"/>
          <w:sz w:val="20"/>
          <w:szCs w:val="20"/>
          <w:lang w:val="en-US" w:eastAsia="ru-RU"/>
        </w:rPr>
        <w:t>),(</w:t>
      </w:r>
      <w:r w:rsidRPr="00A757E8">
        <w:rPr>
          <w:rFonts w:ascii="Courier New" w:hAnsi="Courier New" w:cs="Courier New"/>
          <w:color w:val="006400"/>
          <w:sz w:val="20"/>
          <w:szCs w:val="20"/>
          <w:lang w:val="en-US" w:eastAsia="ru-RU"/>
        </w:rPr>
        <w:t>7.2</w:t>
      </w:r>
      <w:r w:rsidRPr="00A757E8">
        <w:rPr>
          <w:rFonts w:ascii="Courier New" w:hAnsi="Courier New" w:cs="Courier New"/>
          <w:color w:val="000000"/>
          <w:sz w:val="20"/>
          <w:szCs w:val="20"/>
          <w:lang w:val="en-US" w:eastAsia="ru-RU"/>
        </w:rPr>
        <w:t>,</w:t>
      </w:r>
      <w:r w:rsidRPr="00A757E8">
        <w:rPr>
          <w:rFonts w:ascii="Courier New" w:hAnsi="Courier New" w:cs="Courier New"/>
          <w:color w:val="006400"/>
          <w:sz w:val="20"/>
          <w:szCs w:val="20"/>
          <w:lang w:val="en-US" w:eastAsia="ru-RU"/>
        </w:rPr>
        <w:t>10.3</w:t>
      </w:r>
      <w:r w:rsidRPr="00A757E8">
        <w:rPr>
          <w:rFonts w:ascii="Courier New" w:hAnsi="Courier New" w:cs="Courier New"/>
          <w:color w:val="000000"/>
          <w:sz w:val="20"/>
          <w:szCs w:val="20"/>
          <w:lang w:val="en-US" w:eastAsia="ru-RU"/>
        </w:rPr>
        <w:t>,</w:t>
      </w:r>
      <w:r w:rsidRPr="00A757E8">
        <w:rPr>
          <w:rFonts w:ascii="Courier New" w:hAnsi="Courier New" w:cs="Courier New"/>
          <w:color w:val="006400"/>
          <w:sz w:val="20"/>
          <w:szCs w:val="20"/>
          <w:lang w:val="en-US" w:eastAsia="ru-RU"/>
        </w:rPr>
        <w:t>0.6</w:t>
      </w:r>
      <w:r w:rsidRPr="00A757E8">
        <w:rPr>
          <w:rFonts w:ascii="Courier New" w:hAnsi="Courier New" w:cs="Courier New"/>
          <w:color w:val="000000"/>
          <w:sz w:val="20"/>
          <w:szCs w:val="20"/>
          <w:lang w:val="en-US" w:eastAsia="ru-RU"/>
        </w:rPr>
        <w:t>));</w:t>
      </w:r>
    </w:p>
    <w:p w14:paraId="45944112" w14:textId="77777777" w:rsidR="00A757E8" w:rsidRPr="00A757E8" w:rsidRDefault="00A757E8" w:rsidP="00A757E8">
      <w:pPr>
        <w:autoSpaceDE w:val="0"/>
        <w:autoSpaceDN w:val="0"/>
        <w:adjustRightInd w:val="0"/>
        <w:spacing w:after="0" w:line="240" w:lineRule="auto"/>
        <w:rPr>
          <w:rFonts w:ascii="Courier New" w:hAnsi="Courier New" w:cs="Courier New"/>
          <w:b/>
          <w:bCs/>
          <w:color w:val="000000"/>
          <w:sz w:val="20"/>
          <w:szCs w:val="20"/>
          <w:lang w:val="en-US" w:eastAsia="ru-RU"/>
        </w:rPr>
      </w:pPr>
      <w:r w:rsidRPr="00A757E8">
        <w:rPr>
          <w:rFonts w:ascii="Courier New" w:hAnsi="Courier New" w:cs="Courier New"/>
          <w:b/>
          <w:bCs/>
          <w:color w:val="000000"/>
          <w:sz w:val="20"/>
          <w:szCs w:val="20"/>
          <w:lang w:val="en-US" w:eastAsia="ru-RU"/>
        </w:rPr>
        <w:t>var</w:t>
      </w:r>
    </w:p>
    <w:p w14:paraId="639122EF"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b/>
          <w:bCs/>
          <w:color w:val="000000"/>
          <w:sz w:val="20"/>
          <w:szCs w:val="20"/>
          <w:lang w:val="en-US" w:eastAsia="ru-RU"/>
        </w:rPr>
        <w:t xml:space="preserve">  </w:t>
      </w:r>
      <w:proofErr w:type="gramStart"/>
      <w:r w:rsidRPr="00A757E8">
        <w:rPr>
          <w:rFonts w:ascii="Courier New" w:hAnsi="Courier New" w:cs="Courier New"/>
          <w:color w:val="000000"/>
          <w:sz w:val="20"/>
          <w:szCs w:val="20"/>
          <w:lang w:val="en-US" w:eastAsia="ru-RU"/>
        </w:rPr>
        <w:t>Z:</w:t>
      </w:r>
      <w:r w:rsidRPr="00A757E8">
        <w:rPr>
          <w:rFonts w:ascii="Courier New" w:hAnsi="Courier New" w:cs="Courier New"/>
          <w:b/>
          <w:bCs/>
          <w:color w:val="000000"/>
          <w:sz w:val="20"/>
          <w:szCs w:val="20"/>
          <w:lang w:val="en-US" w:eastAsia="ru-RU"/>
        </w:rPr>
        <w:t>array</w:t>
      </w:r>
      <w:proofErr w:type="gramEnd"/>
      <w:r w:rsidRPr="00A757E8">
        <w:rPr>
          <w:rFonts w:ascii="Courier New" w:hAnsi="Courier New" w:cs="Courier New"/>
          <w:b/>
          <w:bCs/>
          <w:color w:val="000000"/>
          <w:sz w:val="20"/>
          <w:szCs w:val="20"/>
          <w:lang w:val="en-US" w:eastAsia="ru-RU"/>
        </w:rPr>
        <w:t xml:space="preserve"> </w:t>
      </w:r>
      <w:r w:rsidRPr="00A757E8">
        <w:rPr>
          <w:rFonts w:ascii="Courier New" w:hAnsi="Courier New" w:cs="Courier New"/>
          <w:color w:val="000000"/>
          <w:sz w:val="20"/>
          <w:szCs w:val="20"/>
          <w:lang w:val="en-US" w:eastAsia="ru-RU"/>
        </w:rPr>
        <w:t>[</w:t>
      </w:r>
      <w:r w:rsidRPr="00A757E8">
        <w:rPr>
          <w:rFonts w:ascii="Courier New" w:hAnsi="Courier New" w:cs="Courier New"/>
          <w:color w:val="006400"/>
          <w:sz w:val="20"/>
          <w:szCs w:val="20"/>
          <w:lang w:val="en-US" w:eastAsia="ru-RU"/>
        </w:rPr>
        <w:t>1..7</w:t>
      </w:r>
      <w:r w:rsidRPr="00A757E8">
        <w:rPr>
          <w:rFonts w:ascii="Courier New" w:hAnsi="Courier New" w:cs="Courier New"/>
          <w:color w:val="000000"/>
          <w:sz w:val="20"/>
          <w:szCs w:val="20"/>
          <w:lang w:val="en-US" w:eastAsia="ru-RU"/>
        </w:rPr>
        <w:t xml:space="preserve">] </w:t>
      </w:r>
      <w:r w:rsidRPr="00A757E8">
        <w:rPr>
          <w:rFonts w:ascii="Courier New" w:hAnsi="Courier New" w:cs="Courier New"/>
          <w:b/>
          <w:bCs/>
          <w:color w:val="000000"/>
          <w:sz w:val="20"/>
          <w:szCs w:val="20"/>
          <w:lang w:val="en-US" w:eastAsia="ru-RU"/>
        </w:rPr>
        <w:t xml:space="preserve">of </w:t>
      </w:r>
      <w:r w:rsidRPr="00A757E8">
        <w:rPr>
          <w:rFonts w:ascii="Courier New" w:hAnsi="Courier New" w:cs="Courier New"/>
          <w:color w:val="0000FF"/>
          <w:sz w:val="20"/>
          <w:szCs w:val="20"/>
          <w:lang w:val="en-US" w:eastAsia="ru-RU"/>
        </w:rPr>
        <w:t xml:space="preserve">real </w:t>
      </w:r>
      <w:r w:rsidRPr="00A757E8">
        <w:rPr>
          <w:rFonts w:ascii="Courier New" w:hAnsi="Courier New" w:cs="Courier New"/>
          <w:color w:val="000000"/>
          <w:sz w:val="20"/>
          <w:szCs w:val="20"/>
          <w:lang w:val="en-US" w:eastAsia="ru-RU"/>
        </w:rPr>
        <w:t>= (-</w:t>
      </w:r>
      <w:r w:rsidRPr="00A757E8">
        <w:rPr>
          <w:rFonts w:ascii="Courier New" w:hAnsi="Courier New" w:cs="Courier New"/>
          <w:color w:val="006400"/>
          <w:sz w:val="20"/>
          <w:szCs w:val="20"/>
          <w:lang w:val="en-US" w:eastAsia="ru-RU"/>
        </w:rPr>
        <w:t>2</w:t>
      </w:r>
      <w:r w:rsidRPr="00A757E8">
        <w:rPr>
          <w:rFonts w:ascii="Courier New" w:hAnsi="Courier New" w:cs="Courier New"/>
          <w:color w:val="000000"/>
          <w:sz w:val="20"/>
          <w:szCs w:val="20"/>
          <w:lang w:val="en-US" w:eastAsia="ru-RU"/>
        </w:rPr>
        <w:t>,</w:t>
      </w:r>
      <w:r w:rsidRPr="00A757E8">
        <w:rPr>
          <w:rFonts w:ascii="Courier New" w:hAnsi="Courier New" w:cs="Courier New"/>
          <w:color w:val="006400"/>
          <w:sz w:val="20"/>
          <w:szCs w:val="20"/>
          <w:lang w:val="en-US" w:eastAsia="ru-RU"/>
        </w:rPr>
        <w:t>3</w:t>
      </w:r>
      <w:r w:rsidRPr="00A757E8">
        <w:rPr>
          <w:rFonts w:ascii="Courier New" w:hAnsi="Courier New" w:cs="Courier New"/>
          <w:color w:val="000000"/>
          <w:sz w:val="20"/>
          <w:szCs w:val="20"/>
          <w:lang w:val="en-US" w:eastAsia="ru-RU"/>
        </w:rPr>
        <w:t>,</w:t>
      </w:r>
      <w:r w:rsidRPr="00A757E8">
        <w:rPr>
          <w:rFonts w:ascii="Courier New" w:hAnsi="Courier New" w:cs="Courier New"/>
          <w:color w:val="006400"/>
          <w:sz w:val="20"/>
          <w:szCs w:val="20"/>
          <w:lang w:val="en-US" w:eastAsia="ru-RU"/>
        </w:rPr>
        <w:t>12</w:t>
      </w:r>
      <w:r w:rsidRPr="00A757E8">
        <w:rPr>
          <w:rFonts w:ascii="Courier New" w:hAnsi="Courier New" w:cs="Courier New"/>
          <w:color w:val="000000"/>
          <w:sz w:val="20"/>
          <w:szCs w:val="20"/>
          <w:lang w:val="en-US" w:eastAsia="ru-RU"/>
        </w:rPr>
        <w:t>,-</w:t>
      </w:r>
      <w:r w:rsidRPr="00A757E8">
        <w:rPr>
          <w:rFonts w:ascii="Courier New" w:hAnsi="Courier New" w:cs="Courier New"/>
          <w:color w:val="006400"/>
          <w:sz w:val="20"/>
          <w:szCs w:val="20"/>
          <w:lang w:val="en-US" w:eastAsia="ru-RU"/>
        </w:rPr>
        <w:t>7</w:t>
      </w:r>
      <w:r w:rsidRPr="00A757E8">
        <w:rPr>
          <w:rFonts w:ascii="Courier New" w:hAnsi="Courier New" w:cs="Courier New"/>
          <w:color w:val="000000"/>
          <w:sz w:val="20"/>
          <w:szCs w:val="20"/>
          <w:lang w:val="en-US" w:eastAsia="ru-RU"/>
        </w:rPr>
        <w:t>,-</w:t>
      </w:r>
      <w:r w:rsidRPr="00A757E8">
        <w:rPr>
          <w:rFonts w:ascii="Courier New" w:hAnsi="Courier New" w:cs="Courier New"/>
          <w:color w:val="006400"/>
          <w:sz w:val="20"/>
          <w:szCs w:val="20"/>
          <w:lang w:val="en-US" w:eastAsia="ru-RU"/>
        </w:rPr>
        <w:t>18</w:t>
      </w:r>
      <w:r w:rsidRPr="00A757E8">
        <w:rPr>
          <w:rFonts w:ascii="Courier New" w:hAnsi="Courier New" w:cs="Courier New"/>
          <w:color w:val="000000"/>
          <w:sz w:val="20"/>
          <w:szCs w:val="20"/>
          <w:lang w:val="en-US" w:eastAsia="ru-RU"/>
        </w:rPr>
        <w:t>,</w:t>
      </w:r>
      <w:r w:rsidRPr="00A757E8">
        <w:rPr>
          <w:rFonts w:ascii="Courier New" w:hAnsi="Courier New" w:cs="Courier New"/>
          <w:color w:val="006400"/>
          <w:sz w:val="20"/>
          <w:szCs w:val="20"/>
          <w:lang w:val="en-US" w:eastAsia="ru-RU"/>
        </w:rPr>
        <w:t>27</w:t>
      </w:r>
      <w:r w:rsidRPr="00A757E8">
        <w:rPr>
          <w:rFonts w:ascii="Courier New" w:hAnsi="Courier New" w:cs="Courier New"/>
          <w:color w:val="000000"/>
          <w:sz w:val="20"/>
          <w:szCs w:val="20"/>
          <w:lang w:val="en-US" w:eastAsia="ru-RU"/>
        </w:rPr>
        <w:t>,-</w:t>
      </w:r>
      <w:r w:rsidRPr="00A757E8">
        <w:rPr>
          <w:rFonts w:ascii="Courier New" w:hAnsi="Courier New" w:cs="Courier New"/>
          <w:color w:val="006400"/>
          <w:sz w:val="20"/>
          <w:szCs w:val="20"/>
          <w:lang w:val="en-US" w:eastAsia="ru-RU"/>
        </w:rPr>
        <w:t>10</w:t>
      </w:r>
      <w:r w:rsidRPr="00A757E8">
        <w:rPr>
          <w:rFonts w:ascii="Courier New" w:hAnsi="Courier New" w:cs="Courier New"/>
          <w:color w:val="000000"/>
          <w:sz w:val="20"/>
          <w:szCs w:val="20"/>
          <w:lang w:val="en-US" w:eastAsia="ru-RU"/>
        </w:rPr>
        <w:t>);</w:t>
      </w:r>
    </w:p>
    <w:p w14:paraId="51F60B08"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color w:val="000000"/>
          <w:sz w:val="20"/>
          <w:szCs w:val="20"/>
          <w:lang w:val="en-US" w:eastAsia="ru-RU"/>
        </w:rPr>
        <w:t xml:space="preserve">  </w:t>
      </w:r>
      <w:proofErr w:type="gramStart"/>
      <w:r w:rsidRPr="00A757E8">
        <w:rPr>
          <w:rFonts w:ascii="Courier New" w:hAnsi="Courier New" w:cs="Courier New"/>
          <w:color w:val="000000"/>
          <w:sz w:val="20"/>
          <w:szCs w:val="20"/>
          <w:lang w:val="en-US" w:eastAsia="ru-RU"/>
        </w:rPr>
        <w:t>x:</w:t>
      </w:r>
      <w:r w:rsidRPr="00A757E8">
        <w:rPr>
          <w:rFonts w:ascii="Courier New" w:hAnsi="Courier New" w:cs="Courier New"/>
          <w:b/>
          <w:bCs/>
          <w:color w:val="000000"/>
          <w:sz w:val="20"/>
          <w:szCs w:val="20"/>
          <w:lang w:val="en-US" w:eastAsia="ru-RU"/>
        </w:rPr>
        <w:t>array</w:t>
      </w:r>
      <w:proofErr w:type="gramEnd"/>
      <w:r w:rsidRPr="00A757E8">
        <w:rPr>
          <w:rFonts w:ascii="Courier New" w:hAnsi="Courier New" w:cs="Courier New"/>
          <w:color w:val="000000"/>
          <w:sz w:val="20"/>
          <w:szCs w:val="20"/>
          <w:lang w:val="en-US" w:eastAsia="ru-RU"/>
        </w:rPr>
        <w:t>[</w:t>
      </w:r>
      <w:r w:rsidRPr="00A757E8">
        <w:rPr>
          <w:rFonts w:ascii="Courier New" w:hAnsi="Courier New" w:cs="Courier New"/>
          <w:color w:val="006400"/>
          <w:sz w:val="20"/>
          <w:szCs w:val="20"/>
          <w:lang w:val="en-US" w:eastAsia="ru-RU"/>
        </w:rPr>
        <w:t>1..7</w:t>
      </w:r>
      <w:r w:rsidRPr="00A757E8">
        <w:rPr>
          <w:rFonts w:ascii="Courier New" w:hAnsi="Courier New" w:cs="Courier New"/>
          <w:color w:val="000000"/>
          <w:sz w:val="20"/>
          <w:szCs w:val="20"/>
          <w:lang w:val="en-US" w:eastAsia="ru-RU"/>
        </w:rPr>
        <w:t xml:space="preserve">] </w:t>
      </w:r>
      <w:r w:rsidRPr="00A757E8">
        <w:rPr>
          <w:rFonts w:ascii="Courier New" w:hAnsi="Courier New" w:cs="Courier New"/>
          <w:b/>
          <w:bCs/>
          <w:color w:val="000000"/>
          <w:sz w:val="20"/>
          <w:szCs w:val="20"/>
          <w:lang w:val="en-US" w:eastAsia="ru-RU"/>
        </w:rPr>
        <w:t xml:space="preserve">of </w:t>
      </w:r>
      <w:r w:rsidRPr="00A757E8">
        <w:rPr>
          <w:rFonts w:ascii="Courier New" w:hAnsi="Courier New" w:cs="Courier New"/>
          <w:color w:val="0000FF"/>
          <w:sz w:val="20"/>
          <w:szCs w:val="20"/>
          <w:lang w:val="en-US" w:eastAsia="ru-RU"/>
        </w:rPr>
        <w:t>real</w:t>
      </w:r>
      <w:r w:rsidRPr="00A757E8">
        <w:rPr>
          <w:rFonts w:ascii="Courier New" w:hAnsi="Courier New" w:cs="Courier New"/>
          <w:color w:val="000000"/>
          <w:sz w:val="20"/>
          <w:szCs w:val="20"/>
          <w:lang w:val="en-US" w:eastAsia="ru-RU"/>
        </w:rPr>
        <w:t>;</w:t>
      </w:r>
    </w:p>
    <w:p w14:paraId="6712146F"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color w:val="000000"/>
          <w:sz w:val="20"/>
          <w:szCs w:val="20"/>
          <w:lang w:val="en-US" w:eastAsia="ru-RU"/>
        </w:rPr>
        <w:t xml:space="preserve">  </w:t>
      </w:r>
      <w:proofErr w:type="spellStart"/>
      <w:proofErr w:type="gramStart"/>
      <w:r w:rsidRPr="00A757E8">
        <w:rPr>
          <w:rFonts w:ascii="Courier New" w:hAnsi="Courier New" w:cs="Courier New"/>
          <w:color w:val="000000"/>
          <w:sz w:val="20"/>
          <w:szCs w:val="20"/>
          <w:lang w:val="en-US" w:eastAsia="ru-RU"/>
        </w:rPr>
        <w:t>P,Bmin</w:t>
      </w:r>
      <w:proofErr w:type="gramEnd"/>
      <w:r w:rsidRPr="00A757E8">
        <w:rPr>
          <w:rFonts w:ascii="Courier New" w:hAnsi="Courier New" w:cs="Courier New"/>
          <w:color w:val="000000"/>
          <w:sz w:val="20"/>
          <w:szCs w:val="20"/>
          <w:lang w:val="en-US" w:eastAsia="ru-RU"/>
        </w:rPr>
        <w:t>:</w:t>
      </w:r>
      <w:r w:rsidRPr="00A757E8">
        <w:rPr>
          <w:rFonts w:ascii="Courier New" w:hAnsi="Courier New" w:cs="Courier New"/>
          <w:color w:val="0000FF"/>
          <w:sz w:val="20"/>
          <w:szCs w:val="20"/>
          <w:lang w:val="en-US" w:eastAsia="ru-RU"/>
        </w:rPr>
        <w:t>real</w:t>
      </w:r>
      <w:proofErr w:type="spellEnd"/>
      <w:r w:rsidRPr="00A757E8">
        <w:rPr>
          <w:rFonts w:ascii="Courier New" w:hAnsi="Courier New" w:cs="Courier New"/>
          <w:color w:val="000000"/>
          <w:sz w:val="20"/>
          <w:szCs w:val="20"/>
          <w:lang w:val="en-US" w:eastAsia="ru-RU"/>
        </w:rPr>
        <w:t>;</w:t>
      </w:r>
    </w:p>
    <w:p w14:paraId="3BA6E10F"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color w:val="000000"/>
          <w:sz w:val="20"/>
          <w:szCs w:val="20"/>
          <w:lang w:val="en-US" w:eastAsia="ru-RU"/>
        </w:rPr>
        <w:t xml:space="preserve">  </w:t>
      </w:r>
      <w:proofErr w:type="spellStart"/>
      <w:proofErr w:type="gramStart"/>
      <w:r w:rsidRPr="00A757E8">
        <w:rPr>
          <w:rFonts w:ascii="Courier New" w:hAnsi="Courier New" w:cs="Courier New"/>
          <w:color w:val="000000"/>
          <w:sz w:val="20"/>
          <w:szCs w:val="20"/>
          <w:lang w:val="en-US" w:eastAsia="ru-RU"/>
        </w:rPr>
        <w:t>O,i</w:t>
      </w:r>
      <w:proofErr w:type="gramEnd"/>
      <w:r w:rsidRPr="00A757E8">
        <w:rPr>
          <w:rFonts w:ascii="Courier New" w:hAnsi="Courier New" w:cs="Courier New"/>
          <w:color w:val="000000"/>
          <w:sz w:val="20"/>
          <w:szCs w:val="20"/>
          <w:lang w:val="en-US" w:eastAsia="ru-RU"/>
        </w:rPr>
        <w:t>:</w:t>
      </w:r>
      <w:r w:rsidRPr="00A757E8">
        <w:rPr>
          <w:rFonts w:ascii="Courier New" w:hAnsi="Courier New" w:cs="Courier New"/>
          <w:color w:val="0000FF"/>
          <w:sz w:val="20"/>
          <w:szCs w:val="20"/>
          <w:lang w:val="en-US" w:eastAsia="ru-RU"/>
        </w:rPr>
        <w:t>integer</w:t>
      </w:r>
      <w:proofErr w:type="spellEnd"/>
      <w:r w:rsidRPr="00A757E8">
        <w:rPr>
          <w:rFonts w:ascii="Courier New" w:hAnsi="Courier New" w:cs="Courier New"/>
          <w:color w:val="000000"/>
          <w:sz w:val="20"/>
          <w:szCs w:val="20"/>
          <w:lang w:val="en-US" w:eastAsia="ru-RU"/>
        </w:rPr>
        <w:t>;</w:t>
      </w:r>
    </w:p>
    <w:p w14:paraId="0C14C429" w14:textId="77777777" w:rsidR="00A757E8" w:rsidRPr="00A757E8" w:rsidRDefault="00A757E8" w:rsidP="00A757E8">
      <w:pPr>
        <w:autoSpaceDE w:val="0"/>
        <w:autoSpaceDN w:val="0"/>
        <w:adjustRightInd w:val="0"/>
        <w:spacing w:after="0" w:line="240" w:lineRule="auto"/>
        <w:rPr>
          <w:rFonts w:ascii="Courier New" w:hAnsi="Courier New" w:cs="Courier New"/>
          <w:b/>
          <w:bCs/>
          <w:color w:val="000000"/>
          <w:sz w:val="20"/>
          <w:szCs w:val="20"/>
          <w:lang w:val="en-US" w:eastAsia="ru-RU"/>
        </w:rPr>
      </w:pPr>
      <w:r w:rsidRPr="00A757E8">
        <w:rPr>
          <w:rFonts w:ascii="Courier New" w:hAnsi="Courier New" w:cs="Courier New"/>
          <w:color w:val="000000"/>
          <w:sz w:val="20"/>
          <w:szCs w:val="20"/>
          <w:lang w:val="en-US" w:eastAsia="ru-RU"/>
        </w:rPr>
        <w:t xml:space="preserve">  </w:t>
      </w:r>
      <w:r w:rsidRPr="00A757E8">
        <w:rPr>
          <w:rFonts w:ascii="Courier New" w:hAnsi="Courier New" w:cs="Courier New"/>
          <w:b/>
          <w:bCs/>
          <w:color w:val="000000"/>
          <w:sz w:val="20"/>
          <w:szCs w:val="20"/>
          <w:lang w:val="en-US" w:eastAsia="ru-RU"/>
        </w:rPr>
        <w:t>begin</w:t>
      </w:r>
    </w:p>
    <w:p w14:paraId="13B605DB"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b/>
          <w:bCs/>
          <w:color w:val="000000"/>
          <w:sz w:val="20"/>
          <w:szCs w:val="20"/>
          <w:lang w:val="en-US" w:eastAsia="ru-RU"/>
        </w:rPr>
        <w:t xml:space="preserve">    </w:t>
      </w:r>
      <w:proofErr w:type="gramStart"/>
      <w:r w:rsidRPr="00A757E8">
        <w:rPr>
          <w:rFonts w:ascii="Courier New" w:hAnsi="Courier New" w:cs="Courier New"/>
          <w:color w:val="000000"/>
          <w:sz w:val="20"/>
          <w:szCs w:val="20"/>
          <w:lang w:val="en-US" w:eastAsia="ru-RU"/>
        </w:rPr>
        <w:t>P:=</w:t>
      </w:r>
      <w:proofErr w:type="gramEnd"/>
      <w:r w:rsidRPr="00A757E8">
        <w:rPr>
          <w:rFonts w:ascii="Courier New" w:hAnsi="Courier New" w:cs="Courier New"/>
          <w:color w:val="006400"/>
          <w:sz w:val="20"/>
          <w:szCs w:val="20"/>
          <w:lang w:val="en-US" w:eastAsia="ru-RU"/>
        </w:rPr>
        <w:t>0</w:t>
      </w:r>
      <w:r w:rsidRPr="00A757E8">
        <w:rPr>
          <w:rFonts w:ascii="Courier New" w:hAnsi="Courier New" w:cs="Courier New"/>
          <w:color w:val="000000"/>
          <w:sz w:val="20"/>
          <w:szCs w:val="20"/>
          <w:lang w:val="en-US" w:eastAsia="ru-RU"/>
        </w:rPr>
        <w:t>;</w:t>
      </w:r>
    </w:p>
    <w:p w14:paraId="490B556F" w14:textId="77777777" w:rsidR="00A757E8" w:rsidRDefault="00A757E8" w:rsidP="00A757E8">
      <w:pPr>
        <w:autoSpaceDE w:val="0"/>
        <w:autoSpaceDN w:val="0"/>
        <w:adjustRightInd w:val="0"/>
        <w:spacing w:after="0" w:line="240" w:lineRule="auto"/>
        <w:rPr>
          <w:rFonts w:ascii="Courier New" w:hAnsi="Courier New" w:cs="Courier New"/>
          <w:color w:val="000000"/>
          <w:sz w:val="20"/>
          <w:szCs w:val="20"/>
          <w:lang w:eastAsia="ru-RU"/>
        </w:rPr>
      </w:pPr>
      <w:r w:rsidRPr="00A757E8">
        <w:rPr>
          <w:rFonts w:ascii="Courier New" w:hAnsi="Courier New" w:cs="Courier New"/>
          <w:color w:val="000000"/>
          <w:sz w:val="20"/>
          <w:szCs w:val="20"/>
          <w:lang w:val="en-US" w:eastAsia="ru-RU"/>
        </w:rPr>
        <w:t xml:space="preserve">    </w:t>
      </w:r>
      <w:r>
        <w:rPr>
          <w:rFonts w:ascii="Courier New" w:hAnsi="Courier New" w:cs="Courier New"/>
          <w:color w:val="000000"/>
          <w:sz w:val="20"/>
          <w:szCs w:val="20"/>
          <w:lang w:eastAsia="ru-RU"/>
        </w:rPr>
        <w:t>O:=</w:t>
      </w:r>
      <w:r>
        <w:rPr>
          <w:rFonts w:ascii="Courier New" w:hAnsi="Courier New" w:cs="Courier New"/>
          <w:color w:val="006400"/>
          <w:sz w:val="20"/>
          <w:szCs w:val="20"/>
          <w:lang w:eastAsia="ru-RU"/>
        </w:rPr>
        <w:t>0</w:t>
      </w:r>
      <w:r>
        <w:rPr>
          <w:rFonts w:ascii="Courier New" w:hAnsi="Courier New" w:cs="Courier New"/>
          <w:color w:val="000000"/>
          <w:sz w:val="20"/>
          <w:szCs w:val="20"/>
          <w:lang w:eastAsia="ru-RU"/>
        </w:rPr>
        <w:t>;</w:t>
      </w:r>
    </w:p>
    <w:p w14:paraId="52D969FA" w14:textId="77777777" w:rsidR="00A757E8" w:rsidRDefault="00A757E8" w:rsidP="00A757E8">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color w:val="000000"/>
          <w:sz w:val="20"/>
          <w:szCs w:val="20"/>
          <w:lang w:eastAsia="ru-RU"/>
        </w:rPr>
        <w:t xml:space="preserve">    </w:t>
      </w:r>
      <w:proofErr w:type="spellStart"/>
      <w:r>
        <w:rPr>
          <w:rFonts w:ascii="Courier New" w:hAnsi="Courier New" w:cs="Courier New"/>
          <w:color w:val="000000"/>
          <w:sz w:val="20"/>
          <w:szCs w:val="20"/>
          <w:lang w:eastAsia="ru-RU"/>
        </w:rPr>
        <w:t>Bmin</w:t>
      </w:r>
      <w:proofErr w:type="spellEnd"/>
      <w:r>
        <w:rPr>
          <w:rFonts w:ascii="Courier New" w:hAnsi="Courier New" w:cs="Courier New"/>
          <w:color w:val="000000"/>
          <w:sz w:val="20"/>
          <w:szCs w:val="20"/>
          <w:lang w:eastAsia="ru-RU"/>
        </w:rPr>
        <w:t>:=</w:t>
      </w:r>
      <w:r>
        <w:rPr>
          <w:rFonts w:ascii="Courier New" w:hAnsi="Courier New" w:cs="Courier New"/>
          <w:color w:val="006400"/>
          <w:sz w:val="20"/>
          <w:szCs w:val="20"/>
          <w:lang w:eastAsia="ru-RU"/>
        </w:rPr>
        <w:t>1000</w:t>
      </w:r>
      <w:r>
        <w:rPr>
          <w:rFonts w:ascii="Courier New" w:hAnsi="Courier New" w:cs="Courier New"/>
          <w:color w:val="000000"/>
          <w:sz w:val="20"/>
          <w:szCs w:val="20"/>
          <w:lang w:eastAsia="ru-RU"/>
        </w:rPr>
        <w:t>;</w:t>
      </w:r>
    </w:p>
    <w:p w14:paraId="79C36FD0" w14:textId="77777777" w:rsidR="00A757E8" w:rsidRPr="00A757E8" w:rsidRDefault="00A757E8" w:rsidP="00A757E8">
      <w:pPr>
        <w:autoSpaceDE w:val="0"/>
        <w:autoSpaceDN w:val="0"/>
        <w:adjustRightInd w:val="0"/>
        <w:spacing w:after="0" w:line="240" w:lineRule="auto"/>
        <w:rPr>
          <w:rFonts w:ascii="Courier New" w:hAnsi="Courier New" w:cs="Courier New"/>
          <w:b/>
          <w:bCs/>
          <w:color w:val="000000"/>
          <w:sz w:val="20"/>
          <w:szCs w:val="20"/>
          <w:lang w:val="en-US" w:eastAsia="ru-RU"/>
        </w:rPr>
      </w:pPr>
      <w:r w:rsidRPr="00A757E8">
        <w:rPr>
          <w:rFonts w:ascii="Courier New" w:hAnsi="Courier New" w:cs="Courier New"/>
          <w:color w:val="000000"/>
          <w:sz w:val="20"/>
          <w:szCs w:val="20"/>
          <w:lang w:val="en-US" w:eastAsia="ru-RU"/>
        </w:rPr>
        <w:t xml:space="preserve">    </w:t>
      </w:r>
      <w:r w:rsidRPr="00A757E8">
        <w:rPr>
          <w:rFonts w:ascii="Courier New" w:hAnsi="Courier New" w:cs="Courier New"/>
          <w:b/>
          <w:bCs/>
          <w:color w:val="000000"/>
          <w:sz w:val="20"/>
          <w:szCs w:val="20"/>
          <w:lang w:val="en-US" w:eastAsia="ru-RU"/>
        </w:rPr>
        <w:t xml:space="preserve">for </w:t>
      </w:r>
      <w:proofErr w:type="gramStart"/>
      <w:r w:rsidRPr="00A757E8">
        <w:rPr>
          <w:rFonts w:ascii="Courier New" w:hAnsi="Courier New" w:cs="Courier New"/>
          <w:color w:val="000000"/>
          <w:sz w:val="20"/>
          <w:szCs w:val="20"/>
          <w:lang w:val="en-US" w:eastAsia="ru-RU"/>
        </w:rPr>
        <w:t>i:=</w:t>
      </w:r>
      <w:proofErr w:type="gramEnd"/>
      <w:r w:rsidRPr="00A757E8">
        <w:rPr>
          <w:rFonts w:ascii="Courier New" w:hAnsi="Courier New" w:cs="Courier New"/>
          <w:color w:val="006400"/>
          <w:sz w:val="20"/>
          <w:szCs w:val="20"/>
          <w:lang w:val="en-US" w:eastAsia="ru-RU"/>
        </w:rPr>
        <w:t xml:space="preserve">1 </w:t>
      </w:r>
      <w:r w:rsidRPr="00A757E8">
        <w:rPr>
          <w:rFonts w:ascii="Courier New" w:hAnsi="Courier New" w:cs="Courier New"/>
          <w:b/>
          <w:bCs/>
          <w:color w:val="000000"/>
          <w:sz w:val="20"/>
          <w:szCs w:val="20"/>
          <w:lang w:val="en-US" w:eastAsia="ru-RU"/>
        </w:rPr>
        <w:t xml:space="preserve">to </w:t>
      </w:r>
      <w:r w:rsidRPr="00A757E8">
        <w:rPr>
          <w:rFonts w:ascii="Courier New" w:hAnsi="Courier New" w:cs="Courier New"/>
          <w:color w:val="006400"/>
          <w:sz w:val="20"/>
          <w:szCs w:val="20"/>
          <w:lang w:val="en-US" w:eastAsia="ru-RU"/>
        </w:rPr>
        <w:t xml:space="preserve">7 </w:t>
      </w:r>
      <w:r w:rsidRPr="00A757E8">
        <w:rPr>
          <w:rFonts w:ascii="Courier New" w:hAnsi="Courier New" w:cs="Courier New"/>
          <w:b/>
          <w:bCs/>
          <w:color w:val="000000"/>
          <w:sz w:val="20"/>
          <w:szCs w:val="20"/>
          <w:lang w:val="en-US" w:eastAsia="ru-RU"/>
        </w:rPr>
        <w:t>do</w:t>
      </w:r>
    </w:p>
    <w:p w14:paraId="59A57027" w14:textId="77777777" w:rsidR="00A757E8" w:rsidRPr="00A757E8" w:rsidRDefault="00A757E8" w:rsidP="00A757E8">
      <w:pPr>
        <w:autoSpaceDE w:val="0"/>
        <w:autoSpaceDN w:val="0"/>
        <w:adjustRightInd w:val="0"/>
        <w:spacing w:after="0" w:line="240" w:lineRule="auto"/>
        <w:rPr>
          <w:rFonts w:ascii="Courier New" w:hAnsi="Courier New" w:cs="Courier New"/>
          <w:b/>
          <w:bCs/>
          <w:color w:val="000000"/>
          <w:sz w:val="20"/>
          <w:szCs w:val="20"/>
          <w:lang w:val="en-US" w:eastAsia="ru-RU"/>
        </w:rPr>
      </w:pPr>
      <w:r w:rsidRPr="00A757E8">
        <w:rPr>
          <w:rFonts w:ascii="Courier New" w:hAnsi="Courier New" w:cs="Courier New"/>
          <w:b/>
          <w:bCs/>
          <w:color w:val="000000"/>
          <w:sz w:val="20"/>
          <w:szCs w:val="20"/>
          <w:lang w:val="en-US" w:eastAsia="ru-RU"/>
        </w:rPr>
        <w:t xml:space="preserve">    begin</w:t>
      </w:r>
    </w:p>
    <w:p w14:paraId="3ACC7018" w14:textId="77777777" w:rsidR="00A757E8" w:rsidRPr="00A757E8" w:rsidRDefault="00A757E8" w:rsidP="00A757E8">
      <w:pPr>
        <w:autoSpaceDE w:val="0"/>
        <w:autoSpaceDN w:val="0"/>
        <w:adjustRightInd w:val="0"/>
        <w:spacing w:after="0" w:line="240" w:lineRule="auto"/>
        <w:rPr>
          <w:rFonts w:ascii="Courier New" w:hAnsi="Courier New" w:cs="Courier New"/>
          <w:b/>
          <w:bCs/>
          <w:color w:val="000000"/>
          <w:sz w:val="20"/>
          <w:szCs w:val="20"/>
          <w:lang w:val="en-US" w:eastAsia="ru-RU"/>
        </w:rPr>
      </w:pPr>
      <w:r w:rsidRPr="00A757E8">
        <w:rPr>
          <w:rFonts w:ascii="Courier New" w:hAnsi="Courier New" w:cs="Courier New"/>
          <w:b/>
          <w:bCs/>
          <w:color w:val="000000"/>
          <w:sz w:val="20"/>
          <w:szCs w:val="20"/>
          <w:lang w:val="en-US" w:eastAsia="ru-RU"/>
        </w:rPr>
        <w:t xml:space="preserve">      if </w:t>
      </w:r>
      <w:r w:rsidRPr="00A757E8">
        <w:rPr>
          <w:rFonts w:ascii="Courier New" w:hAnsi="Courier New" w:cs="Courier New"/>
          <w:color w:val="000000"/>
          <w:sz w:val="20"/>
          <w:szCs w:val="20"/>
          <w:lang w:val="en-US" w:eastAsia="ru-RU"/>
        </w:rPr>
        <w:t>Z[</w:t>
      </w:r>
      <w:proofErr w:type="spellStart"/>
      <w:r w:rsidRPr="00A757E8">
        <w:rPr>
          <w:rFonts w:ascii="Courier New" w:hAnsi="Courier New" w:cs="Courier New"/>
          <w:color w:val="000000"/>
          <w:sz w:val="20"/>
          <w:szCs w:val="20"/>
          <w:lang w:val="en-US" w:eastAsia="ru-RU"/>
        </w:rPr>
        <w:t>i</w:t>
      </w:r>
      <w:proofErr w:type="spellEnd"/>
      <w:r w:rsidRPr="00A757E8">
        <w:rPr>
          <w:rFonts w:ascii="Courier New" w:hAnsi="Courier New" w:cs="Courier New"/>
          <w:color w:val="000000"/>
          <w:sz w:val="20"/>
          <w:szCs w:val="20"/>
          <w:lang w:val="en-US" w:eastAsia="ru-RU"/>
        </w:rPr>
        <w:t>]&gt;</w:t>
      </w:r>
      <w:r w:rsidRPr="00A757E8">
        <w:rPr>
          <w:rFonts w:ascii="Courier New" w:hAnsi="Courier New" w:cs="Courier New"/>
          <w:color w:val="006400"/>
          <w:sz w:val="20"/>
          <w:szCs w:val="20"/>
          <w:lang w:val="en-US" w:eastAsia="ru-RU"/>
        </w:rPr>
        <w:t xml:space="preserve">0 </w:t>
      </w:r>
      <w:r w:rsidRPr="00A757E8">
        <w:rPr>
          <w:rFonts w:ascii="Courier New" w:hAnsi="Courier New" w:cs="Courier New"/>
          <w:b/>
          <w:bCs/>
          <w:color w:val="000000"/>
          <w:sz w:val="20"/>
          <w:szCs w:val="20"/>
          <w:lang w:val="en-US" w:eastAsia="ru-RU"/>
        </w:rPr>
        <w:t>then</w:t>
      </w:r>
    </w:p>
    <w:p w14:paraId="4FF52016"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b/>
          <w:bCs/>
          <w:color w:val="000000"/>
          <w:sz w:val="20"/>
          <w:szCs w:val="20"/>
          <w:lang w:val="en-US" w:eastAsia="ru-RU"/>
        </w:rPr>
        <w:t xml:space="preserve">        </w:t>
      </w:r>
      <w:proofErr w:type="gramStart"/>
      <w:r w:rsidRPr="00A757E8">
        <w:rPr>
          <w:rFonts w:ascii="Courier New" w:hAnsi="Courier New" w:cs="Courier New"/>
          <w:color w:val="000000"/>
          <w:sz w:val="20"/>
          <w:szCs w:val="20"/>
          <w:lang w:val="en-US" w:eastAsia="ru-RU"/>
        </w:rPr>
        <w:t>P:=</w:t>
      </w:r>
      <w:proofErr w:type="gramEnd"/>
      <w:r w:rsidRPr="00A757E8">
        <w:rPr>
          <w:rFonts w:ascii="Courier New" w:hAnsi="Courier New" w:cs="Courier New"/>
          <w:color w:val="000000"/>
          <w:sz w:val="20"/>
          <w:szCs w:val="20"/>
          <w:lang w:val="en-US" w:eastAsia="ru-RU"/>
        </w:rPr>
        <w:t>P+Z[i]</w:t>
      </w:r>
    </w:p>
    <w:p w14:paraId="09DCBDE4" w14:textId="77777777" w:rsidR="00A757E8" w:rsidRPr="00A757E8" w:rsidRDefault="00A757E8" w:rsidP="00A757E8">
      <w:pPr>
        <w:autoSpaceDE w:val="0"/>
        <w:autoSpaceDN w:val="0"/>
        <w:adjustRightInd w:val="0"/>
        <w:spacing w:after="0" w:line="240" w:lineRule="auto"/>
        <w:rPr>
          <w:rFonts w:ascii="Courier New" w:hAnsi="Courier New" w:cs="Courier New"/>
          <w:b/>
          <w:bCs/>
          <w:color w:val="000000"/>
          <w:sz w:val="20"/>
          <w:szCs w:val="20"/>
          <w:lang w:val="en-US" w:eastAsia="ru-RU"/>
        </w:rPr>
      </w:pPr>
      <w:r w:rsidRPr="00A757E8">
        <w:rPr>
          <w:rFonts w:ascii="Courier New" w:hAnsi="Courier New" w:cs="Courier New"/>
          <w:color w:val="000000"/>
          <w:sz w:val="20"/>
          <w:szCs w:val="20"/>
          <w:lang w:val="en-US" w:eastAsia="ru-RU"/>
        </w:rPr>
        <w:t xml:space="preserve">      </w:t>
      </w:r>
      <w:r w:rsidRPr="00A757E8">
        <w:rPr>
          <w:rFonts w:ascii="Courier New" w:hAnsi="Courier New" w:cs="Courier New"/>
          <w:b/>
          <w:bCs/>
          <w:color w:val="000000"/>
          <w:sz w:val="20"/>
          <w:szCs w:val="20"/>
          <w:lang w:val="en-US" w:eastAsia="ru-RU"/>
        </w:rPr>
        <w:t>else</w:t>
      </w:r>
    </w:p>
    <w:p w14:paraId="746D9BC2"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b/>
          <w:bCs/>
          <w:color w:val="000000"/>
          <w:sz w:val="20"/>
          <w:szCs w:val="20"/>
          <w:lang w:val="en-US" w:eastAsia="ru-RU"/>
        </w:rPr>
        <w:t xml:space="preserve">        </w:t>
      </w:r>
      <w:proofErr w:type="gramStart"/>
      <w:r w:rsidRPr="00A757E8">
        <w:rPr>
          <w:rFonts w:ascii="Courier New" w:hAnsi="Courier New" w:cs="Courier New"/>
          <w:color w:val="000000"/>
          <w:sz w:val="20"/>
          <w:szCs w:val="20"/>
          <w:lang w:val="en-US" w:eastAsia="ru-RU"/>
        </w:rPr>
        <w:t>O:=</w:t>
      </w:r>
      <w:proofErr w:type="gramEnd"/>
      <w:r w:rsidRPr="00A757E8">
        <w:rPr>
          <w:rFonts w:ascii="Courier New" w:hAnsi="Courier New" w:cs="Courier New"/>
          <w:color w:val="000000"/>
          <w:sz w:val="20"/>
          <w:szCs w:val="20"/>
          <w:lang w:val="en-US" w:eastAsia="ru-RU"/>
        </w:rPr>
        <w:t>O+</w:t>
      </w:r>
      <w:r w:rsidRPr="00A757E8">
        <w:rPr>
          <w:rFonts w:ascii="Courier New" w:hAnsi="Courier New" w:cs="Courier New"/>
          <w:color w:val="006400"/>
          <w:sz w:val="20"/>
          <w:szCs w:val="20"/>
          <w:lang w:val="en-US" w:eastAsia="ru-RU"/>
        </w:rPr>
        <w:t>1</w:t>
      </w:r>
      <w:r w:rsidRPr="00A757E8">
        <w:rPr>
          <w:rFonts w:ascii="Courier New" w:hAnsi="Courier New" w:cs="Courier New"/>
          <w:color w:val="000000"/>
          <w:sz w:val="20"/>
          <w:szCs w:val="20"/>
          <w:lang w:val="en-US" w:eastAsia="ru-RU"/>
        </w:rPr>
        <w:t>;</w:t>
      </w:r>
    </w:p>
    <w:p w14:paraId="2BFD49B4"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color w:val="000000"/>
          <w:sz w:val="20"/>
          <w:szCs w:val="20"/>
          <w:lang w:val="en-US" w:eastAsia="ru-RU"/>
        </w:rPr>
        <w:t xml:space="preserve">    </w:t>
      </w:r>
      <w:r w:rsidRPr="00A757E8">
        <w:rPr>
          <w:rFonts w:ascii="Courier New" w:hAnsi="Courier New" w:cs="Courier New"/>
          <w:b/>
          <w:bCs/>
          <w:color w:val="000000"/>
          <w:sz w:val="20"/>
          <w:szCs w:val="20"/>
          <w:lang w:val="en-US" w:eastAsia="ru-RU"/>
        </w:rPr>
        <w:t>end</w:t>
      </w:r>
      <w:r w:rsidRPr="00A757E8">
        <w:rPr>
          <w:rFonts w:ascii="Courier New" w:hAnsi="Courier New" w:cs="Courier New"/>
          <w:color w:val="000000"/>
          <w:sz w:val="20"/>
          <w:szCs w:val="20"/>
          <w:lang w:val="en-US" w:eastAsia="ru-RU"/>
        </w:rPr>
        <w:t>;</w:t>
      </w:r>
    </w:p>
    <w:p w14:paraId="2F014B58" w14:textId="77777777" w:rsidR="00A757E8" w:rsidRPr="00A757E8" w:rsidRDefault="00A757E8" w:rsidP="00A757E8">
      <w:pPr>
        <w:autoSpaceDE w:val="0"/>
        <w:autoSpaceDN w:val="0"/>
        <w:adjustRightInd w:val="0"/>
        <w:spacing w:after="0" w:line="240" w:lineRule="auto"/>
        <w:rPr>
          <w:rFonts w:ascii="Courier New" w:hAnsi="Courier New" w:cs="Courier New"/>
          <w:b/>
          <w:bCs/>
          <w:color w:val="000000"/>
          <w:sz w:val="20"/>
          <w:szCs w:val="20"/>
          <w:lang w:val="en-US" w:eastAsia="ru-RU"/>
        </w:rPr>
      </w:pPr>
      <w:r w:rsidRPr="00A757E8">
        <w:rPr>
          <w:rFonts w:ascii="Courier New" w:hAnsi="Courier New" w:cs="Courier New"/>
          <w:color w:val="000000"/>
          <w:sz w:val="20"/>
          <w:szCs w:val="20"/>
          <w:lang w:val="en-US" w:eastAsia="ru-RU"/>
        </w:rPr>
        <w:t xml:space="preserve">    </w:t>
      </w:r>
      <w:r w:rsidRPr="00A757E8">
        <w:rPr>
          <w:rFonts w:ascii="Courier New" w:hAnsi="Courier New" w:cs="Courier New"/>
          <w:b/>
          <w:bCs/>
          <w:color w:val="000000"/>
          <w:sz w:val="20"/>
          <w:szCs w:val="20"/>
          <w:lang w:val="en-US" w:eastAsia="ru-RU"/>
        </w:rPr>
        <w:t xml:space="preserve">for </w:t>
      </w:r>
      <w:proofErr w:type="gramStart"/>
      <w:r w:rsidRPr="00A757E8">
        <w:rPr>
          <w:rFonts w:ascii="Courier New" w:hAnsi="Courier New" w:cs="Courier New"/>
          <w:color w:val="000000"/>
          <w:sz w:val="20"/>
          <w:szCs w:val="20"/>
          <w:lang w:val="en-US" w:eastAsia="ru-RU"/>
        </w:rPr>
        <w:t>i:=</w:t>
      </w:r>
      <w:proofErr w:type="gramEnd"/>
      <w:r w:rsidRPr="00A757E8">
        <w:rPr>
          <w:rFonts w:ascii="Courier New" w:hAnsi="Courier New" w:cs="Courier New"/>
          <w:color w:val="006400"/>
          <w:sz w:val="20"/>
          <w:szCs w:val="20"/>
          <w:lang w:val="en-US" w:eastAsia="ru-RU"/>
        </w:rPr>
        <w:t xml:space="preserve">1 </w:t>
      </w:r>
      <w:r w:rsidRPr="00A757E8">
        <w:rPr>
          <w:rFonts w:ascii="Courier New" w:hAnsi="Courier New" w:cs="Courier New"/>
          <w:b/>
          <w:bCs/>
          <w:color w:val="000000"/>
          <w:sz w:val="20"/>
          <w:szCs w:val="20"/>
          <w:lang w:val="en-US" w:eastAsia="ru-RU"/>
        </w:rPr>
        <w:t xml:space="preserve">to </w:t>
      </w:r>
      <w:r w:rsidRPr="00A757E8">
        <w:rPr>
          <w:rFonts w:ascii="Courier New" w:hAnsi="Courier New" w:cs="Courier New"/>
          <w:color w:val="006400"/>
          <w:sz w:val="20"/>
          <w:szCs w:val="20"/>
          <w:lang w:val="en-US" w:eastAsia="ru-RU"/>
        </w:rPr>
        <w:t xml:space="preserve">2 </w:t>
      </w:r>
      <w:r w:rsidRPr="00A757E8">
        <w:rPr>
          <w:rFonts w:ascii="Courier New" w:hAnsi="Courier New" w:cs="Courier New"/>
          <w:b/>
          <w:bCs/>
          <w:color w:val="000000"/>
          <w:sz w:val="20"/>
          <w:szCs w:val="20"/>
          <w:lang w:val="en-US" w:eastAsia="ru-RU"/>
        </w:rPr>
        <w:t>do</w:t>
      </w:r>
    </w:p>
    <w:p w14:paraId="5FB43759" w14:textId="77777777" w:rsidR="00A757E8" w:rsidRPr="00A757E8" w:rsidRDefault="00A757E8" w:rsidP="00A757E8">
      <w:pPr>
        <w:autoSpaceDE w:val="0"/>
        <w:autoSpaceDN w:val="0"/>
        <w:adjustRightInd w:val="0"/>
        <w:spacing w:after="0" w:line="240" w:lineRule="auto"/>
        <w:rPr>
          <w:rFonts w:ascii="Courier New" w:hAnsi="Courier New" w:cs="Courier New"/>
          <w:b/>
          <w:bCs/>
          <w:color w:val="000000"/>
          <w:sz w:val="20"/>
          <w:szCs w:val="20"/>
          <w:lang w:val="en-US" w:eastAsia="ru-RU"/>
        </w:rPr>
      </w:pPr>
      <w:r w:rsidRPr="00A757E8">
        <w:rPr>
          <w:rFonts w:ascii="Courier New" w:hAnsi="Courier New" w:cs="Courier New"/>
          <w:b/>
          <w:bCs/>
          <w:color w:val="000000"/>
          <w:sz w:val="20"/>
          <w:szCs w:val="20"/>
          <w:lang w:val="en-US" w:eastAsia="ru-RU"/>
        </w:rPr>
        <w:t xml:space="preserve">    begin</w:t>
      </w:r>
    </w:p>
    <w:p w14:paraId="1FBC3D02" w14:textId="77777777" w:rsidR="00A757E8" w:rsidRPr="00A757E8" w:rsidRDefault="00A757E8" w:rsidP="00A757E8">
      <w:pPr>
        <w:autoSpaceDE w:val="0"/>
        <w:autoSpaceDN w:val="0"/>
        <w:adjustRightInd w:val="0"/>
        <w:spacing w:after="0" w:line="240" w:lineRule="auto"/>
        <w:rPr>
          <w:rFonts w:ascii="Courier New" w:hAnsi="Courier New" w:cs="Courier New"/>
          <w:b/>
          <w:bCs/>
          <w:color w:val="000000"/>
          <w:sz w:val="20"/>
          <w:szCs w:val="20"/>
          <w:lang w:val="en-US" w:eastAsia="ru-RU"/>
        </w:rPr>
      </w:pPr>
      <w:r w:rsidRPr="00A757E8">
        <w:rPr>
          <w:rFonts w:ascii="Courier New" w:hAnsi="Courier New" w:cs="Courier New"/>
          <w:b/>
          <w:bCs/>
          <w:color w:val="000000"/>
          <w:sz w:val="20"/>
          <w:szCs w:val="20"/>
          <w:lang w:val="en-US" w:eastAsia="ru-RU"/>
        </w:rPr>
        <w:t xml:space="preserve">      if </w:t>
      </w:r>
      <w:r w:rsidRPr="00A757E8">
        <w:rPr>
          <w:rFonts w:ascii="Courier New" w:hAnsi="Courier New" w:cs="Courier New"/>
          <w:color w:val="000000"/>
          <w:sz w:val="20"/>
          <w:szCs w:val="20"/>
          <w:lang w:val="en-US" w:eastAsia="ru-RU"/>
        </w:rPr>
        <w:t>B[i,</w:t>
      </w:r>
      <w:proofErr w:type="gramStart"/>
      <w:r w:rsidRPr="00A757E8">
        <w:rPr>
          <w:rFonts w:ascii="Courier New" w:hAnsi="Courier New" w:cs="Courier New"/>
          <w:color w:val="006400"/>
          <w:sz w:val="20"/>
          <w:szCs w:val="20"/>
          <w:lang w:val="en-US" w:eastAsia="ru-RU"/>
        </w:rPr>
        <w:t>2</w:t>
      </w:r>
      <w:r w:rsidRPr="00A757E8">
        <w:rPr>
          <w:rFonts w:ascii="Courier New" w:hAnsi="Courier New" w:cs="Courier New"/>
          <w:color w:val="000000"/>
          <w:sz w:val="20"/>
          <w:szCs w:val="20"/>
          <w:lang w:val="en-US" w:eastAsia="ru-RU"/>
        </w:rPr>
        <w:t>]&lt;</w:t>
      </w:r>
      <w:proofErr w:type="spellStart"/>
      <w:proofErr w:type="gramEnd"/>
      <w:r w:rsidRPr="00A757E8">
        <w:rPr>
          <w:rFonts w:ascii="Courier New" w:hAnsi="Courier New" w:cs="Courier New"/>
          <w:color w:val="000000"/>
          <w:sz w:val="20"/>
          <w:szCs w:val="20"/>
          <w:lang w:val="en-US" w:eastAsia="ru-RU"/>
        </w:rPr>
        <w:t>Bmin</w:t>
      </w:r>
      <w:proofErr w:type="spellEnd"/>
      <w:r w:rsidRPr="00A757E8">
        <w:rPr>
          <w:rFonts w:ascii="Courier New" w:hAnsi="Courier New" w:cs="Courier New"/>
          <w:color w:val="000000"/>
          <w:sz w:val="20"/>
          <w:szCs w:val="20"/>
          <w:lang w:val="en-US" w:eastAsia="ru-RU"/>
        </w:rPr>
        <w:t xml:space="preserve"> </w:t>
      </w:r>
      <w:r w:rsidRPr="00A757E8">
        <w:rPr>
          <w:rFonts w:ascii="Courier New" w:hAnsi="Courier New" w:cs="Courier New"/>
          <w:b/>
          <w:bCs/>
          <w:color w:val="000000"/>
          <w:sz w:val="20"/>
          <w:szCs w:val="20"/>
          <w:lang w:val="en-US" w:eastAsia="ru-RU"/>
        </w:rPr>
        <w:t>then</w:t>
      </w:r>
    </w:p>
    <w:p w14:paraId="137D29E1"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b/>
          <w:bCs/>
          <w:color w:val="000000"/>
          <w:sz w:val="20"/>
          <w:szCs w:val="20"/>
          <w:lang w:val="en-US" w:eastAsia="ru-RU"/>
        </w:rPr>
        <w:t xml:space="preserve">        </w:t>
      </w:r>
      <w:proofErr w:type="spellStart"/>
      <w:proofErr w:type="gramStart"/>
      <w:r w:rsidRPr="00A757E8">
        <w:rPr>
          <w:rFonts w:ascii="Courier New" w:hAnsi="Courier New" w:cs="Courier New"/>
          <w:color w:val="000000"/>
          <w:sz w:val="20"/>
          <w:szCs w:val="20"/>
          <w:lang w:val="en-US" w:eastAsia="ru-RU"/>
        </w:rPr>
        <w:t>Bmin</w:t>
      </w:r>
      <w:proofErr w:type="spellEnd"/>
      <w:r w:rsidRPr="00A757E8">
        <w:rPr>
          <w:rFonts w:ascii="Courier New" w:hAnsi="Courier New" w:cs="Courier New"/>
          <w:color w:val="000000"/>
          <w:sz w:val="20"/>
          <w:szCs w:val="20"/>
          <w:lang w:val="en-US" w:eastAsia="ru-RU"/>
        </w:rPr>
        <w:t>:=</w:t>
      </w:r>
      <w:proofErr w:type="gramEnd"/>
      <w:r w:rsidRPr="00A757E8">
        <w:rPr>
          <w:rFonts w:ascii="Courier New" w:hAnsi="Courier New" w:cs="Courier New"/>
          <w:color w:val="000000"/>
          <w:sz w:val="20"/>
          <w:szCs w:val="20"/>
          <w:lang w:val="en-US" w:eastAsia="ru-RU"/>
        </w:rPr>
        <w:t>B[i,</w:t>
      </w:r>
      <w:r w:rsidRPr="00A757E8">
        <w:rPr>
          <w:rFonts w:ascii="Courier New" w:hAnsi="Courier New" w:cs="Courier New"/>
          <w:color w:val="006400"/>
          <w:sz w:val="20"/>
          <w:szCs w:val="20"/>
          <w:lang w:val="en-US" w:eastAsia="ru-RU"/>
        </w:rPr>
        <w:t>2</w:t>
      </w:r>
      <w:r w:rsidRPr="00A757E8">
        <w:rPr>
          <w:rFonts w:ascii="Courier New" w:hAnsi="Courier New" w:cs="Courier New"/>
          <w:color w:val="000000"/>
          <w:sz w:val="20"/>
          <w:szCs w:val="20"/>
          <w:lang w:val="en-US" w:eastAsia="ru-RU"/>
        </w:rPr>
        <w:t xml:space="preserve">];      </w:t>
      </w:r>
    </w:p>
    <w:p w14:paraId="43BC6066"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color w:val="000000"/>
          <w:sz w:val="20"/>
          <w:szCs w:val="20"/>
          <w:lang w:val="en-US" w:eastAsia="ru-RU"/>
        </w:rPr>
        <w:t xml:space="preserve">    </w:t>
      </w:r>
      <w:r w:rsidRPr="00A757E8">
        <w:rPr>
          <w:rFonts w:ascii="Courier New" w:hAnsi="Courier New" w:cs="Courier New"/>
          <w:b/>
          <w:bCs/>
          <w:color w:val="000000"/>
          <w:sz w:val="20"/>
          <w:szCs w:val="20"/>
          <w:lang w:val="en-US" w:eastAsia="ru-RU"/>
        </w:rPr>
        <w:t>end</w:t>
      </w:r>
      <w:r w:rsidRPr="00A757E8">
        <w:rPr>
          <w:rFonts w:ascii="Courier New" w:hAnsi="Courier New" w:cs="Courier New"/>
          <w:color w:val="000000"/>
          <w:sz w:val="20"/>
          <w:szCs w:val="20"/>
          <w:lang w:val="en-US" w:eastAsia="ru-RU"/>
        </w:rPr>
        <w:t>;</w:t>
      </w:r>
    </w:p>
    <w:p w14:paraId="2CCB03B8"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color w:val="000000"/>
          <w:sz w:val="20"/>
          <w:szCs w:val="20"/>
          <w:lang w:val="en-US" w:eastAsia="ru-RU"/>
        </w:rPr>
        <w:t xml:space="preserve">    </w:t>
      </w:r>
      <w:proofErr w:type="spellStart"/>
      <w:proofErr w:type="gramStart"/>
      <w:r w:rsidRPr="00A757E8">
        <w:rPr>
          <w:rFonts w:ascii="Courier New" w:hAnsi="Courier New" w:cs="Courier New"/>
          <w:color w:val="000000"/>
          <w:sz w:val="20"/>
          <w:szCs w:val="20"/>
          <w:lang w:val="en-US" w:eastAsia="ru-RU"/>
        </w:rPr>
        <w:t>writeln</w:t>
      </w:r>
      <w:proofErr w:type="spellEnd"/>
      <w:r w:rsidRPr="00A757E8">
        <w:rPr>
          <w:rFonts w:ascii="Courier New" w:hAnsi="Courier New" w:cs="Courier New"/>
          <w:color w:val="000000"/>
          <w:sz w:val="20"/>
          <w:szCs w:val="20"/>
          <w:lang w:val="en-US" w:eastAsia="ru-RU"/>
        </w:rPr>
        <w:t>(</w:t>
      </w:r>
      <w:proofErr w:type="gramEnd"/>
      <w:r w:rsidRPr="00A757E8">
        <w:rPr>
          <w:rFonts w:ascii="Courier New" w:hAnsi="Courier New" w:cs="Courier New"/>
          <w:color w:val="0000FF"/>
          <w:sz w:val="20"/>
          <w:szCs w:val="20"/>
          <w:lang w:val="en-US" w:eastAsia="ru-RU"/>
        </w:rPr>
        <w:t>'P = '</w:t>
      </w:r>
      <w:r w:rsidRPr="00A757E8">
        <w:rPr>
          <w:rFonts w:ascii="Courier New" w:hAnsi="Courier New" w:cs="Courier New"/>
          <w:color w:val="000000"/>
          <w:sz w:val="20"/>
          <w:szCs w:val="20"/>
          <w:lang w:val="en-US" w:eastAsia="ru-RU"/>
        </w:rPr>
        <w:t>,P);</w:t>
      </w:r>
    </w:p>
    <w:p w14:paraId="035A7B72"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color w:val="000000"/>
          <w:sz w:val="20"/>
          <w:szCs w:val="20"/>
          <w:lang w:val="en-US" w:eastAsia="ru-RU"/>
        </w:rPr>
        <w:t xml:space="preserve">    </w:t>
      </w:r>
      <w:proofErr w:type="spellStart"/>
      <w:proofErr w:type="gramStart"/>
      <w:r w:rsidRPr="00A757E8">
        <w:rPr>
          <w:rFonts w:ascii="Courier New" w:hAnsi="Courier New" w:cs="Courier New"/>
          <w:color w:val="000000"/>
          <w:sz w:val="20"/>
          <w:szCs w:val="20"/>
          <w:lang w:val="en-US" w:eastAsia="ru-RU"/>
        </w:rPr>
        <w:t>writeln</w:t>
      </w:r>
      <w:proofErr w:type="spellEnd"/>
      <w:r w:rsidRPr="00A757E8">
        <w:rPr>
          <w:rFonts w:ascii="Courier New" w:hAnsi="Courier New" w:cs="Courier New"/>
          <w:color w:val="000000"/>
          <w:sz w:val="20"/>
          <w:szCs w:val="20"/>
          <w:lang w:val="en-US" w:eastAsia="ru-RU"/>
        </w:rPr>
        <w:t>(</w:t>
      </w:r>
      <w:proofErr w:type="gramEnd"/>
      <w:r w:rsidRPr="00A757E8">
        <w:rPr>
          <w:rFonts w:ascii="Courier New" w:hAnsi="Courier New" w:cs="Courier New"/>
          <w:color w:val="0000FF"/>
          <w:sz w:val="20"/>
          <w:szCs w:val="20"/>
          <w:lang w:val="en-US" w:eastAsia="ru-RU"/>
        </w:rPr>
        <w:t>'O = '</w:t>
      </w:r>
      <w:r w:rsidRPr="00A757E8">
        <w:rPr>
          <w:rFonts w:ascii="Courier New" w:hAnsi="Courier New" w:cs="Courier New"/>
          <w:color w:val="000000"/>
          <w:sz w:val="20"/>
          <w:szCs w:val="20"/>
          <w:lang w:val="en-US" w:eastAsia="ru-RU"/>
        </w:rPr>
        <w:t>,O);</w:t>
      </w:r>
    </w:p>
    <w:p w14:paraId="413E7079"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color w:val="000000"/>
          <w:sz w:val="20"/>
          <w:szCs w:val="20"/>
          <w:lang w:val="en-US" w:eastAsia="ru-RU"/>
        </w:rPr>
        <w:t xml:space="preserve">    </w:t>
      </w:r>
      <w:proofErr w:type="spellStart"/>
      <w:proofErr w:type="gramStart"/>
      <w:r w:rsidRPr="00A757E8">
        <w:rPr>
          <w:rFonts w:ascii="Courier New" w:hAnsi="Courier New" w:cs="Courier New"/>
          <w:color w:val="000000"/>
          <w:sz w:val="20"/>
          <w:szCs w:val="20"/>
          <w:lang w:val="en-US" w:eastAsia="ru-RU"/>
        </w:rPr>
        <w:t>writeln</w:t>
      </w:r>
      <w:proofErr w:type="spellEnd"/>
      <w:r w:rsidRPr="00A757E8">
        <w:rPr>
          <w:rFonts w:ascii="Courier New" w:hAnsi="Courier New" w:cs="Courier New"/>
          <w:color w:val="000000"/>
          <w:sz w:val="20"/>
          <w:szCs w:val="20"/>
          <w:lang w:val="en-US" w:eastAsia="ru-RU"/>
        </w:rPr>
        <w:t>(</w:t>
      </w:r>
      <w:proofErr w:type="gramEnd"/>
      <w:r w:rsidRPr="00A757E8">
        <w:rPr>
          <w:rFonts w:ascii="Courier New" w:hAnsi="Courier New" w:cs="Courier New"/>
          <w:color w:val="0000FF"/>
          <w:sz w:val="20"/>
          <w:szCs w:val="20"/>
          <w:lang w:val="en-US" w:eastAsia="ru-RU"/>
        </w:rPr>
        <w:t>'B min = '</w:t>
      </w:r>
      <w:r w:rsidRPr="00A757E8">
        <w:rPr>
          <w:rFonts w:ascii="Courier New" w:hAnsi="Courier New" w:cs="Courier New"/>
          <w:color w:val="000000"/>
          <w:sz w:val="20"/>
          <w:szCs w:val="20"/>
          <w:lang w:val="en-US" w:eastAsia="ru-RU"/>
        </w:rPr>
        <w:t>,</w:t>
      </w:r>
      <w:proofErr w:type="spellStart"/>
      <w:r w:rsidRPr="00A757E8">
        <w:rPr>
          <w:rFonts w:ascii="Courier New" w:hAnsi="Courier New" w:cs="Courier New"/>
          <w:color w:val="000000"/>
          <w:sz w:val="20"/>
          <w:szCs w:val="20"/>
          <w:lang w:val="en-US" w:eastAsia="ru-RU"/>
        </w:rPr>
        <w:t>Bmin</w:t>
      </w:r>
      <w:proofErr w:type="spellEnd"/>
      <w:r w:rsidRPr="00A757E8">
        <w:rPr>
          <w:rFonts w:ascii="Courier New" w:hAnsi="Courier New" w:cs="Courier New"/>
          <w:color w:val="000000"/>
          <w:sz w:val="20"/>
          <w:szCs w:val="20"/>
          <w:lang w:val="en-US" w:eastAsia="ru-RU"/>
        </w:rPr>
        <w:t>);</w:t>
      </w:r>
    </w:p>
    <w:p w14:paraId="136DA44E"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color w:val="000000"/>
          <w:sz w:val="20"/>
          <w:szCs w:val="20"/>
          <w:lang w:val="en-US" w:eastAsia="ru-RU"/>
        </w:rPr>
        <w:t xml:space="preserve">    </w:t>
      </w:r>
      <w:proofErr w:type="spellStart"/>
      <w:r w:rsidRPr="00A757E8">
        <w:rPr>
          <w:rFonts w:ascii="Courier New" w:hAnsi="Courier New" w:cs="Courier New"/>
          <w:color w:val="000000"/>
          <w:sz w:val="20"/>
          <w:szCs w:val="20"/>
          <w:lang w:val="en-US" w:eastAsia="ru-RU"/>
        </w:rPr>
        <w:t>writeln</w:t>
      </w:r>
      <w:proofErr w:type="spellEnd"/>
      <w:r w:rsidRPr="00A757E8">
        <w:rPr>
          <w:rFonts w:ascii="Courier New" w:hAnsi="Courier New" w:cs="Courier New"/>
          <w:color w:val="000000"/>
          <w:sz w:val="20"/>
          <w:szCs w:val="20"/>
          <w:lang w:val="en-US" w:eastAsia="ru-RU"/>
        </w:rPr>
        <w:t>;</w:t>
      </w:r>
    </w:p>
    <w:p w14:paraId="70450FB6" w14:textId="77777777" w:rsidR="00A757E8" w:rsidRPr="00A757E8" w:rsidRDefault="00A757E8" w:rsidP="00A757E8">
      <w:pPr>
        <w:autoSpaceDE w:val="0"/>
        <w:autoSpaceDN w:val="0"/>
        <w:adjustRightInd w:val="0"/>
        <w:spacing w:after="0" w:line="240" w:lineRule="auto"/>
        <w:rPr>
          <w:rFonts w:ascii="Courier New" w:hAnsi="Courier New" w:cs="Courier New"/>
          <w:b/>
          <w:bCs/>
          <w:color w:val="000000"/>
          <w:sz w:val="20"/>
          <w:szCs w:val="20"/>
          <w:lang w:val="en-US" w:eastAsia="ru-RU"/>
        </w:rPr>
      </w:pPr>
      <w:r w:rsidRPr="00A757E8">
        <w:rPr>
          <w:rFonts w:ascii="Courier New" w:hAnsi="Courier New" w:cs="Courier New"/>
          <w:color w:val="000000"/>
          <w:sz w:val="20"/>
          <w:szCs w:val="20"/>
          <w:lang w:val="en-US" w:eastAsia="ru-RU"/>
        </w:rPr>
        <w:t xml:space="preserve">    </w:t>
      </w:r>
      <w:r w:rsidRPr="00A757E8">
        <w:rPr>
          <w:rFonts w:ascii="Courier New" w:hAnsi="Courier New" w:cs="Courier New"/>
          <w:b/>
          <w:bCs/>
          <w:color w:val="000000"/>
          <w:sz w:val="20"/>
          <w:szCs w:val="20"/>
          <w:lang w:val="en-US" w:eastAsia="ru-RU"/>
        </w:rPr>
        <w:t xml:space="preserve">for </w:t>
      </w:r>
      <w:proofErr w:type="gramStart"/>
      <w:r w:rsidRPr="00A757E8">
        <w:rPr>
          <w:rFonts w:ascii="Courier New" w:hAnsi="Courier New" w:cs="Courier New"/>
          <w:color w:val="000000"/>
          <w:sz w:val="20"/>
          <w:szCs w:val="20"/>
          <w:lang w:val="en-US" w:eastAsia="ru-RU"/>
        </w:rPr>
        <w:t>i:=</w:t>
      </w:r>
      <w:proofErr w:type="gramEnd"/>
      <w:r w:rsidRPr="00A757E8">
        <w:rPr>
          <w:rFonts w:ascii="Courier New" w:hAnsi="Courier New" w:cs="Courier New"/>
          <w:color w:val="000000"/>
          <w:sz w:val="20"/>
          <w:szCs w:val="20"/>
          <w:lang w:val="en-US" w:eastAsia="ru-RU"/>
        </w:rPr>
        <w:t xml:space="preserve"> </w:t>
      </w:r>
      <w:r w:rsidRPr="00A757E8">
        <w:rPr>
          <w:rFonts w:ascii="Courier New" w:hAnsi="Courier New" w:cs="Courier New"/>
          <w:color w:val="006400"/>
          <w:sz w:val="20"/>
          <w:szCs w:val="20"/>
          <w:lang w:val="en-US" w:eastAsia="ru-RU"/>
        </w:rPr>
        <w:t xml:space="preserve">1 </w:t>
      </w:r>
      <w:r w:rsidRPr="00A757E8">
        <w:rPr>
          <w:rFonts w:ascii="Courier New" w:hAnsi="Courier New" w:cs="Courier New"/>
          <w:b/>
          <w:bCs/>
          <w:color w:val="000000"/>
          <w:sz w:val="20"/>
          <w:szCs w:val="20"/>
          <w:lang w:val="en-US" w:eastAsia="ru-RU"/>
        </w:rPr>
        <w:t xml:space="preserve">to </w:t>
      </w:r>
      <w:r w:rsidRPr="00A757E8">
        <w:rPr>
          <w:rFonts w:ascii="Courier New" w:hAnsi="Courier New" w:cs="Courier New"/>
          <w:color w:val="006400"/>
          <w:sz w:val="20"/>
          <w:szCs w:val="20"/>
          <w:lang w:val="en-US" w:eastAsia="ru-RU"/>
        </w:rPr>
        <w:t xml:space="preserve">7 </w:t>
      </w:r>
      <w:r w:rsidRPr="00A757E8">
        <w:rPr>
          <w:rFonts w:ascii="Courier New" w:hAnsi="Courier New" w:cs="Courier New"/>
          <w:b/>
          <w:bCs/>
          <w:color w:val="000000"/>
          <w:sz w:val="20"/>
          <w:szCs w:val="20"/>
          <w:lang w:val="en-US" w:eastAsia="ru-RU"/>
        </w:rPr>
        <w:t>do</w:t>
      </w:r>
    </w:p>
    <w:p w14:paraId="2478AEFB" w14:textId="77777777" w:rsidR="00A757E8" w:rsidRPr="00A757E8" w:rsidRDefault="00A757E8" w:rsidP="00A757E8">
      <w:pPr>
        <w:autoSpaceDE w:val="0"/>
        <w:autoSpaceDN w:val="0"/>
        <w:adjustRightInd w:val="0"/>
        <w:spacing w:after="0" w:line="240" w:lineRule="auto"/>
        <w:rPr>
          <w:rFonts w:ascii="Courier New" w:hAnsi="Courier New" w:cs="Courier New"/>
          <w:b/>
          <w:bCs/>
          <w:color w:val="000000"/>
          <w:sz w:val="20"/>
          <w:szCs w:val="20"/>
          <w:lang w:val="en-US" w:eastAsia="ru-RU"/>
        </w:rPr>
      </w:pPr>
      <w:r w:rsidRPr="00A757E8">
        <w:rPr>
          <w:rFonts w:ascii="Courier New" w:hAnsi="Courier New" w:cs="Courier New"/>
          <w:b/>
          <w:bCs/>
          <w:color w:val="000000"/>
          <w:sz w:val="20"/>
          <w:szCs w:val="20"/>
          <w:lang w:val="en-US" w:eastAsia="ru-RU"/>
        </w:rPr>
        <w:t xml:space="preserve">    begin</w:t>
      </w:r>
    </w:p>
    <w:p w14:paraId="44DDA262"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b/>
          <w:bCs/>
          <w:color w:val="000000"/>
          <w:sz w:val="20"/>
          <w:szCs w:val="20"/>
          <w:lang w:val="en-US" w:eastAsia="ru-RU"/>
        </w:rPr>
        <w:t xml:space="preserve">    </w:t>
      </w:r>
      <w:r w:rsidRPr="00A757E8">
        <w:rPr>
          <w:rFonts w:ascii="Courier New" w:hAnsi="Courier New" w:cs="Courier New"/>
          <w:color w:val="000000"/>
          <w:sz w:val="20"/>
          <w:szCs w:val="20"/>
          <w:lang w:val="en-US" w:eastAsia="ru-RU"/>
        </w:rPr>
        <w:t>x[</w:t>
      </w:r>
      <w:proofErr w:type="spellStart"/>
      <w:r w:rsidRPr="00A757E8">
        <w:rPr>
          <w:rFonts w:ascii="Courier New" w:hAnsi="Courier New" w:cs="Courier New"/>
          <w:color w:val="000000"/>
          <w:sz w:val="20"/>
          <w:szCs w:val="20"/>
          <w:lang w:val="en-US" w:eastAsia="ru-RU"/>
        </w:rPr>
        <w:t>i</w:t>
      </w:r>
      <w:proofErr w:type="spellEnd"/>
      <w:proofErr w:type="gramStart"/>
      <w:r w:rsidRPr="00A757E8">
        <w:rPr>
          <w:rFonts w:ascii="Courier New" w:hAnsi="Courier New" w:cs="Courier New"/>
          <w:color w:val="000000"/>
          <w:sz w:val="20"/>
          <w:szCs w:val="20"/>
          <w:lang w:val="en-US" w:eastAsia="ru-RU"/>
        </w:rPr>
        <w:t>]:=</w:t>
      </w:r>
      <w:proofErr w:type="gramEnd"/>
      <w:r w:rsidRPr="00A757E8">
        <w:rPr>
          <w:rFonts w:ascii="Courier New" w:hAnsi="Courier New" w:cs="Courier New"/>
          <w:color w:val="000000"/>
          <w:sz w:val="20"/>
          <w:szCs w:val="20"/>
          <w:lang w:val="en-US" w:eastAsia="ru-RU"/>
        </w:rPr>
        <w:t>sqrt(P)/(O+(a</w:t>
      </w:r>
      <w:del w:id="89" w:author="Vyacheslav" w:date="2020-03-21T13:32:00Z">
        <w:r w:rsidRPr="00A757E8" w:rsidDel="00AF1CF9">
          <w:rPr>
            <w:rFonts w:ascii="Courier New" w:hAnsi="Courier New" w:cs="Courier New"/>
            <w:color w:val="000000"/>
            <w:sz w:val="20"/>
            <w:szCs w:val="20"/>
            <w:lang w:val="en-US" w:eastAsia="ru-RU"/>
          </w:rPr>
          <w:delText>/</w:delText>
        </w:r>
      </w:del>
      <w:ins w:id="90" w:author="Vyacheslav" w:date="2020-03-21T13:32:00Z">
        <w:r w:rsidR="00AF1CF9" w:rsidRPr="00AF1CF9">
          <w:rPr>
            <w:rFonts w:ascii="Courier New" w:hAnsi="Courier New" w:cs="Courier New"/>
            <w:color w:val="000000"/>
            <w:sz w:val="20"/>
            <w:szCs w:val="20"/>
            <w:lang w:val="en-US" w:eastAsia="ru-RU"/>
            <w:rPrChange w:id="91" w:author="Vyacheslav" w:date="2020-03-21T13:33:00Z">
              <w:rPr>
                <w:rFonts w:ascii="Courier New" w:hAnsi="Courier New" w:cs="Courier New"/>
                <w:color w:val="000000"/>
                <w:sz w:val="20"/>
                <w:szCs w:val="20"/>
                <w:lang w:eastAsia="ru-RU"/>
              </w:rPr>
            </w:rPrChange>
          </w:rPr>
          <w:t>*</w:t>
        </w:r>
      </w:ins>
      <w:r w:rsidRPr="00A757E8">
        <w:rPr>
          <w:rFonts w:ascii="Courier New" w:hAnsi="Courier New" w:cs="Courier New"/>
          <w:color w:val="000000"/>
          <w:sz w:val="20"/>
          <w:szCs w:val="20"/>
          <w:lang w:val="en-US" w:eastAsia="ru-RU"/>
        </w:rPr>
        <w:t>c))+(</w:t>
      </w:r>
      <w:proofErr w:type="spellStart"/>
      <w:r w:rsidRPr="00A757E8">
        <w:rPr>
          <w:rFonts w:ascii="Courier New" w:hAnsi="Courier New" w:cs="Courier New"/>
          <w:color w:val="000000"/>
          <w:sz w:val="20"/>
          <w:szCs w:val="20"/>
          <w:lang w:val="en-US" w:eastAsia="ru-RU"/>
        </w:rPr>
        <w:t>Bmin</w:t>
      </w:r>
      <w:proofErr w:type="spellEnd"/>
      <w:del w:id="92" w:author="Vyacheslav" w:date="2020-03-21T13:33:00Z">
        <w:r w:rsidRPr="00A757E8" w:rsidDel="00AF1CF9">
          <w:rPr>
            <w:rFonts w:ascii="Courier New" w:hAnsi="Courier New" w:cs="Courier New"/>
            <w:color w:val="000000"/>
            <w:sz w:val="20"/>
            <w:szCs w:val="20"/>
            <w:lang w:val="en-US" w:eastAsia="ru-RU"/>
          </w:rPr>
          <w:delText>/</w:delText>
        </w:r>
      </w:del>
      <w:ins w:id="93" w:author="Vyacheslav" w:date="2020-03-21T13:33:00Z">
        <w:r w:rsidR="00AF1CF9" w:rsidRPr="00AF1CF9">
          <w:rPr>
            <w:rFonts w:ascii="Courier New" w:hAnsi="Courier New" w:cs="Courier New"/>
            <w:color w:val="000000"/>
            <w:sz w:val="20"/>
            <w:szCs w:val="20"/>
            <w:lang w:val="en-US" w:eastAsia="ru-RU"/>
            <w:rPrChange w:id="94" w:author="Vyacheslav" w:date="2020-03-21T13:33:00Z">
              <w:rPr>
                <w:rFonts w:ascii="Courier New" w:hAnsi="Courier New" w:cs="Courier New"/>
                <w:color w:val="000000"/>
                <w:sz w:val="20"/>
                <w:szCs w:val="20"/>
                <w:lang w:eastAsia="ru-RU"/>
              </w:rPr>
            </w:rPrChange>
          </w:rPr>
          <w:t>*</w:t>
        </w:r>
      </w:ins>
      <w:proofErr w:type="spellStart"/>
      <w:r w:rsidRPr="00A757E8">
        <w:rPr>
          <w:rFonts w:ascii="Courier New" w:hAnsi="Courier New" w:cs="Courier New"/>
          <w:color w:val="000000"/>
          <w:sz w:val="20"/>
          <w:szCs w:val="20"/>
          <w:lang w:val="en-US" w:eastAsia="ru-RU"/>
        </w:rPr>
        <w:t>sqr</w:t>
      </w:r>
      <w:proofErr w:type="spellEnd"/>
      <w:r w:rsidRPr="00A757E8">
        <w:rPr>
          <w:rFonts w:ascii="Courier New" w:hAnsi="Courier New" w:cs="Courier New"/>
          <w:color w:val="000000"/>
          <w:sz w:val="20"/>
          <w:szCs w:val="20"/>
          <w:lang w:val="en-US" w:eastAsia="ru-RU"/>
        </w:rPr>
        <w:t>(K))+Z[</w:t>
      </w:r>
      <w:proofErr w:type="spellStart"/>
      <w:r w:rsidRPr="00A757E8">
        <w:rPr>
          <w:rFonts w:ascii="Courier New" w:hAnsi="Courier New" w:cs="Courier New"/>
          <w:color w:val="000000"/>
          <w:sz w:val="20"/>
          <w:szCs w:val="20"/>
          <w:lang w:val="en-US" w:eastAsia="ru-RU"/>
        </w:rPr>
        <w:t>i</w:t>
      </w:r>
      <w:proofErr w:type="spellEnd"/>
      <w:r w:rsidRPr="00A757E8">
        <w:rPr>
          <w:rFonts w:ascii="Courier New" w:hAnsi="Courier New" w:cs="Courier New"/>
          <w:color w:val="000000"/>
          <w:sz w:val="20"/>
          <w:szCs w:val="20"/>
          <w:lang w:val="en-US" w:eastAsia="ru-RU"/>
        </w:rPr>
        <w:t>];</w:t>
      </w:r>
    </w:p>
    <w:p w14:paraId="05AB6338"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color w:val="000000"/>
          <w:sz w:val="20"/>
          <w:szCs w:val="20"/>
          <w:lang w:val="en-US" w:eastAsia="ru-RU"/>
        </w:rPr>
        <w:t xml:space="preserve">    write(x[</w:t>
      </w:r>
      <w:proofErr w:type="spellStart"/>
      <w:r w:rsidRPr="00A757E8">
        <w:rPr>
          <w:rFonts w:ascii="Courier New" w:hAnsi="Courier New" w:cs="Courier New"/>
          <w:color w:val="000000"/>
          <w:sz w:val="20"/>
          <w:szCs w:val="20"/>
          <w:lang w:val="en-US" w:eastAsia="ru-RU"/>
        </w:rPr>
        <w:t>i</w:t>
      </w:r>
      <w:proofErr w:type="spellEnd"/>
      <w:proofErr w:type="gramStart"/>
      <w:r w:rsidRPr="00A757E8">
        <w:rPr>
          <w:rFonts w:ascii="Courier New" w:hAnsi="Courier New" w:cs="Courier New"/>
          <w:color w:val="000000"/>
          <w:sz w:val="20"/>
          <w:szCs w:val="20"/>
          <w:lang w:val="en-US" w:eastAsia="ru-RU"/>
        </w:rPr>
        <w:t>]:</w:t>
      </w:r>
      <w:r w:rsidRPr="00A757E8">
        <w:rPr>
          <w:rFonts w:ascii="Courier New" w:hAnsi="Courier New" w:cs="Courier New"/>
          <w:color w:val="006400"/>
          <w:sz w:val="20"/>
          <w:szCs w:val="20"/>
          <w:lang w:val="en-US" w:eastAsia="ru-RU"/>
        </w:rPr>
        <w:t>7</w:t>
      </w:r>
      <w:r w:rsidRPr="00A757E8">
        <w:rPr>
          <w:rFonts w:ascii="Courier New" w:hAnsi="Courier New" w:cs="Courier New"/>
          <w:color w:val="000000"/>
          <w:sz w:val="20"/>
          <w:szCs w:val="20"/>
          <w:lang w:val="en-US" w:eastAsia="ru-RU"/>
        </w:rPr>
        <w:t>:</w:t>
      </w:r>
      <w:r w:rsidRPr="00A757E8">
        <w:rPr>
          <w:rFonts w:ascii="Courier New" w:hAnsi="Courier New" w:cs="Courier New"/>
          <w:color w:val="006400"/>
          <w:sz w:val="20"/>
          <w:szCs w:val="20"/>
          <w:lang w:val="en-US" w:eastAsia="ru-RU"/>
        </w:rPr>
        <w:t>1</w:t>
      </w:r>
      <w:proofErr w:type="gramEnd"/>
      <w:r w:rsidRPr="00A757E8">
        <w:rPr>
          <w:rFonts w:ascii="Courier New" w:hAnsi="Courier New" w:cs="Courier New"/>
          <w:color w:val="000000"/>
          <w:sz w:val="20"/>
          <w:szCs w:val="20"/>
          <w:lang w:val="en-US" w:eastAsia="ru-RU"/>
        </w:rPr>
        <w:t>);</w:t>
      </w:r>
    </w:p>
    <w:p w14:paraId="1B0A181D" w14:textId="77777777" w:rsidR="00A757E8" w:rsidRPr="00A757E8" w:rsidRDefault="00A757E8" w:rsidP="00A757E8">
      <w:pPr>
        <w:autoSpaceDE w:val="0"/>
        <w:autoSpaceDN w:val="0"/>
        <w:adjustRightInd w:val="0"/>
        <w:spacing w:after="0" w:line="240" w:lineRule="auto"/>
        <w:rPr>
          <w:rFonts w:ascii="Courier New" w:hAnsi="Courier New" w:cs="Courier New"/>
          <w:color w:val="000000"/>
          <w:sz w:val="20"/>
          <w:szCs w:val="20"/>
          <w:lang w:val="en-US" w:eastAsia="ru-RU"/>
        </w:rPr>
      </w:pPr>
      <w:r w:rsidRPr="00A757E8">
        <w:rPr>
          <w:rFonts w:ascii="Courier New" w:hAnsi="Courier New" w:cs="Courier New"/>
          <w:color w:val="000000"/>
          <w:sz w:val="20"/>
          <w:szCs w:val="20"/>
          <w:lang w:val="en-US" w:eastAsia="ru-RU"/>
        </w:rPr>
        <w:t xml:space="preserve">    </w:t>
      </w:r>
      <w:r w:rsidRPr="00A757E8">
        <w:rPr>
          <w:rFonts w:ascii="Courier New" w:hAnsi="Courier New" w:cs="Courier New"/>
          <w:b/>
          <w:bCs/>
          <w:color w:val="000000"/>
          <w:sz w:val="20"/>
          <w:szCs w:val="20"/>
          <w:lang w:val="en-US" w:eastAsia="ru-RU"/>
        </w:rPr>
        <w:t>end</w:t>
      </w:r>
      <w:r w:rsidRPr="00A757E8">
        <w:rPr>
          <w:rFonts w:ascii="Courier New" w:hAnsi="Courier New" w:cs="Courier New"/>
          <w:color w:val="000000"/>
          <w:sz w:val="20"/>
          <w:szCs w:val="20"/>
          <w:lang w:val="en-US" w:eastAsia="ru-RU"/>
        </w:rPr>
        <w:t>;</w:t>
      </w:r>
    </w:p>
    <w:p w14:paraId="6D4BCFEC" w14:textId="77777777" w:rsidR="00A757E8" w:rsidRPr="004A6FF7" w:rsidRDefault="00A757E8" w:rsidP="00A757E8">
      <w:pPr>
        <w:spacing w:after="0" w:line="360" w:lineRule="auto"/>
        <w:ind w:firstLine="567"/>
        <w:rPr>
          <w:rFonts w:ascii="Courier New" w:hAnsi="Courier New" w:cs="Courier New"/>
          <w:color w:val="000000"/>
          <w:sz w:val="20"/>
          <w:szCs w:val="20"/>
          <w:lang w:val="en-US" w:eastAsia="ru-RU"/>
        </w:rPr>
      </w:pPr>
      <w:r w:rsidRPr="00A757E8">
        <w:rPr>
          <w:rFonts w:ascii="Courier New" w:hAnsi="Courier New" w:cs="Courier New"/>
          <w:color w:val="000000"/>
          <w:sz w:val="20"/>
          <w:szCs w:val="20"/>
          <w:lang w:val="en-US" w:eastAsia="ru-RU"/>
        </w:rPr>
        <w:t xml:space="preserve">  </w:t>
      </w:r>
      <w:r w:rsidRPr="00A757E8">
        <w:rPr>
          <w:rFonts w:ascii="Courier New" w:hAnsi="Courier New" w:cs="Courier New"/>
          <w:b/>
          <w:bCs/>
          <w:color w:val="000000"/>
          <w:sz w:val="20"/>
          <w:szCs w:val="20"/>
          <w:lang w:val="en-US" w:eastAsia="ru-RU"/>
        </w:rPr>
        <w:t>end</w:t>
      </w:r>
      <w:r w:rsidRPr="00A757E8">
        <w:rPr>
          <w:rFonts w:ascii="Courier New" w:hAnsi="Courier New" w:cs="Courier New"/>
          <w:color w:val="000000"/>
          <w:sz w:val="20"/>
          <w:szCs w:val="20"/>
          <w:lang w:val="en-US" w:eastAsia="ru-RU"/>
        </w:rPr>
        <w:t>.</w:t>
      </w:r>
    </w:p>
    <w:p w14:paraId="10748434" w14:textId="77777777" w:rsidR="00A757E8" w:rsidRPr="009A3247" w:rsidRDefault="00A757E8" w:rsidP="00A757E8">
      <w:pPr>
        <w:spacing w:after="0" w:line="360" w:lineRule="auto"/>
        <w:ind w:firstLine="567"/>
        <w:jc w:val="both"/>
        <w:rPr>
          <w:rFonts w:ascii="Times New Roman" w:hAnsi="Times New Roman"/>
          <w:b/>
          <w:sz w:val="28"/>
          <w:szCs w:val="28"/>
          <w:lang w:val="en-US"/>
        </w:rPr>
      </w:pPr>
      <w:r w:rsidRPr="001B3B0E">
        <w:rPr>
          <w:rFonts w:ascii="Times New Roman" w:hAnsi="Times New Roman"/>
          <w:b/>
          <w:sz w:val="28"/>
          <w:szCs w:val="28"/>
        </w:rPr>
        <w:t>Ответ</w:t>
      </w:r>
    </w:p>
    <w:p w14:paraId="61006EEB" w14:textId="77777777" w:rsidR="00A757E8" w:rsidRPr="00AD21FC" w:rsidRDefault="00A757E8" w:rsidP="00A757E8">
      <w:pPr>
        <w:autoSpaceDE w:val="0"/>
        <w:autoSpaceDN w:val="0"/>
        <w:adjustRightInd w:val="0"/>
        <w:spacing w:after="0" w:line="240" w:lineRule="auto"/>
        <w:rPr>
          <w:rFonts w:ascii="Courier New" w:hAnsi="Courier New" w:cs="Courier New"/>
          <w:sz w:val="20"/>
          <w:szCs w:val="20"/>
          <w:lang w:val="en-US" w:eastAsia="ru-RU"/>
          <w:rPrChange w:id="95" w:author="Vyacheslav" w:date="2020-03-21T13:16:00Z">
            <w:rPr>
              <w:rFonts w:ascii="Courier New" w:hAnsi="Courier New" w:cs="Courier New"/>
              <w:sz w:val="20"/>
              <w:szCs w:val="20"/>
              <w:lang w:eastAsia="ru-RU"/>
            </w:rPr>
          </w:rPrChange>
        </w:rPr>
      </w:pPr>
      <w:r w:rsidRPr="00AD21FC">
        <w:rPr>
          <w:rFonts w:ascii="Courier New" w:hAnsi="Courier New" w:cs="Courier New"/>
          <w:sz w:val="20"/>
          <w:szCs w:val="20"/>
          <w:lang w:val="en-US" w:eastAsia="ru-RU"/>
          <w:rPrChange w:id="96" w:author="Vyacheslav" w:date="2020-03-21T13:16:00Z">
            <w:rPr>
              <w:rFonts w:ascii="Courier New" w:hAnsi="Courier New" w:cs="Courier New"/>
              <w:sz w:val="20"/>
              <w:szCs w:val="20"/>
              <w:lang w:eastAsia="ru-RU"/>
            </w:rPr>
          </w:rPrChange>
        </w:rPr>
        <w:t>P = 42</w:t>
      </w:r>
    </w:p>
    <w:p w14:paraId="68AC17C4" w14:textId="77777777" w:rsidR="00A757E8" w:rsidRPr="00AD21FC" w:rsidRDefault="00A757E8" w:rsidP="00A757E8">
      <w:pPr>
        <w:autoSpaceDE w:val="0"/>
        <w:autoSpaceDN w:val="0"/>
        <w:adjustRightInd w:val="0"/>
        <w:spacing w:after="0" w:line="240" w:lineRule="auto"/>
        <w:rPr>
          <w:rFonts w:ascii="Courier New" w:hAnsi="Courier New" w:cs="Courier New"/>
          <w:sz w:val="20"/>
          <w:szCs w:val="20"/>
          <w:lang w:val="en-US" w:eastAsia="ru-RU"/>
          <w:rPrChange w:id="97" w:author="Vyacheslav" w:date="2020-03-21T13:16:00Z">
            <w:rPr>
              <w:rFonts w:ascii="Courier New" w:hAnsi="Courier New" w:cs="Courier New"/>
              <w:sz w:val="20"/>
              <w:szCs w:val="20"/>
              <w:lang w:eastAsia="ru-RU"/>
            </w:rPr>
          </w:rPrChange>
        </w:rPr>
      </w:pPr>
      <w:r w:rsidRPr="00AD21FC">
        <w:rPr>
          <w:rFonts w:ascii="Courier New" w:hAnsi="Courier New" w:cs="Courier New"/>
          <w:sz w:val="20"/>
          <w:szCs w:val="20"/>
          <w:lang w:val="en-US" w:eastAsia="ru-RU"/>
          <w:rPrChange w:id="98" w:author="Vyacheslav" w:date="2020-03-21T13:16:00Z">
            <w:rPr>
              <w:rFonts w:ascii="Courier New" w:hAnsi="Courier New" w:cs="Courier New"/>
              <w:sz w:val="20"/>
              <w:szCs w:val="20"/>
              <w:lang w:eastAsia="ru-RU"/>
            </w:rPr>
          </w:rPrChange>
        </w:rPr>
        <w:t>O = 4</w:t>
      </w:r>
    </w:p>
    <w:p w14:paraId="2D18B7B6" w14:textId="77777777" w:rsidR="00A757E8" w:rsidRPr="00AD21FC" w:rsidRDefault="00A757E8" w:rsidP="00A757E8">
      <w:pPr>
        <w:autoSpaceDE w:val="0"/>
        <w:autoSpaceDN w:val="0"/>
        <w:adjustRightInd w:val="0"/>
        <w:spacing w:after="0" w:line="240" w:lineRule="auto"/>
        <w:rPr>
          <w:rFonts w:ascii="Courier New" w:hAnsi="Courier New" w:cs="Courier New"/>
          <w:sz w:val="20"/>
          <w:szCs w:val="20"/>
          <w:lang w:val="en-US" w:eastAsia="ru-RU"/>
          <w:rPrChange w:id="99" w:author="Vyacheslav" w:date="2020-03-21T13:16:00Z">
            <w:rPr>
              <w:rFonts w:ascii="Courier New" w:hAnsi="Courier New" w:cs="Courier New"/>
              <w:sz w:val="20"/>
              <w:szCs w:val="20"/>
              <w:lang w:eastAsia="ru-RU"/>
            </w:rPr>
          </w:rPrChange>
        </w:rPr>
      </w:pPr>
      <w:r w:rsidRPr="00AD21FC">
        <w:rPr>
          <w:rFonts w:ascii="Courier New" w:hAnsi="Courier New" w:cs="Courier New"/>
          <w:sz w:val="20"/>
          <w:szCs w:val="20"/>
          <w:lang w:val="en-US" w:eastAsia="ru-RU"/>
          <w:rPrChange w:id="100" w:author="Vyacheslav" w:date="2020-03-21T13:16:00Z">
            <w:rPr>
              <w:rFonts w:ascii="Courier New" w:hAnsi="Courier New" w:cs="Courier New"/>
              <w:sz w:val="20"/>
              <w:szCs w:val="20"/>
              <w:lang w:eastAsia="ru-RU"/>
            </w:rPr>
          </w:rPrChange>
        </w:rPr>
        <w:t>B min = 1.5</w:t>
      </w:r>
    </w:p>
    <w:p w14:paraId="284C7E1C" w14:textId="77777777" w:rsidR="00A757E8" w:rsidRPr="00AD21FC" w:rsidRDefault="00A757E8" w:rsidP="00A757E8">
      <w:pPr>
        <w:autoSpaceDE w:val="0"/>
        <w:autoSpaceDN w:val="0"/>
        <w:adjustRightInd w:val="0"/>
        <w:spacing w:after="0" w:line="240" w:lineRule="auto"/>
        <w:rPr>
          <w:rFonts w:ascii="Courier New" w:hAnsi="Courier New" w:cs="Courier New"/>
          <w:sz w:val="20"/>
          <w:szCs w:val="20"/>
          <w:lang w:val="en-US" w:eastAsia="ru-RU"/>
          <w:rPrChange w:id="101" w:author="Vyacheslav" w:date="2020-03-21T13:16:00Z">
            <w:rPr>
              <w:rFonts w:ascii="Courier New" w:hAnsi="Courier New" w:cs="Courier New"/>
              <w:sz w:val="20"/>
              <w:szCs w:val="20"/>
              <w:lang w:eastAsia="ru-RU"/>
            </w:rPr>
          </w:rPrChange>
        </w:rPr>
      </w:pPr>
    </w:p>
    <w:p w14:paraId="198ECC78" w14:textId="77777777" w:rsidR="00A757E8" w:rsidRDefault="00A757E8" w:rsidP="00A757E8">
      <w:pPr>
        <w:autoSpaceDE w:val="0"/>
        <w:autoSpaceDN w:val="0"/>
        <w:adjustRightInd w:val="0"/>
        <w:spacing w:after="0" w:line="240" w:lineRule="auto"/>
        <w:rPr>
          <w:rFonts w:ascii="Courier New" w:hAnsi="Courier New" w:cs="Courier New"/>
          <w:sz w:val="20"/>
          <w:szCs w:val="20"/>
          <w:lang w:eastAsia="ru-RU"/>
        </w:rPr>
      </w:pPr>
      <w:r w:rsidRPr="00AD21FC">
        <w:rPr>
          <w:rFonts w:ascii="Courier New" w:hAnsi="Courier New" w:cs="Courier New"/>
          <w:sz w:val="20"/>
          <w:szCs w:val="20"/>
          <w:lang w:val="en-US" w:eastAsia="ru-RU"/>
          <w:rPrChange w:id="102" w:author="Vyacheslav" w:date="2020-03-21T13:16:00Z">
            <w:rPr>
              <w:rFonts w:ascii="Courier New" w:hAnsi="Courier New" w:cs="Courier New"/>
              <w:sz w:val="20"/>
              <w:szCs w:val="20"/>
              <w:lang w:eastAsia="ru-RU"/>
            </w:rPr>
          </w:rPrChange>
        </w:rPr>
        <w:t xml:space="preserve">   </w:t>
      </w:r>
      <w:r>
        <w:rPr>
          <w:rFonts w:ascii="Courier New" w:hAnsi="Courier New" w:cs="Courier New"/>
          <w:sz w:val="20"/>
          <w:szCs w:val="20"/>
          <w:lang w:eastAsia="ru-RU"/>
        </w:rPr>
        <w:t>-0.4    4.6   13.6   -5.</w:t>
      </w:r>
      <w:proofErr w:type="gramStart"/>
      <w:r>
        <w:rPr>
          <w:rFonts w:ascii="Courier New" w:hAnsi="Courier New" w:cs="Courier New"/>
          <w:sz w:val="20"/>
          <w:szCs w:val="20"/>
          <w:lang w:eastAsia="ru-RU"/>
        </w:rPr>
        <w:t>4  -</w:t>
      </w:r>
      <w:proofErr w:type="gramEnd"/>
      <w:r>
        <w:rPr>
          <w:rFonts w:ascii="Courier New" w:hAnsi="Courier New" w:cs="Courier New"/>
          <w:sz w:val="20"/>
          <w:szCs w:val="20"/>
          <w:lang w:eastAsia="ru-RU"/>
        </w:rPr>
        <w:t>16.4   28.6   -8.</w:t>
      </w:r>
      <w:commentRangeStart w:id="103"/>
      <w:r>
        <w:rPr>
          <w:rFonts w:ascii="Courier New" w:hAnsi="Courier New" w:cs="Courier New"/>
          <w:sz w:val="20"/>
          <w:szCs w:val="20"/>
          <w:lang w:eastAsia="ru-RU"/>
        </w:rPr>
        <w:t>4</w:t>
      </w:r>
      <w:commentRangeEnd w:id="103"/>
      <w:r w:rsidR="00AF1CF9">
        <w:rPr>
          <w:rStyle w:val="ad"/>
        </w:rPr>
        <w:commentReference w:id="103"/>
      </w:r>
    </w:p>
    <w:p w14:paraId="1646D856" w14:textId="77777777" w:rsidR="00A757E8" w:rsidRPr="00A757E8" w:rsidRDefault="00A757E8" w:rsidP="00A757E8">
      <w:pPr>
        <w:spacing w:after="0" w:line="360" w:lineRule="auto"/>
        <w:ind w:firstLine="567"/>
        <w:rPr>
          <w:rFonts w:ascii="Courier New" w:hAnsi="Courier New" w:cs="Courier New"/>
          <w:color w:val="000000"/>
          <w:sz w:val="18"/>
          <w:szCs w:val="20"/>
          <w:lang w:eastAsia="ru-RU"/>
        </w:rPr>
      </w:pPr>
    </w:p>
    <w:p w14:paraId="36E60C52" w14:textId="77777777" w:rsidR="00A757E8" w:rsidRDefault="00A757E8" w:rsidP="00EE26BF">
      <w:pPr>
        <w:spacing w:after="0" w:line="360" w:lineRule="auto"/>
        <w:ind w:firstLine="567"/>
        <w:jc w:val="center"/>
        <w:rPr>
          <w:rFonts w:ascii="Times New Roman" w:hAnsi="Times New Roman"/>
          <w:b/>
          <w:sz w:val="28"/>
          <w:szCs w:val="28"/>
        </w:rPr>
      </w:pPr>
    </w:p>
    <w:p w14:paraId="32737EA8" w14:textId="77777777" w:rsidR="00A757E8" w:rsidRDefault="00A757E8" w:rsidP="00EE26BF">
      <w:pPr>
        <w:spacing w:after="0" w:line="360" w:lineRule="auto"/>
        <w:ind w:firstLine="567"/>
        <w:jc w:val="center"/>
        <w:rPr>
          <w:rFonts w:ascii="Times New Roman" w:hAnsi="Times New Roman"/>
          <w:b/>
          <w:sz w:val="28"/>
          <w:szCs w:val="28"/>
        </w:rPr>
      </w:pPr>
    </w:p>
    <w:p w14:paraId="13CEB6D8" w14:textId="77777777" w:rsidR="00A757E8" w:rsidRDefault="00A757E8" w:rsidP="00EE26BF">
      <w:pPr>
        <w:spacing w:after="0" w:line="360" w:lineRule="auto"/>
        <w:ind w:firstLine="567"/>
        <w:jc w:val="center"/>
        <w:rPr>
          <w:rFonts w:ascii="Times New Roman" w:hAnsi="Times New Roman"/>
          <w:b/>
          <w:sz w:val="28"/>
          <w:szCs w:val="28"/>
        </w:rPr>
      </w:pPr>
    </w:p>
    <w:p w14:paraId="7C493EB4" w14:textId="77777777" w:rsidR="00A757E8" w:rsidRDefault="00A757E8" w:rsidP="00EE26BF">
      <w:pPr>
        <w:spacing w:after="0" w:line="360" w:lineRule="auto"/>
        <w:ind w:firstLine="567"/>
        <w:jc w:val="center"/>
        <w:rPr>
          <w:rFonts w:ascii="Times New Roman" w:hAnsi="Times New Roman"/>
          <w:b/>
          <w:sz w:val="28"/>
          <w:szCs w:val="28"/>
        </w:rPr>
      </w:pPr>
    </w:p>
    <w:p w14:paraId="20F76F1C" w14:textId="77777777" w:rsidR="00A757E8" w:rsidRDefault="00A757E8" w:rsidP="00EE26BF">
      <w:pPr>
        <w:spacing w:after="0" w:line="360" w:lineRule="auto"/>
        <w:ind w:firstLine="567"/>
        <w:jc w:val="center"/>
        <w:rPr>
          <w:rFonts w:ascii="Times New Roman" w:hAnsi="Times New Roman"/>
          <w:b/>
          <w:sz w:val="28"/>
          <w:szCs w:val="28"/>
        </w:rPr>
      </w:pPr>
    </w:p>
    <w:p w14:paraId="4F6E586B" w14:textId="77777777" w:rsidR="00A757E8" w:rsidRDefault="00A757E8" w:rsidP="00EE26BF">
      <w:pPr>
        <w:spacing w:after="0" w:line="360" w:lineRule="auto"/>
        <w:ind w:firstLine="567"/>
        <w:jc w:val="center"/>
        <w:rPr>
          <w:rFonts w:ascii="Times New Roman" w:hAnsi="Times New Roman"/>
          <w:b/>
          <w:sz w:val="28"/>
          <w:szCs w:val="28"/>
        </w:rPr>
      </w:pPr>
    </w:p>
    <w:p w14:paraId="5742D324" w14:textId="77777777" w:rsidR="00A757E8" w:rsidRDefault="00A757E8" w:rsidP="00EE26BF">
      <w:pPr>
        <w:spacing w:after="0" w:line="360" w:lineRule="auto"/>
        <w:ind w:firstLine="567"/>
        <w:jc w:val="center"/>
        <w:rPr>
          <w:rFonts w:ascii="Times New Roman" w:hAnsi="Times New Roman"/>
          <w:b/>
          <w:sz w:val="28"/>
          <w:szCs w:val="28"/>
        </w:rPr>
      </w:pPr>
    </w:p>
    <w:p w14:paraId="39AAF6DA" w14:textId="77777777" w:rsidR="00311E30" w:rsidRPr="00AD21FC" w:rsidRDefault="00311E30" w:rsidP="00EE26BF">
      <w:pPr>
        <w:spacing w:after="0" w:line="360" w:lineRule="auto"/>
        <w:ind w:firstLine="567"/>
        <w:jc w:val="center"/>
        <w:rPr>
          <w:rFonts w:ascii="Times New Roman" w:hAnsi="Times New Roman"/>
          <w:b/>
          <w:sz w:val="28"/>
          <w:szCs w:val="28"/>
          <w:rPrChange w:id="105" w:author="Vyacheslav" w:date="2020-03-21T13:16:00Z">
            <w:rPr>
              <w:rFonts w:ascii="Times New Roman" w:hAnsi="Times New Roman"/>
              <w:b/>
              <w:sz w:val="28"/>
              <w:szCs w:val="28"/>
              <w:lang w:val="en-US"/>
            </w:rPr>
          </w:rPrChange>
        </w:rPr>
      </w:pPr>
      <w:r w:rsidRPr="00311E30">
        <w:rPr>
          <w:rFonts w:ascii="Times New Roman" w:hAnsi="Times New Roman"/>
          <w:b/>
          <w:sz w:val="28"/>
          <w:szCs w:val="28"/>
        </w:rPr>
        <w:lastRenderedPageBreak/>
        <w:t>Выводы</w:t>
      </w:r>
    </w:p>
    <w:p w14:paraId="6ECCDCD0" w14:textId="77777777" w:rsidR="00311E30" w:rsidRPr="00311E30" w:rsidRDefault="00236FAE" w:rsidP="00311E30">
      <w:pPr>
        <w:spacing w:after="0" w:line="360" w:lineRule="auto"/>
        <w:ind w:firstLine="567"/>
        <w:jc w:val="both"/>
        <w:rPr>
          <w:rFonts w:ascii="Times New Roman" w:hAnsi="Times New Roman"/>
          <w:sz w:val="28"/>
          <w:szCs w:val="28"/>
        </w:rPr>
      </w:pPr>
      <w:r>
        <w:rPr>
          <w:rFonts w:ascii="Times New Roman" w:hAnsi="Times New Roman"/>
          <w:sz w:val="28"/>
          <w:szCs w:val="28"/>
        </w:rPr>
        <w:t xml:space="preserve">В ходе работы </w:t>
      </w:r>
      <w:r w:rsidR="009A3247">
        <w:rPr>
          <w:rFonts w:ascii="Times New Roman" w:hAnsi="Times New Roman"/>
          <w:sz w:val="28"/>
          <w:szCs w:val="28"/>
        </w:rPr>
        <w:t>были изучены двумерные массивы и использованы для решения заданий. Также научились осуществлять ввод и вывод данных из файлов.</w:t>
      </w:r>
    </w:p>
    <w:p w14:paraId="44400CAD" w14:textId="77777777" w:rsidR="00311E30" w:rsidRPr="00311E30" w:rsidRDefault="00311E30" w:rsidP="00311E30">
      <w:pPr>
        <w:spacing w:after="0" w:line="360" w:lineRule="auto"/>
        <w:jc w:val="both"/>
        <w:rPr>
          <w:rFonts w:ascii="Times New Roman" w:hAnsi="Times New Roman"/>
          <w:sz w:val="28"/>
          <w:szCs w:val="28"/>
        </w:rPr>
      </w:pPr>
    </w:p>
    <w:sectPr w:rsidR="00311E30" w:rsidRPr="00311E30" w:rsidSect="003A0CAE">
      <w:footerReference w:type="default" r:id="rId11"/>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Vyacheslav" w:date="2020-03-21T13:17:00Z" w:initials="V">
    <w:p w14:paraId="4499C70B" w14:textId="77777777" w:rsidR="00AD21FC" w:rsidRDefault="00AD21FC">
      <w:pPr>
        <w:pStyle w:val="ae"/>
      </w:pPr>
      <w:r>
        <w:rPr>
          <w:rStyle w:val="ad"/>
        </w:rPr>
        <w:annotationRef/>
      </w:r>
      <w:r>
        <w:t xml:space="preserve">Лучше использовать разрывы страницы вместо множественных </w:t>
      </w:r>
      <w:r>
        <w:rPr>
          <w:lang w:val="en-US"/>
        </w:rPr>
        <w:t>enter</w:t>
      </w:r>
      <w:r>
        <w:t>.</w:t>
      </w:r>
    </w:p>
    <w:p w14:paraId="5A75DC38" w14:textId="77777777" w:rsidR="00AD21FC" w:rsidRPr="00AD21FC" w:rsidRDefault="00AD21FC">
      <w:pPr>
        <w:pStyle w:val="ae"/>
      </w:pPr>
      <w:r>
        <w:t>Но это так, просто для информации)</w:t>
      </w:r>
    </w:p>
  </w:comment>
  <w:comment w:id="49" w:author="Vyacheslav" w:date="2020-03-21T13:20:00Z" w:initials="V">
    <w:p w14:paraId="768E2768" w14:textId="77777777" w:rsidR="00AD21FC" w:rsidRDefault="00AD21FC">
      <w:pPr>
        <w:pStyle w:val="ae"/>
      </w:pPr>
      <w:r>
        <w:rPr>
          <w:rStyle w:val="ad"/>
        </w:rPr>
        <w:annotationRef/>
      </w:r>
      <w:r>
        <w:t>Такое решение, наверное, имеет право на существование. Однако мы должны учиться писать программы так, чтобы при изменении исходных данных, нам не приходилось изменять реализацию решения. Представьте, что Вам скажут, что интервал значений матрицы теперь не -5;5, а</w:t>
      </w:r>
      <w:r w:rsidR="008C276D">
        <w:t xml:space="preserve"> 5; 100 и тогда уже не будет гарантии, что </w:t>
      </w:r>
      <w:r w:rsidR="008C276D">
        <w:rPr>
          <w:lang w:val="en-US"/>
        </w:rPr>
        <w:t>min</w:t>
      </w:r>
      <w:r w:rsidR="008C276D" w:rsidRPr="008C276D">
        <w:t xml:space="preserve">=10 </w:t>
      </w:r>
      <w:r w:rsidR="008C276D">
        <w:t>точно сработает, а это неправильно.</w:t>
      </w:r>
    </w:p>
    <w:p w14:paraId="468AC388" w14:textId="77777777" w:rsidR="008C276D" w:rsidRDefault="008C276D">
      <w:pPr>
        <w:pStyle w:val="ae"/>
      </w:pPr>
      <w:r>
        <w:t xml:space="preserve">Поэтому лучше было бы сначала определить значения элементов матрицы, а потом </w:t>
      </w:r>
      <w:proofErr w:type="gramStart"/>
      <w:r>
        <w:rPr>
          <w:lang w:val="en-US"/>
        </w:rPr>
        <w:t>min</w:t>
      </w:r>
      <w:r w:rsidRPr="008C276D">
        <w:t xml:space="preserve"> :</w:t>
      </w:r>
      <w:proofErr w:type="gramEnd"/>
      <w:r w:rsidRPr="008C276D">
        <w:t xml:space="preserve">= </w:t>
      </w:r>
      <w:r>
        <w:rPr>
          <w:lang w:val="en-US"/>
        </w:rPr>
        <w:t>a</w:t>
      </w:r>
      <w:r w:rsidRPr="008C276D">
        <w:t>[1,1]</w:t>
      </w:r>
      <w:r>
        <w:t>, чтобы точно быть внутри интервала текущих случайных значений.</w:t>
      </w:r>
    </w:p>
    <w:p w14:paraId="547C10E5" w14:textId="77777777" w:rsidR="008C276D" w:rsidRDefault="008C276D">
      <w:pPr>
        <w:pStyle w:val="ae"/>
      </w:pPr>
      <w:r>
        <w:t>Понимаю, что тогда сломается Ваш красивый цикл), но лучше все-таки чуть больше напечатать лишних символов, чем потерять в универсальности и стабильности работы программы.</w:t>
      </w:r>
    </w:p>
    <w:p w14:paraId="36A10EE3" w14:textId="77777777" w:rsidR="008C276D" w:rsidRPr="008C276D" w:rsidRDefault="008C276D">
      <w:pPr>
        <w:pStyle w:val="ae"/>
      </w:pPr>
      <w:r>
        <w:t>В целом решение засчитывается, но на будущее примите, пожалуйста, это к сведению.</w:t>
      </w:r>
    </w:p>
  </w:comment>
  <w:comment w:id="103" w:author="Vyacheslav" w:date="2020-03-21T13:33:00Z" w:initials="V">
    <w:p w14:paraId="5BC4F14E" w14:textId="77777777" w:rsidR="00AF1CF9" w:rsidRDefault="00AF1CF9">
      <w:pPr>
        <w:pStyle w:val="ae"/>
      </w:pPr>
      <w:r>
        <w:rPr>
          <w:rStyle w:val="ad"/>
        </w:rPr>
        <w:annotationRef/>
      </w:r>
      <w:r>
        <w:t>Вся программа вроде бы правильная, но в последней формуле что-то Вы умножение с делением стали путать)</w:t>
      </w:r>
    </w:p>
    <w:p w14:paraId="2D6A2B2F" w14:textId="77777777" w:rsidR="00AF1CF9" w:rsidRDefault="00AF1CF9">
      <w:pPr>
        <w:pStyle w:val="ae"/>
      </w:pPr>
      <w:r>
        <w:t xml:space="preserve">Поправьте, </w:t>
      </w:r>
      <w:r>
        <w:t>пожалуйста.</w:t>
      </w:r>
      <w:bookmarkStart w:id="104" w:name="_GoBack"/>
      <w:bookmarkEnd w:id="10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75DC38" w15:done="0"/>
  <w15:commentEx w15:paraId="36A10EE3" w15:done="0"/>
  <w15:commentEx w15:paraId="2D6A2B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75DC38" w16cid:durableId="22209280"/>
  <w16cid:commentId w16cid:paraId="36A10EE3" w16cid:durableId="22209321"/>
  <w16cid:commentId w16cid:paraId="2D6A2B2F" w16cid:durableId="222096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2E424" w14:textId="77777777" w:rsidR="0030206F" w:rsidRDefault="0030206F" w:rsidP="003A0CAE">
      <w:pPr>
        <w:spacing w:after="0" w:line="240" w:lineRule="auto"/>
      </w:pPr>
      <w:r>
        <w:separator/>
      </w:r>
    </w:p>
  </w:endnote>
  <w:endnote w:type="continuationSeparator" w:id="0">
    <w:p w14:paraId="13C09A2D" w14:textId="77777777" w:rsidR="0030206F" w:rsidRDefault="0030206F" w:rsidP="003A0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665"/>
      <w:docPartObj>
        <w:docPartGallery w:val="Page Numbers (Bottom of Page)"/>
        <w:docPartUnique/>
      </w:docPartObj>
    </w:sdtPr>
    <w:sdtEndPr/>
    <w:sdtContent>
      <w:p w14:paraId="49EFA0A0" w14:textId="77777777" w:rsidR="00036E91" w:rsidRDefault="00401066">
        <w:pPr>
          <w:pStyle w:val="aa"/>
          <w:jc w:val="right"/>
        </w:pPr>
        <w:r>
          <w:fldChar w:fldCharType="begin"/>
        </w:r>
        <w:r w:rsidR="00036E91">
          <w:instrText xml:space="preserve"> PAGE   \* MERGEFORMAT </w:instrText>
        </w:r>
        <w:r>
          <w:fldChar w:fldCharType="separate"/>
        </w:r>
        <w:r w:rsidR="00A757E8">
          <w:rPr>
            <w:noProof/>
          </w:rPr>
          <w:t>7</w:t>
        </w:r>
        <w:r>
          <w:rPr>
            <w:noProof/>
          </w:rPr>
          <w:fldChar w:fldCharType="end"/>
        </w:r>
      </w:p>
    </w:sdtContent>
  </w:sdt>
  <w:p w14:paraId="08F1E62E" w14:textId="77777777" w:rsidR="00036E91" w:rsidRDefault="00036E9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D7E40" w14:textId="77777777" w:rsidR="0030206F" w:rsidRDefault="0030206F" w:rsidP="003A0CAE">
      <w:pPr>
        <w:spacing w:after="0" w:line="240" w:lineRule="auto"/>
      </w:pPr>
      <w:r>
        <w:separator/>
      </w:r>
    </w:p>
  </w:footnote>
  <w:footnote w:type="continuationSeparator" w:id="0">
    <w:p w14:paraId="61F6A9B4" w14:textId="77777777" w:rsidR="0030206F" w:rsidRDefault="0030206F" w:rsidP="003A0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4pt;height:27pt;visibility:visible" o:bullet="t">
        <v:imagedata r:id="rId1" o:title=""/>
      </v:shape>
    </w:pict>
  </w:numPicBullet>
  <w:abstractNum w:abstractNumId="0" w15:restartNumberingAfterBreak="0">
    <w:nsid w:val="084C0256"/>
    <w:multiLevelType w:val="hybridMultilevel"/>
    <w:tmpl w:val="183E74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B6551"/>
    <w:multiLevelType w:val="hybridMultilevel"/>
    <w:tmpl w:val="5A5CF2D2"/>
    <w:lvl w:ilvl="0" w:tplc="F8FCA6EE">
      <w:start w:val="1"/>
      <w:numFmt w:val="bullet"/>
      <w:lvlText w:val="•"/>
      <w:lvlJc w:val="left"/>
      <w:pPr>
        <w:tabs>
          <w:tab w:val="num" w:pos="720"/>
        </w:tabs>
        <w:ind w:left="720" w:hanging="360"/>
      </w:pPr>
      <w:rPr>
        <w:rFonts w:ascii="Arial" w:hAnsi="Arial" w:hint="default"/>
      </w:rPr>
    </w:lvl>
    <w:lvl w:ilvl="1" w:tplc="A5600666" w:tentative="1">
      <w:start w:val="1"/>
      <w:numFmt w:val="bullet"/>
      <w:lvlText w:val="•"/>
      <w:lvlJc w:val="left"/>
      <w:pPr>
        <w:tabs>
          <w:tab w:val="num" w:pos="1440"/>
        </w:tabs>
        <w:ind w:left="1440" w:hanging="360"/>
      </w:pPr>
      <w:rPr>
        <w:rFonts w:ascii="Arial" w:hAnsi="Arial" w:hint="default"/>
      </w:rPr>
    </w:lvl>
    <w:lvl w:ilvl="2" w:tplc="CA162808" w:tentative="1">
      <w:start w:val="1"/>
      <w:numFmt w:val="bullet"/>
      <w:lvlText w:val="•"/>
      <w:lvlJc w:val="left"/>
      <w:pPr>
        <w:tabs>
          <w:tab w:val="num" w:pos="2160"/>
        </w:tabs>
        <w:ind w:left="2160" w:hanging="360"/>
      </w:pPr>
      <w:rPr>
        <w:rFonts w:ascii="Arial" w:hAnsi="Arial" w:hint="default"/>
      </w:rPr>
    </w:lvl>
    <w:lvl w:ilvl="3" w:tplc="3BB8692E" w:tentative="1">
      <w:start w:val="1"/>
      <w:numFmt w:val="bullet"/>
      <w:lvlText w:val="•"/>
      <w:lvlJc w:val="left"/>
      <w:pPr>
        <w:tabs>
          <w:tab w:val="num" w:pos="2880"/>
        </w:tabs>
        <w:ind w:left="2880" w:hanging="360"/>
      </w:pPr>
      <w:rPr>
        <w:rFonts w:ascii="Arial" w:hAnsi="Arial" w:hint="default"/>
      </w:rPr>
    </w:lvl>
    <w:lvl w:ilvl="4" w:tplc="6158C0AE" w:tentative="1">
      <w:start w:val="1"/>
      <w:numFmt w:val="bullet"/>
      <w:lvlText w:val="•"/>
      <w:lvlJc w:val="left"/>
      <w:pPr>
        <w:tabs>
          <w:tab w:val="num" w:pos="3600"/>
        </w:tabs>
        <w:ind w:left="3600" w:hanging="360"/>
      </w:pPr>
      <w:rPr>
        <w:rFonts w:ascii="Arial" w:hAnsi="Arial" w:hint="default"/>
      </w:rPr>
    </w:lvl>
    <w:lvl w:ilvl="5" w:tplc="70DC3EC6" w:tentative="1">
      <w:start w:val="1"/>
      <w:numFmt w:val="bullet"/>
      <w:lvlText w:val="•"/>
      <w:lvlJc w:val="left"/>
      <w:pPr>
        <w:tabs>
          <w:tab w:val="num" w:pos="4320"/>
        </w:tabs>
        <w:ind w:left="4320" w:hanging="360"/>
      </w:pPr>
      <w:rPr>
        <w:rFonts w:ascii="Arial" w:hAnsi="Arial" w:hint="default"/>
      </w:rPr>
    </w:lvl>
    <w:lvl w:ilvl="6" w:tplc="C5944412" w:tentative="1">
      <w:start w:val="1"/>
      <w:numFmt w:val="bullet"/>
      <w:lvlText w:val="•"/>
      <w:lvlJc w:val="left"/>
      <w:pPr>
        <w:tabs>
          <w:tab w:val="num" w:pos="5040"/>
        </w:tabs>
        <w:ind w:left="5040" w:hanging="360"/>
      </w:pPr>
      <w:rPr>
        <w:rFonts w:ascii="Arial" w:hAnsi="Arial" w:hint="default"/>
      </w:rPr>
    </w:lvl>
    <w:lvl w:ilvl="7" w:tplc="CD98DF7E" w:tentative="1">
      <w:start w:val="1"/>
      <w:numFmt w:val="bullet"/>
      <w:lvlText w:val="•"/>
      <w:lvlJc w:val="left"/>
      <w:pPr>
        <w:tabs>
          <w:tab w:val="num" w:pos="5760"/>
        </w:tabs>
        <w:ind w:left="5760" w:hanging="360"/>
      </w:pPr>
      <w:rPr>
        <w:rFonts w:ascii="Arial" w:hAnsi="Arial" w:hint="default"/>
      </w:rPr>
    </w:lvl>
    <w:lvl w:ilvl="8" w:tplc="A3D479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A04C79"/>
    <w:multiLevelType w:val="multilevel"/>
    <w:tmpl w:val="3A18314A"/>
    <w:lvl w:ilvl="0">
      <w:start w:val="1"/>
      <w:numFmt w:val="decimal"/>
      <w:lvlText w:val="%1."/>
      <w:lvlJc w:val="left"/>
      <w:pPr>
        <w:ind w:left="927" w:hanging="360"/>
      </w:pPr>
      <w:rPr>
        <w:rFonts w:hint="default"/>
      </w:rPr>
    </w:lvl>
    <w:lvl w:ilvl="1">
      <w:start w:val="1"/>
      <w:numFmt w:val="decimal"/>
      <w:isLgl/>
      <w:lvlText w:val="%1.%2"/>
      <w:lvlJc w:val="left"/>
      <w:pPr>
        <w:ind w:left="1017" w:hanging="450"/>
      </w:pPr>
      <w:rPr>
        <w:rFonts w:hint="default"/>
        <w:b w:val="0"/>
      </w:rPr>
    </w:lvl>
    <w:lvl w:ilvl="2">
      <w:start w:val="1"/>
      <w:numFmt w:val="decimal"/>
      <w:isLgl/>
      <w:lvlText w:val="%1.%2.%3"/>
      <w:lvlJc w:val="left"/>
      <w:pPr>
        <w:ind w:left="1287" w:hanging="720"/>
      </w:pPr>
      <w:rPr>
        <w:rFonts w:hint="default"/>
        <w:b w:val="0"/>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647" w:hanging="1080"/>
      </w:pPr>
      <w:rPr>
        <w:rFonts w:hint="default"/>
        <w:b w:val="0"/>
      </w:rPr>
    </w:lvl>
    <w:lvl w:ilvl="5">
      <w:start w:val="1"/>
      <w:numFmt w:val="decimal"/>
      <w:isLgl/>
      <w:lvlText w:val="%1.%2.%3.%4.%5.%6"/>
      <w:lvlJc w:val="left"/>
      <w:pPr>
        <w:ind w:left="2007" w:hanging="1440"/>
      </w:pPr>
      <w:rPr>
        <w:rFonts w:hint="default"/>
        <w:b w:val="0"/>
      </w:rPr>
    </w:lvl>
    <w:lvl w:ilvl="6">
      <w:start w:val="1"/>
      <w:numFmt w:val="decimal"/>
      <w:isLgl/>
      <w:lvlText w:val="%1.%2.%3.%4.%5.%6.%7"/>
      <w:lvlJc w:val="left"/>
      <w:pPr>
        <w:ind w:left="2007" w:hanging="1440"/>
      </w:pPr>
      <w:rPr>
        <w:rFonts w:hint="default"/>
        <w:b w:val="0"/>
      </w:rPr>
    </w:lvl>
    <w:lvl w:ilvl="7">
      <w:start w:val="1"/>
      <w:numFmt w:val="decimal"/>
      <w:isLgl/>
      <w:lvlText w:val="%1.%2.%3.%4.%5.%6.%7.%8"/>
      <w:lvlJc w:val="left"/>
      <w:pPr>
        <w:ind w:left="2367" w:hanging="1800"/>
      </w:pPr>
      <w:rPr>
        <w:rFonts w:hint="default"/>
        <w:b w:val="0"/>
      </w:rPr>
    </w:lvl>
    <w:lvl w:ilvl="8">
      <w:start w:val="1"/>
      <w:numFmt w:val="decimal"/>
      <w:isLgl/>
      <w:lvlText w:val="%1.%2.%3.%4.%5.%6.%7.%8.%9"/>
      <w:lvlJc w:val="left"/>
      <w:pPr>
        <w:ind w:left="2727" w:hanging="2160"/>
      </w:pPr>
      <w:rPr>
        <w:rFonts w:hint="default"/>
        <w:b w:val="0"/>
      </w:rPr>
    </w:lvl>
  </w:abstractNum>
  <w:abstractNum w:abstractNumId="3" w15:restartNumberingAfterBreak="0">
    <w:nsid w:val="11FB0599"/>
    <w:multiLevelType w:val="hybridMultilevel"/>
    <w:tmpl w:val="78E4515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587175B"/>
    <w:multiLevelType w:val="hybridMultilevel"/>
    <w:tmpl w:val="78E4515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1EBD6492"/>
    <w:multiLevelType w:val="hybridMultilevel"/>
    <w:tmpl w:val="E8E6523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18B7DF6"/>
    <w:multiLevelType w:val="hybridMultilevel"/>
    <w:tmpl w:val="26920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7E1499"/>
    <w:multiLevelType w:val="hybridMultilevel"/>
    <w:tmpl w:val="B6D8232E"/>
    <w:lvl w:ilvl="0" w:tplc="674E97E8">
      <w:start w:val="1"/>
      <w:numFmt w:val="decimal"/>
      <w:lvlText w:val="%1."/>
      <w:lvlJc w:val="left"/>
      <w:pPr>
        <w:ind w:left="720" w:hanging="360"/>
      </w:pPr>
      <w:rPr>
        <w:sz w:val="24"/>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03C3489"/>
    <w:multiLevelType w:val="hybridMultilevel"/>
    <w:tmpl w:val="3D4043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370129A"/>
    <w:multiLevelType w:val="hybridMultilevel"/>
    <w:tmpl w:val="5B683E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01536C"/>
    <w:multiLevelType w:val="hybridMultilevel"/>
    <w:tmpl w:val="D79635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452642"/>
    <w:multiLevelType w:val="hybridMultilevel"/>
    <w:tmpl w:val="D4BCC3FC"/>
    <w:lvl w:ilvl="0" w:tplc="E8E2E7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3A9808E1"/>
    <w:multiLevelType w:val="hybridMultilevel"/>
    <w:tmpl w:val="ADDA10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3ED10B37"/>
    <w:multiLevelType w:val="hybridMultilevel"/>
    <w:tmpl w:val="FFFC23F8"/>
    <w:lvl w:ilvl="0" w:tplc="64CE87CE">
      <w:start w:val="1"/>
      <w:numFmt w:val="bullet"/>
      <w:lvlText w:val="•"/>
      <w:lvlJc w:val="left"/>
      <w:pPr>
        <w:tabs>
          <w:tab w:val="num" w:pos="720"/>
        </w:tabs>
        <w:ind w:left="720" w:hanging="360"/>
      </w:pPr>
      <w:rPr>
        <w:rFonts w:ascii="Arial" w:hAnsi="Arial" w:hint="default"/>
      </w:rPr>
    </w:lvl>
    <w:lvl w:ilvl="1" w:tplc="6384598E" w:tentative="1">
      <w:start w:val="1"/>
      <w:numFmt w:val="bullet"/>
      <w:lvlText w:val="•"/>
      <w:lvlJc w:val="left"/>
      <w:pPr>
        <w:tabs>
          <w:tab w:val="num" w:pos="1440"/>
        </w:tabs>
        <w:ind w:left="1440" w:hanging="360"/>
      </w:pPr>
      <w:rPr>
        <w:rFonts w:ascii="Arial" w:hAnsi="Arial" w:hint="default"/>
      </w:rPr>
    </w:lvl>
    <w:lvl w:ilvl="2" w:tplc="3202DDE8" w:tentative="1">
      <w:start w:val="1"/>
      <w:numFmt w:val="bullet"/>
      <w:lvlText w:val="•"/>
      <w:lvlJc w:val="left"/>
      <w:pPr>
        <w:tabs>
          <w:tab w:val="num" w:pos="2160"/>
        </w:tabs>
        <w:ind w:left="2160" w:hanging="360"/>
      </w:pPr>
      <w:rPr>
        <w:rFonts w:ascii="Arial" w:hAnsi="Arial" w:hint="default"/>
      </w:rPr>
    </w:lvl>
    <w:lvl w:ilvl="3" w:tplc="9AD43F0E" w:tentative="1">
      <w:start w:val="1"/>
      <w:numFmt w:val="bullet"/>
      <w:lvlText w:val="•"/>
      <w:lvlJc w:val="left"/>
      <w:pPr>
        <w:tabs>
          <w:tab w:val="num" w:pos="2880"/>
        </w:tabs>
        <w:ind w:left="2880" w:hanging="360"/>
      </w:pPr>
      <w:rPr>
        <w:rFonts w:ascii="Arial" w:hAnsi="Arial" w:hint="default"/>
      </w:rPr>
    </w:lvl>
    <w:lvl w:ilvl="4" w:tplc="7B6452C0" w:tentative="1">
      <w:start w:val="1"/>
      <w:numFmt w:val="bullet"/>
      <w:lvlText w:val="•"/>
      <w:lvlJc w:val="left"/>
      <w:pPr>
        <w:tabs>
          <w:tab w:val="num" w:pos="3600"/>
        </w:tabs>
        <w:ind w:left="3600" w:hanging="360"/>
      </w:pPr>
      <w:rPr>
        <w:rFonts w:ascii="Arial" w:hAnsi="Arial" w:hint="default"/>
      </w:rPr>
    </w:lvl>
    <w:lvl w:ilvl="5" w:tplc="0806090E" w:tentative="1">
      <w:start w:val="1"/>
      <w:numFmt w:val="bullet"/>
      <w:lvlText w:val="•"/>
      <w:lvlJc w:val="left"/>
      <w:pPr>
        <w:tabs>
          <w:tab w:val="num" w:pos="4320"/>
        </w:tabs>
        <w:ind w:left="4320" w:hanging="360"/>
      </w:pPr>
      <w:rPr>
        <w:rFonts w:ascii="Arial" w:hAnsi="Arial" w:hint="default"/>
      </w:rPr>
    </w:lvl>
    <w:lvl w:ilvl="6" w:tplc="B6B60D86" w:tentative="1">
      <w:start w:val="1"/>
      <w:numFmt w:val="bullet"/>
      <w:lvlText w:val="•"/>
      <w:lvlJc w:val="left"/>
      <w:pPr>
        <w:tabs>
          <w:tab w:val="num" w:pos="5040"/>
        </w:tabs>
        <w:ind w:left="5040" w:hanging="360"/>
      </w:pPr>
      <w:rPr>
        <w:rFonts w:ascii="Arial" w:hAnsi="Arial" w:hint="default"/>
      </w:rPr>
    </w:lvl>
    <w:lvl w:ilvl="7" w:tplc="3B1276A6" w:tentative="1">
      <w:start w:val="1"/>
      <w:numFmt w:val="bullet"/>
      <w:lvlText w:val="•"/>
      <w:lvlJc w:val="left"/>
      <w:pPr>
        <w:tabs>
          <w:tab w:val="num" w:pos="5760"/>
        </w:tabs>
        <w:ind w:left="5760" w:hanging="360"/>
      </w:pPr>
      <w:rPr>
        <w:rFonts w:ascii="Arial" w:hAnsi="Arial" w:hint="default"/>
      </w:rPr>
    </w:lvl>
    <w:lvl w:ilvl="8" w:tplc="27EAAA0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1FA4A27"/>
    <w:multiLevelType w:val="multilevel"/>
    <w:tmpl w:val="F02C7FF2"/>
    <w:lvl w:ilvl="0">
      <w:start w:val="1"/>
      <w:numFmt w:val="decimal"/>
      <w:lvlText w:val="%1"/>
      <w:lvlJc w:val="left"/>
      <w:pPr>
        <w:ind w:left="375" w:hanging="375"/>
      </w:pPr>
      <w:rPr>
        <w:rFonts w:hint="default"/>
        <w:b w:val="0"/>
      </w:rPr>
    </w:lvl>
    <w:lvl w:ilvl="1">
      <w:start w:val="2"/>
      <w:numFmt w:val="decimal"/>
      <w:lvlText w:val="%1.%2"/>
      <w:lvlJc w:val="left"/>
      <w:pPr>
        <w:ind w:left="942" w:hanging="375"/>
      </w:pPr>
      <w:rPr>
        <w:rFonts w:hint="default"/>
        <w:b w:val="0"/>
      </w:rPr>
    </w:lvl>
    <w:lvl w:ilvl="2">
      <w:start w:val="1"/>
      <w:numFmt w:val="decimal"/>
      <w:lvlText w:val="%1.%2.%3"/>
      <w:lvlJc w:val="left"/>
      <w:pPr>
        <w:ind w:left="1854" w:hanging="720"/>
      </w:pPr>
      <w:rPr>
        <w:rFonts w:hint="default"/>
        <w:b w:val="0"/>
      </w:rPr>
    </w:lvl>
    <w:lvl w:ilvl="3">
      <w:start w:val="1"/>
      <w:numFmt w:val="decimal"/>
      <w:lvlText w:val="%1.%2.%3.%4"/>
      <w:lvlJc w:val="left"/>
      <w:pPr>
        <w:ind w:left="2781" w:hanging="108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4275" w:hanging="144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769" w:hanging="1800"/>
      </w:pPr>
      <w:rPr>
        <w:rFonts w:hint="default"/>
        <w:b w:val="0"/>
      </w:rPr>
    </w:lvl>
    <w:lvl w:ilvl="8">
      <w:start w:val="1"/>
      <w:numFmt w:val="decimal"/>
      <w:lvlText w:val="%1.%2.%3.%4.%5.%6.%7.%8.%9"/>
      <w:lvlJc w:val="left"/>
      <w:pPr>
        <w:ind w:left="6696" w:hanging="2160"/>
      </w:pPr>
      <w:rPr>
        <w:rFonts w:hint="default"/>
        <w:b w:val="0"/>
      </w:rPr>
    </w:lvl>
  </w:abstractNum>
  <w:abstractNum w:abstractNumId="15" w15:restartNumberingAfterBreak="0">
    <w:nsid w:val="45EC32CD"/>
    <w:multiLevelType w:val="hybridMultilevel"/>
    <w:tmpl w:val="D4BCC3FC"/>
    <w:lvl w:ilvl="0" w:tplc="E8E2E7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4A2527A4"/>
    <w:multiLevelType w:val="hybridMultilevel"/>
    <w:tmpl w:val="B4665DE2"/>
    <w:lvl w:ilvl="0" w:tplc="8CA4DDD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4ADB74A0"/>
    <w:multiLevelType w:val="hybridMultilevel"/>
    <w:tmpl w:val="BE22D2C6"/>
    <w:lvl w:ilvl="0" w:tplc="674E97E8">
      <w:start w:val="1"/>
      <w:numFmt w:val="decimal"/>
      <w:lvlText w:val="%1."/>
      <w:lvlJc w:val="left"/>
      <w:pPr>
        <w:ind w:left="720" w:hanging="360"/>
      </w:pPr>
      <w:rPr>
        <w:sz w:val="24"/>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FF5937"/>
    <w:multiLevelType w:val="hybridMultilevel"/>
    <w:tmpl w:val="C5A6F81E"/>
    <w:lvl w:ilvl="0" w:tplc="674E97E8">
      <w:start w:val="1"/>
      <w:numFmt w:val="decimal"/>
      <w:lvlText w:val="%1."/>
      <w:lvlJc w:val="left"/>
      <w:pPr>
        <w:ind w:left="720" w:hanging="360"/>
      </w:pPr>
      <w:rPr>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BB1174"/>
    <w:multiLevelType w:val="multilevel"/>
    <w:tmpl w:val="99A8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560155"/>
    <w:multiLevelType w:val="hybridMultilevel"/>
    <w:tmpl w:val="74903E4A"/>
    <w:lvl w:ilvl="0" w:tplc="25A44BB8">
      <w:start w:val="1"/>
      <w:numFmt w:val="bullet"/>
      <w:lvlText w:val="•"/>
      <w:lvlJc w:val="left"/>
      <w:pPr>
        <w:tabs>
          <w:tab w:val="num" w:pos="720"/>
        </w:tabs>
        <w:ind w:left="720" w:hanging="360"/>
      </w:pPr>
      <w:rPr>
        <w:rFonts w:ascii="Arial" w:hAnsi="Arial" w:hint="default"/>
      </w:rPr>
    </w:lvl>
    <w:lvl w:ilvl="1" w:tplc="3D929744" w:tentative="1">
      <w:start w:val="1"/>
      <w:numFmt w:val="bullet"/>
      <w:lvlText w:val="•"/>
      <w:lvlJc w:val="left"/>
      <w:pPr>
        <w:tabs>
          <w:tab w:val="num" w:pos="1440"/>
        </w:tabs>
        <w:ind w:left="1440" w:hanging="360"/>
      </w:pPr>
      <w:rPr>
        <w:rFonts w:ascii="Arial" w:hAnsi="Arial" w:hint="default"/>
      </w:rPr>
    </w:lvl>
    <w:lvl w:ilvl="2" w:tplc="7548D046" w:tentative="1">
      <w:start w:val="1"/>
      <w:numFmt w:val="bullet"/>
      <w:lvlText w:val="•"/>
      <w:lvlJc w:val="left"/>
      <w:pPr>
        <w:tabs>
          <w:tab w:val="num" w:pos="2160"/>
        </w:tabs>
        <w:ind w:left="2160" w:hanging="360"/>
      </w:pPr>
      <w:rPr>
        <w:rFonts w:ascii="Arial" w:hAnsi="Arial" w:hint="default"/>
      </w:rPr>
    </w:lvl>
    <w:lvl w:ilvl="3" w:tplc="A3964FF4" w:tentative="1">
      <w:start w:val="1"/>
      <w:numFmt w:val="bullet"/>
      <w:lvlText w:val="•"/>
      <w:lvlJc w:val="left"/>
      <w:pPr>
        <w:tabs>
          <w:tab w:val="num" w:pos="2880"/>
        </w:tabs>
        <w:ind w:left="2880" w:hanging="360"/>
      </w:pPr>
      <w:rPr>
        <w:rFonts w:ascii="Arial" w:hAnsi="Arial" w:hint="default"/>
      </w:rPr>
    </w:lvl>
    <w:lvl w:ilvl="4" w:tplc="BEFEC5EE" w:tentative="1">
      <w:start w:val="1"/>
      <w:numFmt w:val="bullet"/>
      <w:lvlText w:val="•"/>
      <w:lvlJc w:val="left"/>
      <w:pPr>
        <w:tabs>
          <w:tab w:val="num" w:pos="3600"/>
        </w:tabs>
        <w:ind w:left="3600" w:hanging="360"/>
      </w:pPr>
      <w:rPr>
        <w:rFonts w:ascii="Arial" w:hAnsi="Arial" w:hint="default"/>
      </w:rPr>
    </w:lvl>
    <w:lvl w:ilvl="5" w:tplc="CA3CE13A" w:tentative="1">
      <w:start w:val="1"/>
      <w:numFmt w:val="bullet"/>
      <w:lvlText w:val="•"/>
      <w:lvlJc w:val="left"/>
      <w:pPr>
        <w:tabs>
          <w:tab w:val="num" w:pos="4320"/>
        </w:tabs>
        <w:ind w:left="4320" w:hanging="360"/>
      </w:pPr>
      <w:rPr>
        <w:rFonts w:ascii="Arial" w:hAnsi="Arial" w:hint="default"/>
      </w:rPr>
    </w:lvl>
    <w:lvl w:ilvl="6" w:tplc="FA32F9C8" w:tentative="1">
      <w:start w:val="1"/>
      <w:numFmt w:val="bullet"/>
      <w:lvlText w:val="•"/>
      <w:lvlJc w:val="left"/>
      <w:pPr>
        <w:tabs>
          <w:tab w:val="num" w:pos="5040"/>
        </w:tabs>
        <w:ind w:left="5040" w:hanging="360"/>
      </w:pPr>
      <w:rPr>
        <w:rFonts w:ascii="Arial" w:hAnsi="Arial" w:hint="default"/>
      </w:rPr>
    </w:lvl>
    <w:lvl w:ilvl="7" w:tplc="F69C75DA" w:tentative="1">
      <w:start w:val="1"/>
      <w:numFmt w:val="bullet"/>
      <w:lvlText w:val="•"/>
      <w:lvlJc w:val="left"/>
      <w:pPr>
        <w:tabs>
          <w:tab w:val="num" w:pos="5760"/>
        </w:tabs>
        <w:ind w:left="5760" w:hanging="360"/>
      </w:pPr>
      <w:rPr>
        <w:rFonts w:ascii="Arial" w:hAnsi="Arial" w:hint="default"/>
      </w:rPr>
    </w:lvl>
    <w:lvl w:ilvl="8" w:tplc="8AE29A5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D9F63E3"/>
    <w:multiLevelType w:val="hybridMultilevel"/>
    <w:tmpl w:val="19182778"/>
    <w:lvl w:ilvl="0" w:tplc="B46400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61122EE7"/>
    <w:multiLevelType w:val="hybridMultilevel"/>
    <w:tmpl w:val="F280C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57508FA"/>
    <w:multiLevelType w:val="hybridMultilevel"/>
    <w:tmpl w:val="4364C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58E3688"/>
    <w:multiLevelType w:val="hybridMultilevel"/>
    <w:tmpl w:val="9DC89DBE"/>
    <w:lvl w:ilvl="0" w:tplc="117C17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69B1762B"/>
    <w:multiLevelType w:val="hybridMultilevel"/>
    <w:tmpl w:val="4218F95C"/>
    <w:lvl w:ilvl="0" w:tplc="CE005822">
      <w:start w:val="1"/>
      <w:numFmt w:val="bullet"/>
      <w:lvlText w:val="•"/>
      <w:lvlJc w:val="left"/>
      <w:pPr>
        <w:tabs>
          <w:tab w:val="num" w:pos="720"/>
        </w:tabs>
        <w:ind w:left="720" w:hanging="360"/>
      </w:pPr>
      <w:rPr>
        <w:rFonts w:ascii="Arial" w:hAnsi="Arial" w:hint="default"/>
      </w:rPr>
    </w:lvl>
    <w:lvl w:ilvl="1" w:tplc="7C703212" w:tentative="1">
      <w:start w:val="1"/>
      <w:numFmt w:val="bullet"/>
      <w:lvlText w:val="•"/>
      <w:lvlJc w:val="left"/>
      <w:pPr>
        <w:tabs>
          <w:tab w:val="num" w:pos="1440"/>
        </w:tabs>
        <w:ind w:left="1440" w:hanging="360"/>
      </w:pPr>
      <w:rPr>
        <w:rFonts w:ascii="Arial" w:hAnsi="Arial" w:hint="default"/>
      </w:rPr>
    </w:lvl>
    <w:lvl w:ilvl="2" w:tplc="24063D1E" w:tentative="1">
      <w:start w:val="1"/>
      <w:numFmt w:val="bullet"/>
      <w:lvlText w:val="•"/>
      <w:lvlJc w:val="left"/>
      <w:pPr>
        <w:tabs>
          <w:tab w:val="num" w:pos="2160"/>
        </w:tabs>
        <w:ind w:left="2160" w:hanging="360"/>
      </w:pPr>
      <w:rPr>
        <w:rFonts w:ascii="Arial" w:hAnsi="Arial" w:hint="default"/>
      </w:rPr>
    </w:lvl>
    <w:lvl w:ilvl="3" w:tplc="1FF088C6" w:tentative="1">
      <w:start w:val="1"/>
      <w:numFmt w:val="bullet"/>
      <w:lvlText w:val="•"/>
      <w:lvlJc w:val="left"/>
      <w:pPr>
        <w:tabs>
          <w:tab w:val="num" w:pos="2880"/>
        </w:tabs>
        <w:ind w:left="2880" w:hanging="360"/>
      </w:pPr>
      <w:rPr>
        <w:rFonts w:ascii="Arial" w:hAnsi="Arial" w:hint="default"/>
      </w:rPr>
    </w:lvl>
    <w:lvl w:ilvl="4" w:tplc="ACBAD4AA" w:tentative="1">
      <w:start w:val="1"/>
      <w:numFmt w:val="bullet"/>
      <w:lvlText w:val="•"/>
      <w:lvlJc w:val="left"/>
      <w:pPr>
        <w:tabs>
          <w:tab w:val="num" w:pos="3600"/>
        </w:tabs>
        <w:ind w:left="3600" w:hanging="360"/>
      </w:pPr>
      <w:rPr>
        <w:rFonts w:ascii="Arial" w:hAnsi="Arial" w:hint="default"/>
      </w:rPr>
    </w:lvl>
    <w:lvl w:ilvl="5" w:tplc="FF3057E6" w:tentative="1">
      <w:start w:val="1"/>
      <w:numFmt w:val="bullet"/>
      <w:lvlText w:val="•"/>
      <w:lvlJc w:val="left"/>
      <w:pPr>
        <w:tabs>
          <w:tab w:val="num" w:pos="4320"/>
        </w:tabs>
        <w:ind w:left="4320" w:hanging="360"/>
      </w:pPr>
      <w:rPr>
        <w:rFonts w:ascii="Arial" w:hAnsi="Arial" w:hint="default"/>
      </w:rPr>
    </w:lvl>
    <w:lvl w:ilvl="6" w:tplc="9196CA48" w:tentative="1">
      <w:start w:val="1"/>
      <w:numFmt w:val="bullet"/>
      <w:lvlText w:val="•"/>
      <w:lvlJc w:val="left"/>
      <w:pPr>
        <w:tabs>
          <w:tab w:val="num" w:pos="5040"/>
        </w:tabs>
        <w:ind w:left="5040" w:hanging="360"/>
      </w:pPr>
      <w:rPr>
        <w:rFonts w:ascii="Arial" w:hAnsi="Arial" w:hint="default"/>
      </w:rPr>
    </w:lvl>
    <w:lvl w:ilvl="7" w:tplc="E8A0BEAC" w:tentative="1">
      <w:start w:val="1"/>
      <w:numFmt w:val="bullet"/>
      <w:lvlText w:val="•"/>
      <w:lvlJc w:val="left"/>
      <w:pPr>
        <w:tabs>
          <w:tab w:val="num" w:pos="5760"/>
        </w:tabs>
        <w:ind w:left="5760" w:hanging="360"/>
      </w:pPr>
      <w:rPr>
        <w:rFonts w:ascii="Arial" w:hAnsi="Arial" w:hint="default"/>
      </w:rPr>
    </w:lvl>
    <w:lvl w:ilvl="8" w:tplc="59A2F6C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D575F30"/>
    <w:multiLevelType w:val="hybridMultilevel"/>
    <w:tmpl w:val="F7566886"/>
    <w:lvl w:ilvl="0" w:tplc="6136EC2A">
      <w:start w:val="1"/>
      <w:numFmt w:val="bullet"/>
      <w:lvlText w:val="•"/>
      <w:lvlJc w:val="left"/>
      <w:pPr>
        <w:tabs>
          <w:tab w:val="num" w:pos="720"/>
        </w:tabs>
        <w:ind w:left="720" w:hanging="360"/>
      </w:pPr>
      <w:rPr>
        <w:rFonts w:ascii="Arial" w:hAnsi="Arial" w:hint="default"/>
      </w:rPr>
    </w:lvl>
    <w:lvl w:ilvl="1" w:tplc="BC385CEE" w:tentative="1">
      <w:start w:val="1"/>
      <w:numFmt w:val="bullet"/>
      <w:lvlText w:val="•"/>
      <w:lvlJc w:val="left"/>
      <w:pPr>
        <w:tabs>
          <w:tab w:val="num" w:pos="1440"/>
        </w:tabs>
        <w:ind w:left="1440" w:hanging="360"/>
      </w:pPr>
      <w:rPr>
        <w:rFonts w:ascii="Arial" w:hAnsi="Arial" w:hint="default"/>
      </w:rPr>
    </w:lvl>
    <w:lvl w:ilvl="2" w:tplc="71D45AEE" w:tentative="1">
      <w:start w:val="1"/>
      <w:numFmt w:val="bullet"/>
      <w:lvlText w:val="•"/>
      <w:lvlJc w:val="left"/>
      <w:pPr>
        <w:tabs>
          <w:tab w:val="num" w:pos="2160"/>
        </w:tabs>
        <w:ind w:left="2160" w:hanging="360"/>
      </w:pPr>
      <w:rPr>
        <w:rFonts w:ascii="Arial" w:hAnsi="Arial" w:hint="default"/>
      </w:rPr>
    </w:lvl>
    <w:lvl w:ilvl="3" w:tplc="E9088A14" w:tentative="1">
      <w:start w:val="1"/>
      <w:numFmt w:val="bullet"/>
      <w:lvlText w:val="•"/>
      <w:lvlJc w:val="left"/>
      <w:pPr>
        <w:tabs>
          <w:tab w:val="num" w:pos="2880"/>
        </w:tabs>
        <w:ind w:left="2880" w:hanging="360"/>
      </w:pPr>
      <w:rPr>
        <w:rFonts w:ascii="Arial" w:hAnsi="Arial" w:hint="default"/>
      </w:rPr>
    </w:lvl>
    <w:lvl w:ilvl="4" w:tplc="87BE1980" w:tentative="1">
      <w:start w:val="1"/>
      <w:numFmt w:val="bullet"/>
      <w:lvlText w:val="•"/>
      <w:lvlJc w:val="left"/>
      <w:pPr>
        <w:tabs>
          <w:tab w:val="num" w:pos="3600"/>
        </w:tabs>
        <w:ind w:left="3600" w:hanging="360"/>
      </w:pPr>
      <w:rPr>
        <w:rFonts w:ascii="Arial" w:hAnsi="Arial" w:hint="default"/>
      </w:rPr>
    </w:lvl>
    <w:lvl w:ilvl="5" w:tplc="BB22B558" w:tentative="1">
      <w:start w:val="1"/>
      <w:numFmt w:val="bullet"/>
      <w:lvlText w:val="•"/>
      <w:lvlJc w:val="left"/>
      <w:pPr>
        <w:tabs>
          <w:tab w:val="num" w:pos="4320"/>
        </w:tabs>
        <w:ind w:left="4320" w:hanging="360"/>
      </w:pPr>
      <w:rPr>
        <w:rFonts w:ascii="Arial" w:hAnsi="Arial" w:hint="default"/>
      </w:rPr>
    </w:lvl>
    <w:lvl w:ilvl="6" w:tplc="61EAE710" w:tentative="1">
      <w:start w:val="1"/>
      <w:numFmt w:val="bullet"/>
      <w:lvlText w:val="•"/>
      <w:lvlJc w:val="left"/>
      <w:pPr>
        <w:tabs>
          <w:tab w:val="num" w:pos="5040"/>
        </w:tabs>
        <w:ind w:left="5040" w:hanging="360"/>
      </w:pPr>
      <w:rPr>
        <w:rFonts w:ascii="Arial" w:hAnsi="Arial" w:hint="default"/>
      </w:rPr>
    </w:lvl>
    <w:lvl w:ilvl="7" w:tplc="F5625D50" w:tentative="1">
      <w:start w:val="1"/>
      <w:numFmt w:val="bullet"/>
      <w:lvlText w:val="•"/>
      <w:lvlJc w:val="left"/>
      <w:pPr>
        <w:tabs>
          <w:tab w:val="num" w:pos="5760"/>
        </w:tabs>
        <w:ind w:left="5760" w:hanging="360"/>
      </w:pPr>
      <w:rPr>
        <w:rFonts w:ascii="Arial" w:hAnsi="Arial" w:hint="default"/>
      </w:rPr>
    </w:lvl>
    <w:lvl w:ilvl="8" w:tplc="18A4A14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043867"/>
    <w:multiLevelType w:val="hybridMultilevel"/>
    <w:tmpl w:val="F168A3E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717556F7"/>
    <w:multiLevelType w:val="hybridMultilevel"/>
    <w:tmpl w:val="25BE6C34"/>
    <w:lvl w:ilvl="0" w:tplc="674E97E8">
      <w:start w:val="1"/>
      <w:numFmt w:val="decimal"/>
      <w:lvlText w:val="%1."/>
      <w:lvlJc w:val="left"/>
      <w:pPr>
        <w:ind w:left="720" w:hanging="360"/>
      </w:pPr>
      <w:rPr>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93B17ED"/>
    <w:multiLevelType w:val="hybridMultilevel"/>
    <w:tmpl w:val="D4BCC3FC"/>
    <w:lvl w:ilvl="0" w:tplc="E8E2E7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15:restartNumberingAfterBreak="0">
    <w:nsid w:val="7E281C59"/>
    <w:multiLevelType w:val="hybridMultilevel"/>
    <w:tmpl w:val="5D3ACD52"/>
    <w:lvl w:ilvl="0" w:tplc="674E97E8">
      <w:start w:val="1"/>
      <w:numFmt w:val="decimal"/>
      <w:lvlText w:val="%1."/>
      <w:lvlJc w:val="left"/>
      <w:pPr>
        <w:ind w:left="1287" w:hanging="360"/>
      </w:pPr>
      <w:rPr>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7EBD62FF"/>
    <w:multiLevelType w:val="multilevel"/>
    <w:tmpl w:val="566003B2"/>
    <w:lvl w:ilvl="0">
      <w:start w:val="1"/>
      <w:numFmt w:val="decimal"/>
      <w:lvlText w:val="%1"/>
      <w:lvlJc w:val="left"/>
      <w:pPr>
        <w:ind w:left="375" w:hanging="375"/>
      </w:pPr>
      <w:rPr>
        <w:rFonts w:hint="default"/>
        <w:b w:val="0"/>
      </w:rPr>
    </w:lvl>
    <w:lvl w:ilvl="1">
      <w:start w:val="3"/>
      <w:numFmt w:val="decimal"/>
      <w:lvlText w:val="%1.%2"/>
      <w:lvlJc w:val="left"/>
      <w:pPr>
        <w:ind w:left="1392" w:hanging="375"/>
      </w:pPr>
      <w:rPr>
        <w:rFonts w:hint="default"/>
        <w:b w:val="0"/>
      </w:rPr>
    </w:lvl>
    <w:lvl w:ilvl="2">
      <w:start w:val="1"/>
      <w:numFmt w:val="decimal"/>
      <w:lvlText w:val="%1.%2.%3"/>
      <w:lvlJc w:val="left"/>
      <w:pPr>
        <w:ind w:left="2754" w:hanging="720"/>
      </w:pPr>
      <w:rPr>
        <w:rFonts w:hint="default"/>
        <w:b w:val="0"/>
      </w:rPr>
    </w:lvl>
    <w:lvl w:ilvl="3">
      <w:start w:val="1"/>
      <w:numFmt w:val="decimal"/>
      <w:lvlText w:val="%1.%2.%3.%4"/>
      <w:lvlJc w:val="left"/>
      <w:pPr>
        <w:ind w:left="4131" w:hanging="1080"/>
      </w:pPr>
      <w:rPr>
        <w:rFonts w:hint="default"/>
        <w:b w:val="0"/>
      </w:rPr>
    </w:lvl>
    <w:lvl w:ilvl="4">
      <w:start w:val="1"/>
      <w:numFmt w:val="decimal"/>
      <w:lvlText w:val="%1.%2.%3.%4.%5"/>
      <w:lvlJc w:val="left"/>
      <w:pPr>
        <w:ind w:left="5148" w:hanging="1080"/>
      </w:pPr>
      <w:rPr>
        <w:rFonts w:hint="default"/>
        <w:b w:val="0"/>
      </w:rPr>
    </w:lvl>
    <w:lvl w:ilvl="5">
      <w:start w:val="1"/>
      <w:numFmt w:val="decimal"/>
      <w:lvlText w:val="%1.%2.%3.%4.%5.%6"/>
      <w:lvlJc w:val="left"/>
      <w:pPr>
        <w:ind w:left="6525" w:hanging="1440"/>
      </w:pPr>
      <w:rPr>
        <w:rFonts w:hint="default"/>
        <w:b w:val="0"/>
      </w:rPr>
    </w:lvl>
    <w:lvl w:ilvl="6">
      <w:start w:val="1"/>
      <w:numFmt w:val="decimal"/>
      <w:lvlText w:val="%1.%2.%3.%4.%5.%6.%7"/>
      <w:lvlJc w:val="left"/>
      <w:pPr>
        <w:ind w:left="7542" w:hanging="1440"/>
      </w:pPr>
      <w:rPr>
        <w:rFonts w:hint="default"/>
        <w:b w:val="0"/>
      </w:rPr>
    </w:lvl>
    <w:lvl w:ilvl="7">
      <w:start w:val="1"/>
      <w:numFmt w:val="decimal"/>
      <w:lvlText w:val="%1.%2.%3.%4.%5.%6.%7.%8"/>
      <w:lvlJc w:val="left"/>
      <w:pPr>
        <w:ind w:left="8919" w:hanging="1800"/>
      </w:pPr>
      <w:rPr>
        <w:rFonts w:hint="default"/>
        <w:b w:val="0"/>
      </w:rPr>
    </w:lvl>
    <w:lvl w:ilvl="8">
      <w:start w:val="1"/>
      <w:numFmt w:val="decimal"/>
      <w:lvlText w:val="%1.%2.%3.%4.%5.%6.%7.%8.%9"/>
      <w:lvlJc w:val="left"/>
      <w:pPr>
        <w:ind w:left="10296" w:hanging="2160"/>
      </w:pPr>
      <w:rPr>
        <w:rFonts w:hint="default"/>
        <w:b w:val="0"/>
      </w:rPr>
    </w:lvl>
  </w:abstractNum>
  <w:num w:numId="1">
    <w:abstractNumId w:val="2"/>
  </w:num>
  <w:num w:numId="2">
    <w:abstractNumId w:val="31"/>
  </w:num>
  <w:num w:numId="3">
    <w:abstractNumId w:val="14"/>
  </w:num>
  <w:num w:numId="4">
    <w:abstractNumId w:val="16"/>
  </w:num>
  <w:num w:numId="5">
    <w:abstractNumId w:val="0"/>
  </w:num>
  <w:num w:numId="6">
    <w:abstractNumId w:val="10"/>
  </w:num>
  <w:num w:numId="7">
    <w:abstractNumId w:val="24"/>
  </w:num>
  <w:num w:numId="8">
    <w:abstractNumId w:val="29"/>
  </w:num>
  <w:num w:numId="9">
    <w:abstractNumId w:val="21"/>
  </w:num>
  <w:num w:numId="10">
    <w:abstractNumId w:val="11"/>
  </w:num>
  <w:num w:numId="11">
    <w:abstractNumId w:val="15"/>
  </w:num>
  <w:num w:numId="12">
    <w:abstractNumId w:val="25"/>
  </w:num>
  <w:num w:numId="13">
    <w:abstractNumId w:val="26"/>
  </w:num>
  <w:num w:numId="14">
    <w:abstractNumId w:val="1"/>
  </w:num>
  <w:num w:numId="15">
    <w:abstractNumId w:val="20"/>
  </w:num>
  <w:num w:numId="16">
    <w:abstractNumId w:val="13"/>
  </w:num>
  <w:num w:numId="17">
    <w:abstractNumId w:val="9"/>
  </w:num>
  <w:num w:numId="18">
    <w:abstractNumId w:val="8"/>
  </w:num>
  <w:num w:numId="19">
    <w:abstractNumId w:val="6"/>
  </w:num>
  <w:num w:numId="20">
    <w:abstractNumId w:val="27"/>
  </w:num>
  <w:num w:numId="21">
    <w:abstractNumId w:val="5"/>
  </w:num>
  <w:num w:numId="22">
    <w:abstractNumId w:val="28"/>
  </w:num>
  <w:num w:numId="23">
    <w:abstractNumId w:val="19"/>
  </w:num>
  <w:num w:numId="24">
    <w:abstractNumId w:val="22"/>
  </w:num>
  <w:num w:numId="25">
    <w:abstractNumId w:val="23"/>
  </w:num>
  <w:num w:numId="26">
    <w:abstractNumId w:val="30"/>
  </w:num>
  <w:num w:numId="27">
    <w:abstractNumId w:val="7"/>
  </w:num>
  <w:num w:numId="28">
    <w:abstractNumId w:val="17"/>
  </w:num>
  <w:num w:numId="29">
    <w:abstractNumId w:val="18"/>
  </w:num>
  <w:num w:numId="30">
    <w:abstractNumId w:val="12"/>
  </w:num>
  <w:num w:numId="31">
    <w:abstractNumId w:val="4"/>
  </w:num>
  <w:num w:numId="3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yacheslav">
    <w15:presenceInfo w15:providerId="None" w15:userId="Vyachesla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14B"/>
    <w:rsid w:val="00027C1F"/>
    <w:rsid w:val="00033BC1"/>
    <w:rsid w:val="00036E91"/>
    <w:rsid w:val="00050E1A"/>
    <w:rsid w:val="00053696"/>
    <w:rsid w:val="00056522"/>
    <w:rsid w:val="00060B71"/>
    <w:rsid w:val="00093658"/>
    <w:rsid w:val="00095A88"/>
    <w:rsid w:val="000B16DC"/>
    <w:rsid w:val="000C19CB"/>
    <w:rsid w:val="000C6D68"/>
    <w:rsid w:val="000E09B5"/>
    <w:rsid w:val="0013050A"/>
    <w:rsid w:val="00147F06"/>
    <w:rsid w:val="001822F8"/>
    <w:rsid w:val="0019335B"/>
    <w:rsid w:val="0019782B"/>
    <w:rsid w:val="001A268B"/>
    <w:rsid w:val="001A48DD"/>
    <w:rsid w:val="001B3B0E"/>
    <w:rsid w:val="001D58B4"/>
    <w:rsid w:val="001D59D8"/>
    <w:rsid w:val="001D6705"/>
    <w:rsid w:val="001E2170"/>
    <w:rsid w:val="001E6677"/>
    <w:rsid w:val="001F2C79"/>
    <w:rsid w:val="001F603C"/>
    <w:rsid w:val="001F60A8"/>
    <w:rsid w:val="00203213"/>
    <w:rsid w:val="00214C92"/>
    <w:rsid w:val="00216BFD"/>
    <w:rsid w:val="00227AAD"/>
    <w:rsid w:val="00231E75"/>
    <w:rsid w:val="00236D10"/>
    <w:rsid w:val="00236FAE"/>
    <w:rsid w:val="00250C4F"/>
    <w:rsid w:val="002A4C94"/>
    <w:rsid w:val="002B4119"/>
    <w:rsid w:val="002C4198"/>
    <w:rsid w:val="002F047A"/>
    <w:rsid w:val="0030206F"/>
    <w:rsid w:val="00311E30"/>
    <w:rsid w:val="003142F8"/>
    <w:rsid w:val="0031789F"/>
    <w:rsid w:val="0032415C"/>
    <w:rsid w:val="00362627"/>
    <w:rsid w:val="00362FF9"/>
    <w:rsid w:val="003912A5"/>
    <w:rsid w:val="00396EFB"/>
    <w:rsid w:val="003A0CAE"/>
    <w:rsid w:val="003D72F4"/>
    <w:rsid w:val="003E2B3E"/>
    <w:rsid w:val="003E5164"/>
    <w:rsid w:val="00401066"/>
    <w:rsid w:val="00411E1D"/>
    <w:rsid w:val="004339A8"/>
    <w:rsid w:val="0046539A"/>
    <w:rsid w:val="004722CC"/>
    <w:rsid w:val="004844AD"/>
    <w:rsid w:val="004A6FF7"/>
    <w:rsid w:val="004B6313"/>
    <w:rsid w:val="004B78A6"/>
    <w:rsid w:val="004E28E7"/>
    <w:rsid w:val="004E422B"/>
    <w:rsid w:val="004E474F"/>
    <w:rsid w:val="004E7D65"/>
    <w:rsid w:val="004F548C"/>
    <w:rsid w:val="00517BCC"/>
    <w:rsid w:val="005602C2"/>
    <w:rsid w:val="00565A52"/>
    <w:rsid w:val="00576AEB"/>
    <w:rsid w:val="005865AD"/>
    <w:rsid w:val="005E25B7"/>
    <w:rsid w:val="005E48FC"/>
    <w:rsid w:val="005F1665"/>
    <w:rsid w:val="00627B45"/>
    <w:rsid w:val="0065534C"/>
    <w:rsid w:val="00671377"/>
    <w:rsid w:val="006A5D15"/>
    <w:rsid w:val="006C309C"/>
    <w:rsid w:val="006C6471"/>
    <w:rsid w:val="006E5C2F"/>
    <w:rsid w:val="006E728A"/>
    <w:rsid w:val="00710E56"/>
    <w:rsid w:val="00770510"/>
    <w:rsid w:val="0078514B"/>
    <w:rsid w:val="00794406"/>
    <w:rsid w:val="007A2844"/>
    <w:rsid w:val="007F4F36"/>
    <w:rsid w:val="0080588B"/>
    <w:rsid w:val="00820721"/>
    <w:rsid w:val="008519FC"/>
    <w:rsid w:val="008534B6"/>
    <w:rsid w:val="00864D95"/>
    <w:rsid w:val="00885A9D"/>
    <w:rsid w:val="008939E2"/>
    <w:rsid w:val="008C276D"/>
    <w:rsid w:val="008C2B20"/>
    <w:rsid w:val="008C748B"/>
    <w:rsid w:val="008D4659"/>
    <w:rsid w:val="008E4D28"/>
    <w:rsid w:val="009979E9"/>
    <w:rsid w:val="009A3247"/>
    <w:rsid w:val="009B50BD"/>
    <w:rsid w:val="009E78B4"/>
    <w:rsid w:val="00A02313"/>
    <w:rsid w:val="00A10CB5"/>
    <w:rsid w:val="00A14CD6"/>
    <w:rsid w:val="00A25165"/>
    <w:rsid w:val="00A4378C"/>
    <w:rsid w:val="00A621CC"/>
    <w:rsid w:val="00A62B66"/>
    <w:rsid w:val="00A757E8"/>
    <w:rsid w:val="00A778EE"/>
    <w:rsid w:val="00AD0F24"/>
    <w:rsid w:val="00AD1668"/>
    <w:rsid w:val="00AD21FC"/>
    <w:rsid w:val="00AD7CEF"/>
    <w:rsid w:val="00AE4AAA"/>
    <w:rsid w:val="00AF1CF9"/>
    <w:rsid w:val="00B02680"/>
    <w:rsid w:val="00B24AB5"/>
    <w:rsid w:val="00B40883"/>
    <w:rsid w:val="00B5456A"/>
    <w:rsid w:val="00B641A7"/>
    <w:rsid w:val="00B75598"/>
    <w:rsid w:val="00B97EB1"/>
    <w:rsid w:val="00BA4E02"/>
    <w:rsid w:val="00BD56F4"/>
    <w:rsid w:val="00C36D68"/>
    <w:rsid w:val="00C4615D"/>
    <w:rsid w:val="00C776C5"/>
    <w:rsid w:val="00C827FF"/>
    <w:rsid w:val="00C82EB1"/>
    <w:rsid w:val="00C8316A"/>
    <w:rsid w:val="00CA651A"/>
    <w:rsid w:val="00CC18AC"/>
    <w:rsid w:val="00CD1910"/>
    <w:rsid w:val="00CE5DB4"/>
    <w:rsid w:val="00D2356D"/>
    <w:rsid w:val="00D30D1B"/>
    <w:rsid w:val="00D779C7"/>
    <w:rsid w:val="00DA07D8"/>
    <w:rsid w:val="00DA2EF6"/>
    <w:rsid w:val="00DB1B97"/>
    <w:rsid w:val="00DB3541"/>
    <w:rsid w:val="00DF6C79"/>
    <w:rsid w:val="00E33F70"/>
    <w:rsid w:val="00E54A81"/>
    <w:rsid w:val="00E72922"/>
    <w:rsid w:val="00E8266D"/>
    <w:rsid w:val="00E85D7D"/>
    <w:rsid w:val="00E9411F"/>
    <w:rsid w:val="00EA20B3"/>
    <w:rsid w:val="00ED5BC5"/>
    <w:rsid w:val="00EE26BF"/>
    <w:rsid w:val="00F0162D"/>
    <w:rsid w:val="00F04FA7"/>
    <w:rsid w:val="00F27ABF"/>
    <w:rsid w:val="00F3285F"/>
    <w:rsid w:val="00F84A33"/>
    <w:rsid w:val="00FB308B"/>
    <w:rsid w:val="00FB44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1DE3"/>
  <w15:docId w15:val="{7FD0B8FC-300F-4066-8860-D7A5B414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514B"/>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E728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060B71"/>
    <w:rPr>
      <w:color w:val="808080"/>
    </w:rPr>
  </w:style>
  <w:style w:type="paragraph" w:styleId="a5">
    <w:name w:val="Balloon Text"/>
    <w:basedOn w:val="a"/>
    <w:link w:val="a6"/>
    <w:uiPriority w:val="99"/>
    <w:semiHidden/>
    <w:unhideWhenUsed/>
    <w:rsid w:val="00060B7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60B71"/>
    <w:rPr>
      <w:rFonts w:ascii="Tahoma" w:hAnsi="Tahoma" w:cs="Tahoma"/>
      <w:sz w:val="16"/>
      <w:szCs w:val="16"/>
      <w:lang w:eastAsia="en-US"/>
    </w:rPr>
  </w:style>
  <w:style w:type="paragraph" w:styleId="a7">
    <w:name w:val="List Paragraph"/>
    <w:basedOn w:val="a"/>
    <w:uiPriority w:val="34"/>
    <w:qFormat/>
    <w:rsid w:val="00060B71"/>
    <w:pPr>
      <w:ind w:left="720"/>
      <w:contextualSpacing/>
    </w:pPr>
  </w:style>
  <w:style w:type="paragraph" w:styleId="a8">
    <w:name w:val="header"/>
    <w:basedOn w:val="a"/>
    <w:link w:val="a9"/>
    <w:uiPriority w:val="99"/>
    <w:semiHidden/>
    <w:unhideWhenUsed/>
    <w:rsid w:val="003A0CAE"/>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3A0CAE"/>
    <w:rPr>
      <w:sz w:val="22"/>
      <w:szCs w:val="22"/>
      <w:lang w:eastAsia="en-US"/>
    </w:rPr>
  </w:style>
  <w:style w:type="paragraph" w:styleId="aa">
    <w:name w:val="footer"/>
    <w:basedOn w:val="a"/>
    <w:link w:val="ab"/>
    <w:uiPriority w:val="99"/>
    <w:unhideWhenUsed/>
    <w:rsid w:val="003A0CA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A0CAE"/>
    <w:rPr>
      <w:sz w:val="22"/>
      <w:szCs w:val="22"/>
      <w:lang w:eastAsia="en-US"/>
    </w:rPr>
  </w:style>
  <w:style w:type="paragraph" w:customStyle="1" w:styleId="2">
    <w:name w:val="заголовок 2"/>
    <w:basedOn w:val="a"/>
    <w:next w:val="a"/>
    <w:rsid w:val="00DA07D8"/>
    <w:pPr>
      <w:keepNext/>
      <w:autoSpaceDE w:val="0"/>
      <w:autoSpaceDN w:val="0"/>
      <w:spacing w:after="0" w:line="240" w:lineRule="auto"/>
      <w:ind w:firstLine="720"/>
      <w:jc w:val="center"/>
      <w:outlineLvl w:val="1"/>
    </w:pPr>
    <w:rPr>
      <w:rFonts w:ascii="Times New Roman" w:eastAsia="Times New Roman" w:hAnsi="Times New Roman"/>
      <w:b/>
      <w:bCs/>
      <w:sz w:val="28"/>
      <w:szCs w:val="24"/>
      <w:lang w:eastAsia="ru-RU"/>
    </w:rPr>
  </w:style>
  <w:style w:type="paragraph" w:styleId="ac">
    <w:name w:val="Normal (Web)"/>
    <w:basedOn w:val="a"/>
    <w:uiPriority w:val="99"/>
    <w:semiHidden/>
    <w:unhideWhenUsed/>
    <w:rsid w:val="00E54A81"/>
    <w:pPr>
      <w:spacing w:before="100" w:beforeAutospacing="1" w:after="100" w:afterAutospacing="1" w:line="240" w:lineRule="auto"/>
    </w:pPr>
    <w:rPr>
      <w:rFonts w:ascii="Times New Roman" w:eastAsiaTheme="minorEastAsia" w:hAnsi="Times New Roman"/>
      <w:sz w:val="24"/>
      <w:szCs w:val="24"/>
      <w:lang w:eastAsia="ru-RU"/>
    </w:rPr>
  </w:style>
  <w:style w:type="character" w:styleId="ad">
    <w:name w:val="annotation reference"/>
    <w:basedOn w:val="a0"/>
    <w:uiPriority w:val="99"/>
    <w:semiHidden/>
    <w:unhideWhenUsed/>
    <w:rsid w:val="007A2844"/>
    <w:rPr>
      <w:sz w:val="16"/>
      <w:szCs w:val="16"/>
    </w:rPr>
  </w:style>
  <w:style w:type="paragraph" w:styleId="ae">
    <w:name w:val="annotation text"/>
    <w:basedOn w:val="a"/>
    <w:link w:val="af"/>
    <w:uiPriority w:val="99"/>
    <w:semiHidden/>
    <w:unhideWhenUsed/>
    <w:rsid w:val="007A2844"/>
    <w:pPr>
      <w:spacing w:line="240" w:lineRule="auto"/>
    </w:pPr>
    <w:rPr>
      <w:sz w:val="20"/>
      <w:szCs w:val="20"/>
    </w:rPr>
  </w:style>
  <w:style w:type="character" w:customStyle="1" w:styleId="af">
    <w:name w:val="Текст примечания Знак"/>
    <w:basedOn w:val="a0"/>
    <w:link w:val="ae"/>
    <w:uiPriority w:val="99"/>
    <w:semiHidden/>
    <w:rsid w:val="007A2844"/>
    <w:rPr>
      <w:lang w:eastAsia="en-US"/>
    </w:rPr>
  </w:style>
  <w:style w:type="paragraph" w:styleId="af0">
    <w:name w:val="annotation subject"/>
    <w:basedOn w:val="ae"/>
    <w:next w:val="ae"/>
    <w:link w:val="af1"/>
    <w:uiPriority w:val="99"/>
    <w:semiHidden/>
    <w:unhideWhenUsed/>
    <w:rsid w:val="007A2844"/>
    <w:rPr>
      <w:b/>
      <w:bCs/>
    </w:rPr>
  </w:style>
  <w:style w:type="character" w:customStyle="1" w:styleId="af1">
    <w:name w:val="Тема примечания Знак"/>
    <w:basedOn w:val="af"/>
    <w:link w:val="af0"/>
    <w:uiPriority w:val="99"/>
    <w:semiHidden/>
    <w:rsid w:val="007A2844"/>
    <w:rPr>
      <w:b/>
      <w:bCs/>
      <w:lang w:eastAsia="en-US"/>
    </w:rPr>
  </w:style>
  <w:style w:type="character" w:customStyle="1" w:styleId="normaltextrun">
    <w:name w:val="normaltextrun"/>
    <w:basedOn w:val="a0"/>
    <w:rsid w:val="008D4659"/>
  </w:style>
  <w:style w:type="character" w:customStyle="1" w:styleId="eop">
    <w:name w:val="eop"/>
    <w:basedOn w:val="a0"/>
    <w:rsid w:val="008D4659"/>
  </w:style>
  <w:style w:type="paragraph" w:customStyle="1" w:styleId="paragraph">
    <w:name w:val="paragraph"/>
    <w:basedOn w:val="a"/>
    <w:rsid w:val="001F60A8"/>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pellingerror">
    <w:name w:val="spellingerror"/>
    <w:basedOn w:val="a0"/>
    <w:rsid w:val="001E2170"/>
  </w:style>
  <w:style w:type="character" w:customStyle="1" w:styleId="scxp45356394">
    <w:name w:val="scxp45356394"/>
    <w:basedOn w:val="a0"/>
    <w:rsid w:val="001E2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18119">
      <w:bodyDiv w:val="1"/>
      <w:marLeft w:val="0"/>
      <w:marRight w:val="0"/>
      <w:marTop w:val="0"/>
      <w:marBottom w:val="0"/>
      <w:divBdr>
        <w:top w:val="none" w:sz="0" w:space="0" w:color="auto"/>
        <w:left w:val="none" w:sz="0" w:space="0" w:color="auto"/>
        <w:bottom w:val="none" w:sz="0" w:space="0" w:color="auto"/>
        <w:right w:val="none" w:sz="0" w:space="0" w:color="auto"/>
      </w:divBdr>
    </w:div>
    <w:div w:id="95759717">
      <w:bodyDiv w:val="1"/>
      <w:marLeft w:val="0"/>
      <w:marRight w:val="0"/>
      <w:marTop w:val="0"/>
      <w:marBottom w:val="0"/>
      <w:divBdr>
        <w:top w:val="none" w:sz="0" w:space="0" w:color="auto"/>
        <w:left w:val="none" w:sz="0" w:space="0" w:color="auto"/>
        <w:bottom w:val="none" w:sz="0" w:space="0" w:color="auto"/>
        <w:right w:val="none" w:sz="0" w:space="0" w:color="auto"/>
      </w:divBdr>
    </w:div>
    <w:div w:id="292366039">
      <w:bodyDiv w:val="1"/>
      <w:marLeft w:val="0"/>
      <w:marRight w:val="0"/>
      <w:marTop w:val="0"/>
      <w:marBottom w:val="0"/>
      <w:divBdr>
        <w:top w:val="none" w:sz="0" w:space="0" w:color="auto"/>
        <w:left w:val="none" w:sz="0" w:space="0" w:color="auto"/>
        <w:bottom w:val="none" w:sz="0" w:space="0" w:color="auto"/>
        <w:right w:val="none" w:sz="0" w:space="0" w:color="auto"/>
      </w:divBdr>
      <w:divsChild>
        <w:div w:id="571045373">
          <w:marLeft w:val="547"/>
          <w:marRight w:val="0"/>
          <w:marTop w:val="134"/>
          <w:marBottom w:val="0"/>
          <w:divBdr>
            <w:top w:val="none" w:sz="0" w:space="0" w:color="auto"/>
            <w:left w:val="none" w:sz="0" w:space="0" w:color="auto"/>
            <w:bottom w:val="none" w:sz="0" w:space="0" w:color="auto"/>
            <w:right w:val="none" w:sz="0" w:space="0" w:color="auto"/>
          </w:divBdr>
        </w:div>
      </w:divsChild>
    </w:div>
    <w:div w:id="326713932">
      <w:bodyDiv w:val="1"/>
      <w:marLeft w:val="0"/>
      <w:marRight w:val="0"/>
      <w:marTop w:val="0"/>
      <w:marBottom w:val="0"/>
      <w:divBdr>
        <w:top w:val="none" w:sz="0" w:space="0" w:color="auto"/>
        <w:left w:val="none" w:sz="0" w:space="0" w:color="auto"/>
        <w:bottom w:val="none" w:sz="0" w:space="0" w:color="auto"/>
        <w:right w:val="none" w:sz="0" w:space="0" w:color="auto"/>
      </w:divBdr>
    </w:div>
    <w:div w:id="350109491">
      <w:bodyDiv w:val="1"/>
      <w:marLeft w:val="0"/>
      <w:marRight w:val="0"/>
      <w:marTop w:val="0"/>
      <w:marBottom w:val="0"/>
      <w:divBdr>
        <w:top w:val="none" w:sz="0" w:space="0" w:color="auto"/>
        <w:left w:val="none" w:sz="0" w:space="0" w:color="auto"/>
        <w:bottom w:val="none" w:sz="0" w:space="0" w:color="auto"/>
        <w:right w:val="none" w:sz="0" w:space="0" w:color="auto"/>
      </w:divBdr>
      <w:divsChild>
        <w:div w:id="876239322">
          <w:marLeft w:val="547"/>
          <w:marRight w:val="0"/>
          <w:marTop w:val="134"/>
          <w:marBottom w:val="0"/>
          <w:divBdr>
            <w:top w:val="none" w:sz="0" w:space="0" w:color="auto"/>
            <w:left w:val="none" w:sz="0" w:space="0" w:color="auto"/>
            <w:bottom w:val="none" w:sz="0" w:space="0" w:color="auto"/>
            <w:right w:val="none" w:sz="0" w:space="0" w:color="auto"/>
          </w:divBdr>
        </w:div>
      </w:divsChild>
    </w:div>
    <w:div w:id="388723470">
      <w:bodyDiv w:val="1"/>
      <w:marLeft w:val="0"/>
      <w:marRight w:val="0"/>
      <w:marTop w:val="0"/>
      <w:marBottom w:val="0"/>
      <w:divBdr>
        <w:top w:val="none" w:sz="0" w:space="0" w:color="auto"/>
        <w:left w:val="none" w:sz="0" w:space="0" w:color="auto"/>
        <w:bottom w:val="none" w:sz="0" w:space="0" w:color="auto"/>
        <w:right w:val="none" w:sz="0" w:space="0" w:color="auto"/>
      </w:divBdr>
    </w:div>
    <w:div w:id="389227363">
      <w:bodyDiv w:val="1"/>
      <w:marLeft w:val="0"/>
      <w:marRight w:val="0"/>
      <w:marTop w:val="0"/>
      <w:marBottom w:val="0"/>
      <w:divBdr>
        <w:top w:val="none" w:sz="0" w:space="0" w:color="auto"/>
        <w:left w:val="none" w:sz="0" w:space="0" w:color="auto"/>
        <w:bottom w:val="none" w:sz="0" w:space="0" w:color="auto"/>
        <w:right w:val="none" w:sz="0" w:space="0" w:color="auto"/>
      </w:divBdr>
    </w:div>
    <w:div w:id="429467336">
      <w:bodyDiv w:val="1"/>
      <w:marLeft w:val="0"/>
      <w:marRight w:val="0"/>
      <w:marTop w:val="0"/>
      <w:marBottom w:val="0"/>
      <w:divBdr>
        <w:top w:val="none" w:sz="0" w:space="0" w:color="auto"/>
        <w:left w:val="none" w:sz="0" w:space="0" w:color="auto"/>
        <w:bottom w:val="none" w:sz="0" w:space="0" w:color="auto"/>
        <w:right w:val="none" w:sz="0" w:space="0" w:color="auto"/>
      </w:divBdr>
      <w:divsChild>
        <w:div w:id="1112360866">
          <w:marLeft w:val="0"/>
          <w:marRight w:val="0"/>
          <w:marTop w:val="0"/>
          <w:marBottom w:val="0"/>
          <w:divBdr>
            <w:top w:val="none" w:sz="0" w:space="0" w:color="auto"/>
            <w:left w:val="none" w:sz="0" w:space="0" w:color="auto"/>
            <w:bottom w:val="none" w:sz="0" w:space="0" w:color="auto"/>
            <w:right w:val="none" w:sz="0" w:space="0" w:color="auto"/>
          </w:divBdr>
        </w:div>
        <w:div w:id="568611493">
          <w:marLeft w:val="0"/>
          <w:marRight w:val="0"/>
          <w:marTop w:val="0"/>
          <w:marBottom w:val="0"/>
          <w:divBdr>
            <w:top w:val="none" w:sz="0" w:space="0" w:color="auto"/>
            <w:left w:val="none" w:sz="0" w:space="0" w:color="auto"/>
            <w:bottom w:val="none" w:sz="0" w:space="0" w:color="auto"/>
            <w:right w:val="none" w:sz="0" w:space="0" w:color="auto"/>
          </w:divBdr>
        </w:div>
      </w:divsChild>
    </w:div>
    <w:div w:id="522785840">
      <w:bodyDiv w:val="1"/>
      <w:marLeft w:val="0"/>
      <w:marRight w:val="0"/>
      <w:marTop w:val="0"/>
      <w:marBottom w:val="0"/>
      <w:divBdr>
        <w:top w:val="none" w:sz="0" w:space="0" w:color="auto"/>
        <w:left w:val="none" w:sz="0" w:space="0" w:color="auto"/>
        <w:bottom w:val="none" w:sz="0" w:space="0" w:color="auto"/>
        <w:right w:val="none" w:sz="0" w:space="0" w:color="auto"/>
      </w:divBdr>
    </w:div>
    <w:div w:id="533932994">
      <w:bodyDiv w:val="1"/>
      <w:marLeft w:val="0"/>
      <w:marRight w:val="0"/>
      <w:marTop w:val="0"/>
      <w:marBottom w:val="0"/>
      <w:divBdr>
        <w:top w:val="none" w:sz="0" w:space="0" w:color="auto"/>
        <w:left w:val="none" w:sz="0" w:space="0" w:color="auto"/>
        <w:bottom w:val="none" w:sz="0" w:space="0" w:color="auto"/>
        <w:right w:val="none" w:sz="0" w:space="0" w:color="auto"/>
      </w:divBdr>
    </w:div>
    <w:div w:id="723913537">
      <w:bodyDiv w:val="1"/>
      <w:marLeft w:val="0"/>
      <w:marRight w:val="0"/>
      <w:marTop w:val="0"/>
      <w:marBottom w:val="0"/>
      <w:divBdr>
        <w:top w:val="none" w:sz="0" w:space="0" w:color="auto"/>
        <w:left w:val="none" w:sz="0" w:space="0" w:color="auto"/>
        <w:bottom w:val="none" w:sz="0" w:space="0" w:color="auto"/>
        <w:right w:val="none" w:sz="0" w:space="0" w:color="auto"/>
      </w:divBdr>
    </w:div>
    <w:div w:id="735397225">
      <w:bodyDiv w:val="1"/>
      <w:marLeft w:val="0"/>
      <w:marRight w:val="0"/>
      <w:marTop w:val="0"/>
      <w:marBottom w:val="0"/>
      <w:divBdr>
        <w:top w:val="none" w:sz="0" w:space="0" w:color="auto"/>
        <w:left w:val="none" w:sz="0" w:space="0" w:color="auto"/>
        <w:bottom w:val="none" w:sz="0" w:space="0" w:color="auto"/>
        <w:right w:val="none" w:sz="0" w:space="0" w:color="auto"/>
      </w:divBdr>
    </w:div>
    <w:div w:id="835345935">
      <w:bodyDiv w:val="1"/>
      <w:marLeft w:val="0"/>
      <w:marRight w:val="0"/>
      <w:marTop w:val="0"/>
      <w:marBottom w:val="0"/>
      <w:divBdr>
        <w:top w:val="none" w:sz="0" w:space="0" w:color="auto"/>
        <w:left w:val="none" w:sz="0" w:space="0" w:color="auto"/>
        <w:bottom w:val="none" w:sz="0" w:space="0" w:color="auto"/>
        <w:right w:val="none" w:sz="0" w:space="0" w:color="auto"/>
      </w:divBdr>
    </w:div>
    <w:div w:id="836579577">
      <w:bodyDiv w:val="1"/>
      <w:marLeft w:val="0"/>
      <w:marRight w:val="0"/>
      <w:marTop w:val="0"/>
      <w:marBottom w:val="0"/>
      <w:divBdr>
        <w:top w:val="none" w:sz="0" w:space="0" w:color="auto"/>
        <w:left w:val="none" w:sz="0" w:space="0" w:color="auto"/>
        <w:bottom w:val="none" w:sz="0" w:space="0" w:color="auto"/>
        <w:right w:val="none" w:sz="0" w:space="0" w:color="auto"/>
      </w:divBdr>
    </w:div>
    <w:div w:id="844785185">
      <w:bodyDiv w:val="1"/>
      <w:marLeft w:val="0"/>
      <w:marRight w:val="0"/>
      <w:marTop w:val="0"/>
      <w:marBottom w:val="0"/>
      <w:divBdr>
        <w:top w:val="none" w:sz="0" w:space="0" w:color="auto"/>
        <w:left w:val="none" w:sz="0" w:space="0" w:color="auto"/>
        <w:bottom w:val="none" w:sz="0" w:space="0" w:color="auto"/>
        <w:right w:val="none" w:sz="0" w:space="0" w:color="auto"/>
      </w:divBdr>
      <w:divsChild>
        <w:div w:id="515313737">
          <w:marLeft w:val="0"/>
          <w:marRight w:val="0"/>
          <w:marTop w:val="0"/>
          <w:marBottom w:val="0"/>
          <w:divBdr>
            <w:top w:val="none" w:sz="0" w:space="0" w:color="auto"/>
            <w:left w:val="none" w:sz="0" w:space="0" w:color="auto"/>
            <w:bottom w:val="none" w:sz="0" w:space="0" w:color="auto"/>
            <w:right w:val="none" w:sz="0" w:space="0" w:color="auto"/>
          </w:divBdr>
        </w:div>
        <w:div w:id="1060444383">
          <w:marLeft w:val="0"/>
          <w:marRight w:val="0"/>
          <w:marTop w:val="0"/>
          <w:marBottom w:val="0"/>
          <w:divBdr>
            <w:top w:val="none" w:sz="0" w:space="0" w:color="auto"/>
            <w:left w:val="none" w:sz="0" w:space="0" w:color="auto"/>
            <w:bottom w:val="none" w:sz="0" w:space="0" w:color="auto"/>
            <w:right w:val="none" w:sz="0" w:space="0" w:color="auto"/>
          </w:divBdr>
        </w:div>
      </w:divsChild>
    </w:div>
    <w:div w:id="921376962">
      <w:bodyDiv w:val="1"/>
      <w:marLeft w:val="0"/>
      <w:marRight w:val="0"/>
      <w:marTop w:val="0"/>
      <w:marBottom w:val="0"/>
      <w:divBdr>
        <w:top w:val="none" w:sz="0" w:space="0" w:color="auto"/>
        <w:left w:val="none" w:sz="0" w:space="0" w:color="auto"/>
        <w:bottom w:val="none" w:sz="0" w:space="0" w:color="auto"/>
        <w:right w:val="none" w:sz="0" w:space="0" w:color="auto"/>
      </w:divBdr>
    </w:div>
    <w:div w:id="927426752">
      <w:bodyDiv w:val="1"/>
      <w:marLeft w:val="0"/>
      <w:marRight w:val="0"/>
      <w:marTop w:val="0"/>
      <w:marBottom w:val="0"/>
      <w:divBdr>
        <w:top w:val="none" w:sz="0" w:space="0" w:color="auto"/>
        <w:left w:val="none" w:sz="0" w:space="0" w:color="auto"/>
        <w:bottom w:val="none" w:sz="0" w:space="0" w:color="auto"/>
        <w:right w:val="none" w:sz="0" w:space="0" w:color="auto"/>
      </w:divBdr>
    </w:div>
    <w:div w:id="930041516">
      <w:bodyDiv w:val="1"/>
      <w:marLeft w:val="0"/>
      <w:marRight w:val="0"/>
      <w:marTop w:val="0"/>
      <w:marBottom w:val="0"/>
      <w:divBdr>
        <w:top w:val="none" w:sz="0" w:space="0" w:color="auto"/>
        <w:left w:val="none" w:sz="0" w:space="0" w:color="auto"/>
        <w:bottom w:val="none" w:sz="0" w:space="0" w:color="auto"/>
        <w:right w:val="none" w:sz="0" w:space="0" w:color="auto"/>
      </w:divBdr>
    </w:div>
    <w:div w:id="937100196">
      <w:bodyDiv w:val="1"/>
      <w:marLeft w:val="0"/>
      <w:marRight w:val="0"/>
      <w:marTop w:val="0"/>
      <w:marBottom w:val="0"/>
      <w:divBdr>
        <w:top w:val="none" w:sz="0" w:space="0" w:color="auto"/>
        <w:left w:val="none" w:sz="0" w:space="0" w:color="auto"/>
        <w:bottom w:val="none" w:sz="0" w:space="0" w:color="auto"/>
        <w:right w:val="none" w:sz="0" w:space="0" w:color="auto"/>
      </w:divBdr>
      <w:divsChild>
        <w:div w:id="761802296">
          <w:marLeft w:val="547"/>
          <w:marRight w:val="0"/>
          <w:marTop w:val="106"/>
          <w:marBottom w:val="0"/>
          <w:divBdr>
            <w:top w:val="none" w:sz="0" w:space="0" w:color="auto"/>
            <w:left w:val="none" w:sz="0" w:space="0" w:color="auto"/>
            <w:bottom w:val="none" w:sz="0" w:space="0" w:color="auto"/>
            <w:right w:val="none" w:sz="0" w:space="0" w:color="auto"/>
          </w:divBdr>
        </w:div>
      </w:divsChild>
    </w:div>
    <w:div w:id="997734271">
      <w:bodyDiv w:val="1"/>
      <w:marLeft w:val="0"/>
      <w:marRight w:val="0"/>
      <w:marTop w:val="0"/>
      <w:marBottom w:val="0"/>
      <w:divBdr>
        <w:top w:val="none" w:sz="0" w:space="0" w:color="auto"/>
        <w:left w:val="none" w:sz="0" w:space="0" w:color="auto"/>
        <w:bottom w:val="none" w:sz="0" w:space="0" w:color="auto"/>
        <w:right w:val="none" w:sz="0" w:space="0" w:color="auto"/>
      </w:divBdr>
    </w:div>
    <w:div w:id="999893856">
      <w:bodyDiv w:val="1"/>
      <w:marLeft w:val="0"/>
      <w:marRight w:val="0"/>
      <w:marTop w:val="0"/>
      <w:marBottom w:val="0"/>
      <w:divBdr>
        <w:top w:val="none" w:sz="0" w:space="0" w:color="auto"/>
        <w:left w:val="none" w:sz="0" w:space="0" w:color="auto"/>
        <w:bottom w:val="none" w:sz="0" w:space="0" w:color="auto"/>
        <w:right w:val="none" w:sz="0" w:space="0" w:color="auto"/>
      </w:divBdr>
    </w:div>
    <w:div w:id="1076972108">
      <w:bodyDiv w:val="1"/>
      <w:marLeft w:val="0"/>
      <w:marRight w:val="0"/>
      <w:marTop w:val="0"/>
      <w:marBottom w:val="0"/>
      <w:divBdr>
        <w:top w:val="none" w:sz="0" w:space="0" w:color="auto"/>
        <w:left w:val="none" w:sz="0" w:space="0" w:color="auto"/>
        <w:bottom w:val="none" w:sz="0" w:space="0" w:color="auto"/>
        <w:right w:val="none" w:sz="0" w:space="0" w:color="auto"/>
      </w:divBdr>
    </w:div>
    <w:div w:id="1140154822">
      <w:bodyDiv w:val="1"/>
      <w:marLeft w:val="0"/>
      <w:marRight w:val="0"/>
      <w:marTop w:val="0"/>
      <w:marBottom w:val="0"/>
      <w:divBdr>
        <w:top w:val="none" w:sz="0" w:space="0" w:color="auto"/>
        <w:left w:val="none" w:sz="0" w:space="0" w:color="auto"/>
        <w:bottom w:val="none" w:sz="0" w:space="0" w:color="auto"/>
        <w:right w:val="none" w:sz="0" w:space="0" w:color="auto"/>
      </w:divBdr>
      <w:divsChild>
        <w:div w:id="45691880">
          <w:marLeft w:val="0"/>
          <w:marRight w:val="0"/>
          <w:marTop w:val="0"/>
          <w:marBottom w:val="0"/>
          <w:divBdr>
            <w:top w:val="none" w:sz="0" w:space="0" w:color="auto"/>
            <w:left w:val="none" w:sz="0" w:space="0" w:color="auto"/>
            <w:bottom w:val="none" w:sz="0" w:space="0" w:color="auto"/>
            <w:right w:val="none" w:sz="0" w:space="0" w:color="auto"/>
          </w:divBdr>
        </w:div>
        <w:div w:id="1448621732">
          <w:marLeft w:val="0"/>
          <w:marRight w:val="0"/>
          <w:marTop w:val="0"/>
          <w:marBottom w:val="0"/>
          <w:divBdr>
            <w:top w:val="none" w:sz="0" w:space="0" w:color="auto"/>
            <w:left w:val="none" w:sz="0" w:space="0" w:color="auto"/>
            <w:bottom w:val="none" w:sz="0" w:space="0" w:color="auto"/>
            <w:right w:val="none" w:sz="0" w:space="0" w:color="auto"/>
          </w:divBdr>
        </w:div>
      </w:divsChild>
    </w:div>
    <w:div w:id="1270623885">
      <w:bodyDiv w:val="1"/>
      <w:marLeft w:val="0"/>
      <w:marRight w:val="0"/>
      <w:marTop w:val="0"/>
      <w:marBottom w:val="0"/>
      <w:divBdr>
        <w:top w:val="none" w:sz="0" w:space="0" w:color="auto"/>
        <w:left w:val="none" w:sz="0" w:space="0" w:color="auto"/>
        <w:bottom w:val="none" w:sz="0" w:space="0" w:color="auto"/>
        <w:right w:val="none" w:sz="0" w:space="0" w:color="auto"/>
      </w:divBdr>
      <w:divsChild>
        <w:div w:id="2067029237">
          <w:marLeft w:val="547"/>
          <w:marRight w:val="0"/>
          <w:marTop w:val="173"/>
          <w:marBottom w:val="0"/>
          <w:divBdr>
            <w:top w:val="none" w:sz="0" w:space="0" w:color="auto"/>
            <w:left w:val="none" w:sz="0" w:space="0" w:color="auto"/>
            <w:bottom w:val="none" w:sz="0" w:space="0" w:color="auto"/>
            <w:right w:val="none" w:sz="0" w:space="0" w:color="auto"/>
          </w:divBdr>
        </w:div>
      </w:divsChild>
    </w:div>
    <w:div w:id="1299918966">
      <w:bodyDiv w:val="1"/>
      <w:marLeft w:val="0"/>
      <w:marRight w:val="0"/>
      <w:marTop w:val="0"/>
      <w:marBottom w:val="0"/>
      <w:divBdr>
        <w:top w:val="none" w:sz="0" w:space="0" w:color="auto"/>
        <w:left w:val="none" w:sz="0" w:space="0" w:color="auto"/>
        <w:bottom w:val="none" w:sz="0" w:space="0" w:color="auto"/>
        <w:right w:val="none" w:sz="0" w:space="0" w:color="auto"/>
      </w:divBdr>
    </w:div>
    <w:div w:id="1324161970">
      <w:bodyDiv w:val="1"/>
      <w:marLeft w:val="0"/>
      <w:marRight w:val="0"/>
      <w:marTop w:val="0"/>
      <w:marBottom w:val="0"/>
      <w:divBdr>
        <w:top w:val="none" w:sz="0" w:space="0" w:color="auto"/>
        <w:left w:val="none" w:sz="0" w:space="0" w:color="auto"/>
        <w:bottom w:val="none" w:sz="0" w:space="0" w:color="auto"/>
        <w:right w:val="none" w:sz="0" w:space="0" w:color="auto"/>
      </w:divBdr>
    </w:div>
    <w:div w:id="1329477500">
      <w:bodyDiv w:val="1"/>
      <w:marLeft w:val="0"/>
      <w:marRight w:val="0"/>
      <w:marTop w:val="0"/>
      <w:marBottom w:val="0"/>
      <w:divBdr>
        <w:top w:val="none" w:sz="0" w:space="0" w:color="auto"/>
        <w:left w:val="none" w:sz="0" w:space="0" w:color="auto"/>
        <w:bottom w:val="none" w:sz="0" w:space="0" w:color="auto"/>
        <w:right w:val="none" w:sz="0" w:space="0" w:color="auto"/>
      </w:divBdr>
    </w:div>
    <w:div w:id="1385328930">
      <w:bodyDiv w:val="1"/>
      <w:marLeft w:val="0"/>
      <w:marRight w:val="0"/>
      <w:marTop w:val="0"/>
      <w:marBottom w:val="0"/>
      <w:divBdr>
        <w:top w:val="none" w:sz="0" w:space="0" w:color="auto"/>
        <w:left w:val="none" w:sz="0" w:space="0" w:color="auto"/>
        <w:bottom w:val="none" w:sz="0" w:space="0" w:color="auto"/>
        <w:right w:val="none" w:sz="0" w:space="0" w:color="auto"/>
      </w:divBdr>
    </w:div>
    <w:div w:id="1394541775">
      <w:bodyDiv w:val="1"/>
      <w:marLeft w:val="0"/>
      <w:marRight w:val="0"/>
      <w:marTop w:val="0"/>
      <w:marBottom w:val="0"/>
      <w:divBdr>
        <w:top w:val="none" w:sz="0" w:space="0" w:color="auto"/>
        <w:left w:val="none" w:sz="0" w:space="0" w:color="auto"/>
        <w:bottom w:val="none" w:sz="0" w:space="0" w:color="auto"/>
        <w:right w:val="none" w:sz="0" w:space="0" w:color="auto"/>
      </w:divBdr>
      <w:divsChild>
        <w:div w:id="1761367326">
          <w:marLeft w:val="0"/>
          <w:marRight w:val="0"/>
          <w:marTop w:val="0"/>
          <w:marBottom w:val="0"/>
          <w:divBdr>
            <w:top w:val="none" w:sz="0" w:space="0" w:color="auto"/>
            <w:left w:val="none" w:sz="0" w:space="0" w:color="auto"/>
            <w:bottom w:val="none" w:sz="0" w:space="0" w:color="auto"/>
            <w:right w:val="none" w:sz="0" w:space="0" w:color="auto"/>
          </w:divBdr>
        </w:div>
        <w:div w:id="2067952851">
          <w:marLeft w:val="0"/>
          <w:marRight w:val="0"/>
          <w:marTop w:val="0"/>
          <w:marBottom w:val="0"/>
          <w:divBdr>
            <w:top w:val="none" w:sz="0" w:space="0" w:color="auto"/>
            <w:left w:val="none" w:sz="0" w:space="0" w:color="auto"/>
            <w:bottom w:val="none" w:sz="0" w:space="0" w:color="auto"/>
            <w:right w:val="none" w:sz="0" w:space="0" w:color="auto"/>
          </w:divBdr>
        </w:div>
        <w:div w:id="1780561153">
          <w:marLeft w:val="0"/>
          <w:marRight w:val="0"/>
          <w:marTop w:val="0"/>
          <w:marBottom w:val="0"/>
          <w:divBdr>
            <w:top w:val="none" w:sz="0" w:space="0" w:color="auto"/>
            <w:left w:val="none" w:sz="0" w:space="0" w:color="auto"/>
            <w:bottom w:val="none" w:sz="0" w:space="0" w:color="auto"/>
            <w:right w:val="none" w:sz="0" w:space="0" w:color="auto"/>
          </w:divBdr>
        </w:div>
        <w:div w:id="1875188249">
          <w:marLeft w:val="0"/>
          <w:marRight w:val="0"/>
          <w:marTop w:val="0"/>
          <w:marBottom w:val="0"/>
          <w:divBdr>
            <w:top w:val="none" w:sz="0" w:space="0" w:color="auto"/>
            <w:left w:val="none" w:sz="0" w:space="0" w:color="auto"/>
            <w:bottom w:val="none" w:sz="0" w:space="0" w:color="auto"/>
            <w:right w:val="none" w:sz="0" w:space="0" w:color="auto"/>
          </w:divBdr>
        </w:div>
      </w:divsChild>
    </w:div>
    <w:div w:id="1436368465">
      <w:bodyDiv w:val="1"/>
      <w:marLeft w:val="0"/>
      <w:marRight w:val="0"/>
      <w:marTop w:val="0"/>
      <w:marBottom w:val="0"/>
      <w:divBdr>
        <w:top w:val="none" w:sz="0" w:space="0" w:color="auto"/>
        <w:left w:val="none" w:sz="0" w:space="0" w:color="auto"/>
        <w:bottom w:val="none" w:sz="0" w:space="0" w:color="auto"/>
        <w:right w:val="none" w:sz="0" w:space="0" w:color="auto"/>
      </w:divBdr>
    </w:div>
    <w:div w:id="1590432598">
      <w:bodyDiv w:val="1"/>
      <w:marLeft w:val="0"/>
      <w:marRight w:val="0"/>
      <w:marTop w:val="0"/>
      <w:marBottom w:val="0"/>
      <w:divBdr>
        <w:top w:val="none" w:sz="0" w:space="0" w:color="auto"/>
        <w:left w:val="none" w:sz="0" w:space="0" w:color="auto"/>
        <w:bottom w:val="none" w:sz="0" w:space="0" w:color="auto"/>
        <w:right w:val="none" w:sz="0" w:space="0" w:color="auto"/>
      </w:divBdr>
      <w:divsChild>
        <w:div w:id="1660306294">
          <w:marLeft w:val="0"/>
          <w:marRight w:val="0"/>
          <w:marTop w:val="0"/>
          <w:marBottom w:val="0"/>
          <w:divBdr>
            <w:top w:val="none" w:sz="0" w:space="0" w:color="auto"/>
            <w:left w:val="none" w:sz="0" w:space="0" w:color="auto"/>
            <w:bottom w:val="none" w:sz="0" w:space="0" w:color="auto"/>
            <w:right w:val="none" w:sz="0" w:space="0" w:color="auto"/>
          </w:divBdr>
        </w:div>
        <w:div w:id="739909023">
          <w:marLeft w:val="0"/>
          <w:marRight w:val="0"/>
          <w:marTop w:val="0"/>
          <w:marBottom w:val="0"/>
          <w:divBdr>
            <w:top w:val="none" w:sz="0" w:space="0" w:color="auto"/>
            <w:left w:val="none" w:sz="0" w:space="0" w:color="auto"/>
            <w:bottom w:val="none" w:sz="0" w:space="0" w:color="auto"/>
            <w:right w:val="none" w:sz="0" w:space="0" w:color="auto"/>
          </w:divBdr>
        </w:div>
      </w:divsChild>
    </w:div>
    <w:div w:id="1623919117">
      <w:bodyDiv w:val="1"/>
      <w:marLeft w:val="0"/>
      <w:marRight w:val="0"/>
      <w:marTop w:val="0"/>
      <w:marBottom w:val="0"/>
      <w:divBdr>
        <w:top w:val="none" w:sz="0" w:space="0" w:color="auto"/>
        <w:left w:val="none" w:sz="0" w:space="0" w:color="auto"/>
        <w:bottom w:val="none" w:sz="0" w:space="0" w:color="auto"/>
        <w:right w:val="none" w:sz="0" w:space="0" w:color="auto"/>
      </w:divBdr>
      <w:divsChild>
        <w:div w:id="261956082">
          <w:marLeft w:val="547"/>
          <w:marRight w:val="0"/>
          <w:marTop w:val="134"/>
          <w:marBottom w:val="0"/>
          <w:divBdr>
            <w:top w:val="none" w:sz="0" w:space="0" w:color="auto"/>
            <w:left w:val="none" w:sz="0" w:space="0" w:color="auto"/>
            <w:bottom w:val="none" w:sz="0" w:space="0" w:color="auto"/>
            <w:right w:val="none" w:sz="0" w:space="0" w:color="auto"/>
          </w:divBdr>
        </w:div>
      </w:divsChild>
    </w:div>
    <w:div w:id="1638604519">
      <w:bodyDiv w:val="1"/>
      <w:marLeft w:val="0"/>
      <w:marRight w:val="0"/>
      <w:marTop w:val="0"/>
      <w:marBottom w:val="0"/>
      <w:divBdr>
        <w:top w:val="none" w:sz="0" w:space="0" w:color="auto"/>
        <w:left w:val="none" w:sz="0" w:space="0" w:color="auto"/>
        <w:bottom w:val="none" w:sz="0" w:space="0" w:color="auto"/>
        <w:right w:val="none" w:sz="0" w:space="0" w:color="auto"/>
      </w:divBdr>
    </w:div>
    <w:div w:id="1641032042">
      <w:bodyDiv w:val="1"/>
      <w:marLeft w:val="0"/>
      <w:marRight w:val="0"/>
      <w:marTop w:val="0"/>
      <w:marBottom w:val="0"/>
      <w:divBdr>
        <w:top w:val="none" w:sz="0" w:space="0" w:color="auto"/>
        <w:left w:val="none" w:sz="0" w:space="0" w:color="auto"/>
        <w:bottom w:val="none" w:sz="0" w:space="0" w:color="auto"/>
        <w:right w:val="none" w:sz="0" w:space="0" w:color="auto"/>
      </w:divBdr>
    </w:div>
    <w:div w:id="1690139977">
      <w:bodyDiv w:val="1"/>
      <w:marLeft w:val="0"/>
      <w:marRight w:val="0"/>
      <w:marTop w:val="0"/>
      <w:marBottom w:val="0"/>
      <w:divBdr>
        <w:top w:val="none" w:sz="0" w:space="0" w:color="auto"/>
        <w:left w:val="none" w:sz="0" w:space="0" w:color="auto"/>
        <w:bottom w:val="none" w:sz="0" w:space="0" w:color="auto"/>
        <w:right w:val="none" w:sz="0" w:space="0" w:color="auto"/>
      </w:divBdr>
    </w:div>
    <w:div w:id="1736973421">
      <w:bodyDiv w:val="1"/>
      <w:marLeft w:val="0"/>
      <w:marRight w:val="0"/>
      <w:marTop w:val="0"/>
      <w:marBottom w:val="0"/>
      <w:divBdr>
        <w:top w:val="none" w:sz="0" w:space="0" w:color="auto"/>
        <w:left w:val="none" w:sz="0" w:space="0" w:color="auto"/>
        <w:bottom w:val="none" w:sz="0" w:space="0" w:color="auto"/>
        <w:right w:val="none" w:sz="0" w:space="0" w:color="auto"/>
      </w:divBdr>
    </w:div>
    <w:div w:id="1827739096">
      <w:bodyDiv w:val="1"/>
      <w:marLeft w:val="0"/>
      <w:marRight w:val="0"/>
      <w:marTop w:val="0"/>
      <w:marBottom w:val="0"/>
      <w:divBdr>
        <w:top w:val="none" w:sz="0" w:space="0" w:color="auto"/>
        <w:left w:val="none" w:sz="0" w:space="0" w:color="auto"/>
        <w:bottom w:val="none" w:sz="0" w:space="0" w:color="auto"/>
        <w:right w:val="none" w:sz="0" w:space="0" w:color="auto"/>
      </w:divBdr>
    </w:div>
    <w:div w:id="1975333701">
      <w:bodyDiv w:val="1"/>
      <w:marLeft w:val="0"/>
      <w:marRight w:val="0"/>
      <w:marTop w:val="0"/>
      <w:marBottom w:val="0"/>
      <w:divBdr>
        <w:top w:val="none" w:sz="0" w:space="0" w:color="auto"/>
        <w:left w:val="none" w:sz="0" w:space="0" w:color="auto"/>
        <w:bottom w:val="none" w:sz="0" w:space="0" w:color="auto"/>
        <w:right w:val="none" w:sz="0" w:space="0" w:color="auto"/>
      </w:divBdr>
    </w:div>
    <w:div w:id="1989507059">
      <w:bodyDiv w:val="1"/>
      <w:marLeft w:val="0"/>
      <w:marRight w:val="0"/>
      <w:marTop w:val="0"/>
      <w:marBottom w:val="0"/>
      <w:divBdr>
        <w:top w:val="none" w:sz="0" w:space="0" w:color="auto"/>
        <w:left w:val="none" w:sz="0" w:space="0" w:color="auto"/>
        <w:bottom w:val="none" w:sz="0" w:space="0" w:color="auto"/>
        <w:right w:val="none" w:sz="0" w:space="0" w:color="auto"/>
      </w:divBdr>
    </w:div>
    <w:div w:id="1998025029">
      <w:bodyDiv w:val="1"/>
      <w:marLeft w:val="0"/>
      <w:marRight w:val="0"/>
      <w:marTop w:val="0"/>
      <w:marBottom w:val="0"/>
      <w:divBdr>
        <w:top w:val="none" w:sz="0" w:space="0" w:color="auto"/>
        <w:left w:val="none" w:sz="0" w:space="0" w:color="auto"/>
        <w:bottom w:val="none" w:sz="0" w:space="0" w:color="auto"/>
        <w:right w:val="none" w:sz="0" w:space="0" w:color="auto"/>
      </w:divBdr>
    </w:div>
    <w:div w:id="2051878694">
      <w:bodyDiv w:val="1"/>
      <w:marLeft w:val="0"/>
      <w:marRight w:val="0"/>
      <w:marTop w:val="0"/>
      <w:marBottom w:val="0"/>
      <w:divBdr>
        <w:top w:val="none" w:sz="0" w:space="0" w:color="auto"/>
        <w:left w:val="none" w:sz="0" w:space="0" w:color="auto"/>
        <w:bottom w:val="none" w:sz="0" w:space="0" w:color="auto"/>
        <w:right w:val="none" w:sz="0" w:space="0" w:color="auto"/>
      </w:divBdr>
      <w:divsChild>
        <w:div w:id="1769811528">
          <w:marLeft w:val="0"/>
          <w:marRight w:val="0"/>
          <w:marTop w:val="0"/>
          <w:marBottom w:val="0"/>
          <w:divBdr>
            <w:top w:val="none" w:sz="0" w:space="0" w:color="auto"/>
            <w:left w:val="none" w:sz="0" w:space="0" w:color="auto"/>
            <w:bottom w:val="none" w:sz="0" w:space="0" w:color="auto"/>
            <w:right w:val="none" w:sz="0" w:space="0" w:color="auto"/>
          </w:divBdr>
        </w:div>
        <w:div w:id="108163226">
          <w:marLeft w:val="0"/>
          <w:marRight w:val="0"/>
          <w:marTop w:val="0"/>
          <w:marBottom w:val="0"/>
          <w:divBdr>
            <w:top w:val="none" w:sz="0" w:space="0" w:color="auto"/>
            <w:left w:val="none" w:sz="0" w:space="0" w:color="auto"/>
            <w:bottom w:val="none" w:sz="0" w:space="0" w:color="auto"/>
            <w:right w:val="none" w:sz="0" w:space="0" w:color="auto"/>
          </w:divBdr>
        </w:div>
      </w:divsChild>
    </w:div>
    <w:div w:id="2062165637">
      <w:bodyDiv w:val="1"/>
      <w:marLeft w:val="0"/>
      <w:marRight w:val="0"/>
      <w:marTop w:val="0"/>
      <w:marBottom w:val="0"/>
      <w:divBdr>
        <w:top w:val="none" w:sz="0" w:space="0" w:color="auto"/>
        <w:left w:val="none" w:sz="0" w:space="0" w:color="auto"/>
        <w:bottom w:val="none" w:sz="0" w:space="0" w:color="auto"/>
        <w:right w:val="none" w:sz="0" w:space="0" w:color="auto"/>
      </w:divBdr>
    </w:div>
    <w:div w:id="2083598780">
      <w:bodyDiv w:val="1"/>
      <w:marLeft w:val="0"/>
      <w:marRight w:val="0"/>
      <w:marTop w:val="0"/>
      <w:marBottom w:val="0"/>
      <w:divBdr>
        <w:top w:val="none" w:sz="0" w:space="0" w:color="auto"/>
        <w:left w:val="none" w:sz="0" w:space="0" w:color="auto"/>
        <w:bottom w:val="none" w:sz="0" w:space="0" w:color="auto"/>
        <w:right w:val="none" w:sz="0" w:space="0" w:color="auto"/>
      </w:divBdr>
    </w:div>
    <w:div w:id="2113821976">
      <w:bodyDiv w:val="1"/>
      <w:marLeft w:val="0"/>
      <w:marRight w:val="0"/>
      <w:marTop w:val="0"/>
      <w:marBottom w:val="0"/>
      <w:divBdr>
        <w:top w:val="none" w:sz="0" w:space="0" w:color="auto"/>
        <w:left w:val="none" w:sz="0" w:space="0" w:color="auto"/>
        <w:bottom w:val="none" w:sz="0" w:space="0" w:color="auto"/>
        <w:right w:val="none" w:sz="0" w:space="0" w:color="auto"/>
      </w:divBdr>
      <w:divsChild>
        <w:div w:id="1174296085">
          <w:marLeft w:val="0"/>
          <w:marRight w:val="0"/>
          <w:marTop w:val="0"/>
          <w:marBottom w:val="0"/>
          <w:divBdr>
            <w:top w:val="none" w:sz="0" w:space="0" w:color="auto"/>
            <w:left w:val="none" w:sz="0" w:space="0" w:color="auto"/>
            <w:bottom w:val="none" w:sz="0" w:space="0" w:color="auto"/>
            <w:right w:val="none" w:sz="0" w:space="0" w:color="auto"/>
          </w:divBdr>
        </w:div>
        <w:div w:id="126631350">
          <w:marLeft w:val="0"/>
          <w:marRight w:val="0"/>
          <w:marTop w:val="0"/>
          <w:marBottom w:val="0"/>
          <w:divBdr>
            <w:top w:val="none" w:sz="0" w:space="0" w:color="auto"/>
            <w:left w:val="none" w:sz="0" w:space="0" w:color="auto"/>
            <w:bottom w:val="none" w:sz="0" w:space="0" w:color="auto"/>
            <w:right w:val="none" w:sz="0" w:space="0" w:color="auto"/>
          </w:divBdr>
        </w:div>
      </w:divsChild>
    </w:div>
    <w:div w:id="21326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792E3E-28AF-4170-98E4-693835B81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821</Words>
  <Characters>4680</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Hewlett-Packard</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Marina V. Mitrofanova</dc:creator>
  <cp:lastModifiedBy>Vyacheslav</cp:lastModifiedBy>
  <cp:revision>3</cp:revision>
  <cp:lastPrinted>2014-09-08T08:04:00Z</cp:lastPrinted>
  <dcterms:created xsi:type="dcterms:W3CDTF">2020-03-21T06:15:00Z</dcterms:created>
  <dcterms:modified xsi:type="dcterms:W3CDTF">2020-03-21T06:34:00Z</dcterms:modified>
</cp:coreProperties>
</file>