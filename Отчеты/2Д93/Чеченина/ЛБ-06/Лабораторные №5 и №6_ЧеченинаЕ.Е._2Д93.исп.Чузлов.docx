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BEAF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del w:id="0" w:author="Vyacheslav" w:date="2020-04-10T13:21:00Z">
        <w:r w:rsidDel="005F4F41">
          <w:rPr>
            <w:sz w:val="24"/>
            <w:szCs w:val="24"/>
          </w:rPr>
          <w:delText>••••••••••••••••••</w:delText>
        </w:r>
      </w:del>
      <w:r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2611CDB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29D033C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C91CA13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7001F3FF" w14:textId="77777777" w:rsidR="00EF747A" w:rsidRDefault="00EF747A">
      <w:pPr>
        <w:pBdr>
          <w:bottom w:val="single" w:sz="12" w:space="1" w:color="000000"/>
        </w:pBdr>
        <w:spacing w:before="29" w:after="0" w:line="240" w:lineRule="auto"/>
        <w:ind w:left="29" w:right="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A6737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659E9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14:paraId="05C40A94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14:paraId="4CD67574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14:paraId="5A64CAFD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67CC42AB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22269681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D689A6C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70F8E69E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41CE2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4C9B6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СОСТАВЛЕНИЕ ПРОГРАММ С ИСПОЛЬЗОВАНИЕМ ДВУМЕРНЫХ МАССИВОВ. ФАЙЛЫ</w:t>
      </w:r>
    </w:p>
    <w:p w14:paraId="5F7B537C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14:paraId="193EAC5E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75058" w14:textId="77777777" w:rsidR="00EF747A" w:rsidRDefault="00EF747A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14:paraId="5A81EA4D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67DDD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764B9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7FD418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F849BF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2Д93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Чеченина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Е.Е.</w:t>
      </w:r>
    </w:p>
    <w:p w14:paraId="7F322AF4" w14:textId="77777777" w:rsidR="00EF747A" w:rsidRDefault="00EF747A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42A6DB89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0EB37" w14:textId="77777777" w:rsidR="00EF747A" w:rsidRDefault="00EF747A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14:paraId="538C6BA8" w14:textId="77777777" w:rsidR="00EF747A" w:rsidRDefault="00EF747A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14:paraId="4D0ADB3B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принят:</w:t>
      </w:r>
    </w:p>
    <w:p w14:paraId="3489400D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AEF7E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71727429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Чузлов В.А.</w:t>
      </w:r>
    </w:p>
    <w:p w14:paraId="4EDF3C5C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1B6BD0" w14:textId="77777777" w:rsidR="00EF747A" w:rsidRDefault="00EF747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803F4F5" w14:textId="77777777" w:rsidR="00EF747A" w:rsidRDefault="00EF747A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14:paraId="7AD95881" w14:textId="77777777" w:rsidR="00EF747A" w:rsidRDefault="00EF747A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14:paraId="7F255694" w14:textId="77777777" w:rsidR="00EF747A" w:rsidRDefault="00EF747A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56776692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A6E427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8B8256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13F2BC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53F9CE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A30FB5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9E4B41" w14:textId="77777777" w:rsidR="00EF747A" w:rsidDel="005F4F41" w:rsidRDefault="00EF747A">
      <w:pPr>
        <w:spacing w:after="0"/>
        <w:jc w:val="center"/>
        <w:rPr>
          <w:del w:id="1" w:author="Vyacheslav" w:date="2020-04-10T13:21:00Z"/>
          <w:rFonts w:ascii="Times New Roman" w:hAnsi="Times New Roman" w:cs="Times New Roman"/>
          <w:sz w:val="24"/>
          <w:szCs w:val="24"/>
        </w:rPr>
      </w:pPr>
    </w:p>
    <w:p w14:paraId="5EB9AE70" w14:textId="77777777" w:rsidR="00EF747A" w:rsidRDefault="00EF747A" w:rsidP="005F4F41">
      <w:pPr>
        <w:spacing w:after="0"/>
        <w:rPr>
          <w:rFonts w:ascii="Times New Roman" w:hAnsi="Times New Roman" w:cs="Times New Roman"/>
          <w:sz w:val="24"/>
          <w:szCs w:val="24"/>
        </w:rPr>
        <w:pPrChange w:id="2" w:author="Vyacheslav" w:date="2020-04-10T13:21:00Z">
          <w:pPr>
            <w:spacing w:after="0"/>
            <w:jc w:val="center"/>
          </w:pPr>
        </w:pPrChange>
      </w:pPr>
    </w:p>
    <w:p w14:paraId="1465F6E0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BCB057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Томск 2020 г. </w:t>
      </w:r>
    </w:p>
    <w:p w14:paraId="2FC5BF97" w14:textId="77777777" w:rsidR="00EF747A" w:rsidRDefault="00EF74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5,6</w:t>
      </w:r>
    </w:p>
    <w:p w14:paraId="5053D05B" w14:textId="77777777" w:rsidR="00EF747A" w:rsidRDefault="00EF747A" w:rsidP="005F4F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pPrChange w:id="3" w:author="Vyacheslav" w:date="2020-04-10T13:21:00Z">
          <w:pPr>
            <w:spacing w:line="360" w:lineRule="auto"/>
          </w:pPr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aps/>
          <w:color w:val="FFFFFF"/>
          <w:sz w:val="41"/>
          <w:szCs w:val="4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Составление программ с использованием двумерных массивов и файлов.</w:t>
      </w:r>
    </w:p>
    <w:p w14:paraId="3A6D1E5B" w14:textId="77777777" w:rsidR="00EF747A" w:rsidRDefault="00EF747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07326719" w14:textId="77777777" w:rsidR="00EF747A" w:rsidRDefault="00EF747A" w:rsidP="005F4F41">
      <w:pPr>
        <w:jc w:val="both"/>
        <w:rPr>
          <w:rFonts w:ascii="Times New Roman" w:hAnsi="Times New Roman" w:cs="Times New Roman"/>
          <w:sz w:val="28"/>
          <w:szCs w:val="28"/>
        </w:rPr>
        <w:pPrChange w:id="4" w:author="Vyacheslav" w:date="2020-04-10T13:21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Двумерный массив 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  <w:r w:rsidR="00711FFE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fldChar w:fldCharType="begin"/>
      </w:r>
      <w:r w:rsidR="00711FFE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HYPERLINK "https://acmp.ru/article.asp?id_text=518" </w:instrText>
      </w:r>
      <w:r w:rsidR="00711FFE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fldChar w:fldCharType="separate"/>
      </w:r>
      <w:r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одномерный массив</w:t>
      </w:r>
      <w:r w:rsidR="00711FFE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14:paraId="33A9DBFC" w14:textId="77777777" w:rsidR="00EF747A" w:rsidRDefault="00EF747A" w:rsidP="005F4F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pPrChange w:id="5" w:author="Vyacheslav" w:date="2020-04-10T13:22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статических двумерных массивов</w:t>
      </w:r>
    </w:p>
    <w:p w14:paraId="16692B57" w14:textId="77777777" w:rsidR="00EF747A" w:rsidRDefault="00EF747A" w:rsidP="005F4F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  <w:pPrChange w:id="6" w:author="Vyacheslav" w:date="2020-04-10T13:22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B06572" w14:textId="77777777" w:rsidR="00EF747A" w:rsidRDefault="00EF747A" w:rsidP="005F4F4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  <w:pPrChange w:id="7" w:author="Vyacheslav" w:date="2020-04-10T13:22:00Z">
          <w:pPr>
            <w:ind w:left="720"/>
          </w:pPr>
        </w:pPrChange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</w:p>
    <w:p w14:paraId="1930B323" w14:textId="77777777" w:rsidR="00EF747A" w:rsidRDefault="00EF747A" w:rsidP="005F4F41">
      <w:pPr>
        <w:ind w:left="720"/>
        <w:jc w:val="both"/>
        <w:rPr>
          <w:rFonts w:ascii="Times New Roman" w:hAnsi="Times New Roman" w:cs="Times New Roman"/>
          <w:sz w:val="28"/>
          <w:szCs w:val="28"/>
        </w:rPr>
        <w:pPrChange w:id="8" w:author="Vyacheslav" w:date="2020-04-10T13:22:00Z">
          <w:pPr>
            <w:ind w:left="720"/>
          </w:pPr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3, 1..3]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((23, 21, 31), (14, 16, 33), (26, 10, 21));</w:t>
      </w:r>
    </w:p>
    <w:p w14:paraId="7C550EB1" w14:textId="77777777" w:rsidR="00EF747A" w:rsidRDefault="00EF747A" w:rsidP="005F4F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  <w:pPrChange w:id="9" w:author="Vyacheslav" w:date="2020-04-10T13:22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21995B" w14:textId="77777777" w:rsidR="00EF747A" w:rsidRDefault="00EF747A" w:rsidP="005F4F4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  <w:pPrChange w:id="10" w:author="Vyacheslav" w:date="2020-04-10T13:22:00Z">
          <w:pPr>
            <w:ind w:left="720"/>
          </w:pPr>
        </w:pPrChange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3205180B" w14:textId="77777777" w:rsidR="00EF747A" w:rsidRDefault="00EF747A" w:rsidP="005F4F41">
      <w:pPr>
        <w:ind w:left="720"/>
        <w:jc w:val="both"/>
        <w:rPr>
          <w:rFonts w:ascii="Times New Roman" w:hAnsi="Times New Roman" w:cs="Times New Roman"/>
          <w:sz w:val="28"/>
          <w:szCs w:val="28"/>
        </w:rPr>
        <w:pPrChange w:id="11" w:author="Vyacheslav" w:date="2020-04-10T13:22:00Z">
          <w:pPr>
            <w:ind w:left="72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3, 1..3]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8782BA0" w14:textId="77777777" w:rsidR="00EF747A" w:rsidRDefault="00EF747A" w:rsidP="005F4F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pPrChange w:id="12" w:author="Vyacheslav" w:date="2020-04-10T13:22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динамических двумерных массивов</w:t>
      </w:r>
    </w:p>
    <w:p w14:paraId="052E5380" w14:textId="77777777" w:rsidR="00EF747A" w:rsidRDefault="00EF747A" w:rsidP="005F4F4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  <w:pPrChange w:id="13" w:author="Vyacheslav" w:date="2020-04-10T13:22:00Z">
          <w:pPr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45F5B8" w14:textId="77777777" w:rsidR="00EF747A" w:rsidRDefault="00EF747A" w:rsidP="005F4F4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  <w:pPrChange w:id="14" w:author="Vyacheslav" w:date="2020-04-10T13:22:00Z">
          <w:pPr>
            <w:ind w:left="720"/>
          </w:pPr>
        </w:pPrChange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</w:p>
    <w:p w14:paraId="5FF071BA" w14:textId="77777777" w:rsidR="00EF747A" w:rsidRPr="009C7E8B" w:rsidRDefault="00EF747A" w:rsidP="005F4F4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  <w:pPrChange w:id="15" w:author="Vyacheslav" w:date="2020-04-10T13:22:00Z">
          <w:pPr>
            <w:ind w:left="720"/>
          </w:pPr>
        </w:pPrChange>
      </w:pP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of array of 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integer = ((23, 21, 31), </w:t>
      </w:r>
    </w:p>
    <w:p w14:paraId="2647DD44" w14:textId="77777777" w:rsidR="00EF747A" w:rsidRDefault="00EF747A" w:rsidP="005F4F41">
      <w:pPr>
        <w:ind w:left="720"/>
        <w:jc w:val="both"/>
        <w:rPr>
          <w:rFonts w:ascii="Times New Roman" w:hAnsi="Times New Roman" w:cs="Times New Roman"/>
          <w:sz w:val="28"/>
          <w:szCs w:val="28"/>
        </w:rPr>
        <w:pPrChange w:id="16" w:author="Vyacheslav" w:date="2020-04-10T13:22:00Z">
          <w:pPr>
            <w:ind w:left="720"/>
          </w:pPr>
        </w:pPrChange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(14, 16, 33), </w:t>
      </w:r>
    </w:p>
    <w:p w14:paraId="2E003460" w14:textId="77777777" w:rsidR="00EF747A" w:rsidRDefault="00EF747A" w:rsidP="005F4F41">
      <w:pPr>
        <w:ind w:left="720"/>
        <w:jc w:val="both"/>
        <w:rPr>
          <w:rFonts w:ascii="Times New Roman" w:hAnsi="Times New Roman" w:cs="Times New Roman"/>
          <w:sz w:val="28"/>
          <w:szCs w:val="28"/>
        </w:rPr>
        <w:pPrChange w:id="17" w:author="Vyacheslav" w:date="2020-04-10T13:22:00Z">
          <w:pPr>
            <w:ind w:left="72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(26, 10, 21));</w:t>
      </w:r>
    </w:p>
    <w:p w14:paraId="58E602F7" w14:textId="77777777" w:rsidR="00EF747A" w:rsidRDefault="00EF747A" w:rsidP="005F4F4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  <w:pPrChange w:id="18" w:author="Vyacheslav" w:date="2020-04-10T13:22:00Z">
          <w:pPr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0CB180" w14:textId="77777777" w:rsidR="00EF747A" w:rsidRDefault="00EF747A" w:rsidP="005F4F4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  <w:pPrChange w:id="19" w:author="Vyacheslav" w:date="2020-04-10T13:22:00Z">
          <w:pPr>
            <w:ind w:left="720"/>
          </w:pPr>
        </w:pPrChange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010220F8" w14:textId="77777777" w:rsidR="00EF747A" w:rsidRPr="009C7E8B" w:rsidRDefault="00EF747A" w:rsidP="005F4F4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  <w:pPrChange w:id="20" w:author="Vyacheslav" w:date="2020-04-10T13:22:00Z">
          <w:pPr>
            <w:ind w:left="720"/>
          </w:pPr>
        </w:pPrChange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of array of 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>real;</w:t>
      </w:r>
    </w:p>
    <w:p w14:paraId="49B776AD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0A79D" w14:textId="77777777" w:rsidR="00EF747A" w:rsidRPr="009C7E8B" w:rsidRDefault="00EF747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73AEC08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DB903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F7437" w14:textId="77777777" w:rsidR="00EF747A" w:rsidRDefault="00EF747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B8A50CD" w14:textId="77777777" w:rsidR="00EF747A" w:rsidRDefault="00EF747A" w:rsidP="005F4F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pPrChange w:id="21" w:author="Vyacheslav" w:date="2020-04-10T13:22:00Z">
          <w:pPr>
            <w:spacing w:line="360" w:lineRule="auto"/>
          </w:pPr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3: </w:t>
      </w:r>
      <w:r>
        <w:rPr>
          <w:rFonts w:ascii="Times New Roman" w:hAnsi="Times New Roman" w:cs="Times New Roman"/>
          <w:sz w:val="28"/>
          <w:szCs w:val="28"/>
        </w:rPr>
        <w:t xml:space="preserve">Заполнить матрицу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444A94C0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7C396024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commentRangeStart w:id="22"/>
      <w:r>
        <w:rPr>
          <w:rFonts w:ascii="Courier New" w:hAnsi="Courier New" w:cs="Courier New"/>
          <w:b/>
          <w:bCs/>
          <w:color w:val="000000"/>
          <w:sz w:val="20"/>
          <w:szCs w:val="20"/>
        </w:rPr>
        <w:t>K23</w:t>
      </w:r>
      <w:commentRangeEnd w:id="22"/>
      <w:r w:rsidR="005F4F41">
        <w:rPr>
          <w:rStyle w:val="ac"/>
        </w:rPr>
        <w:commentReference w:id="22"/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A2F7A" w14:textId="77777777"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2D6C3277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8BC3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9AB0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sum, b, S: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E2061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f:text;</w:t>
      </w:r>
    </w:p>
    <w:p w14:paraId="6210EAE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0FDF5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'xxx.txt'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783B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0F83DF8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237A7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1EF79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40CF7B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0888A4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12E0C0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91406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]:=random(-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6004D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f,a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A73F2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F26E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71F3E3C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751E6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1B632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B7A8E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4DD8A38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B064F8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C26C87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6E43FF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 +a[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D76A0F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+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09694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18FBA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sum/b;</w:t>
      </w:r>
    </w:p>
    <w:p w14:paraId="707AD8E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33DF3E2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6140A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FA2D9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Среднее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арифметическое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полож</w:t>
      </w:r>
      <w:proofErr w:type="spellEnd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00FF"/>
          <w:sz w:val="20"/>
          <w:szCs w:val="20"/>
        </w:rPr>
        <w:t>эл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ов</w:t>
      </w:r>
      <w:proofErr w:type="spellEnd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столбца</w:t>
      </w:r>
      <w:proofErr w:type="gramStart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37B4F64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86FD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close(f);</w:t>
      </w:r>
    </w:p>
    <w:p w14:paraId="3FC641A0" w14:textId="77777777" w:rsidR="00EF747A" w:rsidRPr="009C7E8B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3D06068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41FB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632FF8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342B9E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9FCCD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42B59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5FDE3B" w14:textId="77777777" w:rsidR="00EF747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xxx.txt</w:t>
      </w:r>
    </w:p>
    <w:p w14:paraId="2ADD62AA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-3    4    0</w:t>
      </w:r>
    </w:p>
    <w:p w14:paraId="0A1ED673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-2   -2   -3</w:t>
      </w:r>
    </w:p>
    <w:p w14:paraId="5C15A037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 3   -1    5</w:t>
      </w:r>
    </w:p>
    <w:p w14:paraId="44B03ECA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   -1    1    1</w:t>
      </w:r>
    </w:p>
    <w:p w14:paraId="386598EF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</w:t>
      </w:r>
      <w:proofErr w:type="spellEnd"/>
      <w:r>
        <w:rPr>
          <w:rFonts w:ascii="Times New Roman" w:hAnsi="Times New Roman" w:cs="Times New Roman"/>
          <w:sz w:val="28"/>
          <w:szCs w:val="28"/>
        </w:rPr>
        <w:t>. эл-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столбца1=3.33333333333333</w:t>
      </w:r>
    </w:p>
    <w:p w14:paraId="2CA8E297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</w:t>
      </w:r>
      <w:proofErr w:type="spellEnd"/>
      <w:r>
        <w:rPr>
          <w:rFonts w:ascii="Times New Roman" w:hAnsi="Times New Roman" w:cs="Times New Roman"/>
          <w:sz w:val="28"/>
          <w:szCs w:val="28"/>
        </w:rPr>
        <w:t>. эл-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столбца2=3</w:t>
      </w:r>
    </w:p>
    <w:p w14:paraId="6609858F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</w:t>
      </w:r>
      <w:proofErr w:type="spellEnd"/>
      <w:r>
        <w:rPr>
          <w:rFonts w:ascii="Times New Roman" w:hAnsi="Times New Roman" w:cs="Times New Roman"/>
          <w:sz w:val="28"/>
          <w:szCs w:val="28"/>
        </w:rPr>
        <w:t>. эл-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столбца3=2.5</w:t>
      </w:r>
    </w:p>
    <w:p w14:paraId="16559C76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</w:t>
      </w:r>
      <w:proofErr w:type="spellEnd"/>
      <w:r>
        <w:rPr>
          <w:rFonts w:ascii="Times New Roman" w:hAnsi="Times New Roman" w:cs="Times New Roman"/>
          <w:sz w:val="28"/>
          <w:szCs w:val="28"/>
        </w:rPr>
        <w:t>. эл-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столбца4=3</w:t>
      </w:r>
    </w:p>
    <w:p w14:paraId="6D6028B7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06EA1F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>
        <w:rPr>
          <w:color w:val="000000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матрицу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4, 4) случайными целыми числами от </w:t>
      </w:r>
      <w:r>
        <w:rPr>
          <w:rFonts w:ascii="Times New Roman" w:hAnsi="Times New Roman" w:cs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2D5061A2" w14:textId="77777777" w:rsidR="00EF747A" w:rsidRPr="009C7E8B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FBE4A6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3A623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4D67C0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60B3D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DF374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f, f1: text;</w:t>
      </w:r>
    </w:p>
    <w:p w14:paraId="6157D31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1,max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2,max3,max4, min: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4AEE5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A6E55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'z4.txt'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B8EAA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assign(f1,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'rezul.txt'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0E3EC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rewrite(f);</w:t>
      </w:r>
    </w:p>
    <w:p w14:paraId="698A318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99EEF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commentRangeStart w:id="23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2D71500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F18BFC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3:=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38283A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4:=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commentRangeEnd w:id="23"/>
      <w:r w:rsidR="005F4F41">
        <w:rPr>
          <w:rStyle w:val="ac"/>
        </w:rPr>
        <w:commentReference w:id="23"/>
      </w:r>
    </w:p>
    <w:p w14:paraId="6101341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6377C4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19A8165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06E2AA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6705B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a[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53D88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A7C91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D9EA1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(f);</w:t>
      </w:r>
    </w:p>
    <w:p w14:paraId="2CF66EC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050DB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EC8A5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82EE8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06D97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9D0705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max1&lt; a[</w:t>
      </w:r>
      <w:proofErr w:type="gramStart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max1:= 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14:paraId="5C72542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max2&lt; a[</w:t>
      </w:r>
      <w:proofErr w:type="gramStart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max2:= 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14:paraId="29125B5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max3&lt; a[</w:t>
      </w:r>
      <w:proofErr w:type="gramStart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max3:= 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14:paraId="4047F5C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max4&lt; a[</w:t>
      </w:r>
      <w:proofErr w:type="gramStart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max4:= 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14:paraId="23AC717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8AA9F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A7559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max1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max1;</w:t>
      </w:r>
    </w:p>
    <w:p w14:paraId="798BCBD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max2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max2;</w:t>
      </w:r>
    </w:p>
    <w:p w14:paraId="0318ABB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max3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max3;</w:t>
      </w:r>
    </w:p>
    <w:p w14:paraId="64812C0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max4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max4;</w:t>
      </w:r>
    </w:p>
    <w:p w14:paraId="4A82F57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close(f);</w:t>
      </w:r>
    </w:p>
    <w:p w14:paraId="1D10B14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rewrite(f1);</w:t>
      </w:r>
    </w:p>
    <w:p w14:paraId="246E983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f1, min);</w:t>
      </w:r>
    </w:p>
    <w:p w14:paraId="41D317A7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14:paraId="5A3F440C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1= '</w:t>
      </w:r>
      <w:r>
        <w:rPr>
          <w:rFonts w:ascii="Courier New" w:hAnsi="Courier New" w:cs="Courier New"/>
          <w:color w:val="000000"/>
          <w:sz w:val="20"/>
          <w:szCs w:val="20"/>
        </w:rPr>
        <w:t>, max1);</w:t>
      </w:r>
    </w:p>
    <w:p w14:paraId="48226D28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2= '</w:t>
      </w:r>
      <w:r>
        <w:rPr>
          <w:rFonts w:ascii="Courier New" w:hAnsi="Courier New" w:cs="Courier New"/>
          <w:color w:val="000000"/>
          <w:sz w:val="20"/>
          <w:szCs w:val="20"/>
        </w:rPr>
        <w:t>, max2);</w:t>
      </w:r>
    </w:p>
    <w:p w14:paraId="6BC2677A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3= '</w:t>
      </w:r>
      <w:r>
        <w:rPr>
          <w:rFonts w:ascii="Courier New" w:hAnsi="Courier New" w:cs="Courier New"/>
          <w:color w:val="000000"/>
          <w:sz w:val="20"/>
          <w:szCs w:val="20"/>
        </w:rPr>
        <w:t>, max3);</w:t>
      </w:r>
    </w:p>
    <w:p w14:paraId="1C08AC42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4= '</w:t>
      </w:r>
      <w:r>
        <w:rPr>
          <w:rFonts w:ascii="Courier New" w:hAnsi="Courier New" w:cs="Courier New"/>
          <w:color w:val="000000"/>
          <w:sz w:val="20"/>
          <w:szCs w:val="20"/>
        </w:rPr>
        <w:t>, max4);</w:t>
      </w:r>
    </w:p>
    <w:p w14:paraId="13C51A0D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B850F6F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ADDD55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10CEB5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D6E4DF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172729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463C2B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7F033A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ABBE75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B6680B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     </w:t>
      </w:r>
    </w:p>
    <w:p w14:paraId="7FC24A28" w14:textId="77777777" w:rsidR="00EF747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z4.txt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rezul.txt</w:t>
      </w:r>
    </w:p>
    <w:p w14:paraId="5BA3CA67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21    4   16   62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62</w:t>
      </w:r>
      <w:commentRangeStart w:id="24"/>
      <w:commentRangeEnd w:id="24"/>
      <w:r w:rsidR="00AF455F">
        <w:rPr>
          <w:rStyle w:val="ac"/>
        </w:rPr>
        <w:commentReference w:id="24"/>
      </w:r>
    </w:p>
    <w:p w14:paraId="3598C495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18   85   64   31</w:t>
      </w:r>
    </w:p>
    <w:p w14:paraId="40BA68F0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41    8   87   91</w:t>
      </w:r>
    </w:p>
    <w:p w14:paraId="4A588CBD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32  100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65   63</w:t>
      </w:r>
    </w:p>
    <w:p w14:paraId="421C086D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7C084D" w14:textId="77777777" w:rsidR="00EF747A" w:rsidRDefault="00EF747A" w:rsidP="00AF455F">
      <w:pPr>
        <w:jc w:val="both"/>
        <w:rPr>
          <w:rFonts w:ascii="Times New Roman" w:hAnsi="Times New Roman" w:cs="Times New Roman"/>
          <w:sz w:val="28"/>
          <w:szCs w:val="28"/>
        </w:rPr>
        <w:pPrChange w:id="25" w:author="Vyacheslav" w:date="2020-04-10T13:34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матрицу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59574F7B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059115E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01E7D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627909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E31C9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CCB2F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f, f1: text;</w:t>
      </w:r>
    </w:p>
    <w:p w14:paraId="04FB372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min,s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7EAEB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00EE5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assign(f1,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'rez1.txt'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C3FC8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'z1.</w:t>
      </w:r>
      <w:commentRangeStart w:id="26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txt</w:t>
      </w:r>
      <w:commentRangeEnd w:id="26"/>
      <w:r w:rsidR="00AF455F">
        <w:rPr>
          <w:rStyle w:val="ac"/>
        </w:rPr>
        <w:commentReference w:id="26"/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BBDC8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rewrite(f);</w:t>
      </w:r>
    </w:p>
    <w:p w14:paraId="4C07E8E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67ED92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5DBB4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5E78F2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F6ABF2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D331C2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CC8CE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a[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]:=random(-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45D68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44C34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035AE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(f);</w:t>
      </w:r>
    </w:p>
    <w:p w14:paraId="38C2EB9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D3F47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6573EF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16941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93C2FD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03294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min&gt; a[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552BBF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02D22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144AB3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 s + a[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69F5D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07FE4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B3FD0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min*s;</w:t>
      </w:r>
    </w:p>
    <w:p w14:paraId="02FFF28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close(f);</w:t>
      </w:r>
    </w:p>
    <w:p w14:paraId="3008FDB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rewrite(f1);</w:t>
      </w:r>
    </w:p>
    <w:p w14:paraId="63FA1DF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(f1,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5B637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close(f1);</w:t>
      </w:r>
    </w:p>
    <w:p w14:paraId="0603BFE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8E68598" w14:textId="77777777" w:rsidR="00EF747A" w:rsidRPr="009C7E8B" w:rsidRDefault="00EF74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9FEF4A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9C7E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AB9FE7" w14:textId="77777777" w:rsidR="00EF747A" w:rsidRPr="009C7E8B" w:rsidRDefault="00EF747A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z1.txt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rez1.txt</w:t>
      </w:r>
    </w:p>
    <w:p w14:paraId="6B225FB2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   1   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-33</w:t>
      </w:r>
    </w:p>
    <w:p w14:paraId="20BE1665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-3   -3   -2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76DD55E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3    0    2</w:t>
      </w:r>
    </w:p>
    <w:p w14:paraId="0B9F453A" w14:textId="77777777" w:rsidR="00EF747A" w:rsidRDefault="00EF747A" w:rsidP="00AF455F">
      <w:pPr>
        <w:jc w:val="both"/>
        <w:rPr>
          <w:rFonts w:ascii="Times New Roman" w:hAnsi="Times New Roman" w:cs="Times New Roman"/>
          <w:sz w:val="28"/>
          <w:szCs w:val="28"/>
        </w:rPr>
        <w:pPrChange w:id="27" w:author="Vyacheslav" w:date="2020-04-10T13:36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  <w:r>
        <w:rPr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матрицу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782F7FE2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149FBA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4948B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C77235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2B2E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73E6A8C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E5B81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smax,sum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stolbmax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D4B2B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7D8ADF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assign(f,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'r3.txt'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957E1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68142BF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smax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E8D37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stolbmax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046EE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01FF12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34745A5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EB9786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C4D740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69957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97333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95C2E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(f);</w:t>
      </w:r>
    </w:p>
    <w:p w14:paraId="226277D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CA39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23B9C1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14:paraId="33DFCA7D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7F6B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E7104D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60D308E3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 sum + a[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B08DE6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&gt; 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smax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E4A065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38E306E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smax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14:paraId="788CEC6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stolbmax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 j;</w:t>
      </w:r>
    </w:p>
    <w:p w14:paraId="51567B3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C0FB2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70577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3D86EE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24A6A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stolbmax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smax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1A611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close(f);</w:t>
      </w:r>
    </w:p>
    <w:p w14:paraId="4D0B4B9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5603F2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632D02" w14:textId="77777777" w:rsidR="00EF747A" w:rsidRPr="009C7E8B" w:rsidRDefault="00EF747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9C7E8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FC272E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r3.txt</w:t>
      </w:r>
    </w:p>
    <w:p w14:paraId="51BEE534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0    0    5    2    8    7    5    9    0    7</w:t>
      </w:r>
    </w:p>
    <w:p w14:paraId="236BDB34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3    3    6    3    9    3    9    1    7    1</w:t>
      </w:r>
    </w:p>
    <w:p w14:paraId="7BC50F29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6    2    2    2    5    7    7    9    0    5</w:t>
      </w:r>
    </w:p>
    <w:p w14:paraId="51E39DB7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7    7    4    2    7    2    8    8    5    8</w:t>
      </w:r>
    </w:p>
    <w:p w14:paraId="24265F35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8    3    6    1    3    7    9    6    0    4</w:t>
      </w:r>
    </w:p>
    <w:p w14:paraId="6F1F330B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F60F14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Столбец = 7, сумма = 38</w:t>
      </w:r>
    </w:p>
    <w:p w14:paraId="6CAD4343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FA48BE" w14:textId="77777777" w:rsidR="00EF747A" w:rsidRDefault="00EF747A" w:rsidP="00AF455F">
      <w:pPr>
        <w:jc w:val="both"/>
        <w:rPr>
          <w:rFonts w:ascii="Times New Roman" w:hAnsi="Times New Roman" w:cs="Times New Roman"/>
          <w:sz w:val="28"/>
          <w:szCs w:val="28"/>
        </w:rPr>
        <w:pPrChange w:id="28" w:author="Vyacheslav" w:date="2020-04-10T13:38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4: </w:t>
      </w:r>
      <w:r>
        <w:rPr>
          <w:rFonts w:ascii="Times New Roman" w:hAnsi="Times New Roman" w:cs="Times New Roman"/>
          <w:sz w:val="28"/>
          <w:szCs w:val="28"/>
        </w:rPr>
        <w:t>Найти сумму положительных (P) и количество отр</w:t>
      </w:r>
      <w:ins w:id="29" w:author="Vyacheslav" w:date="2020-04-10T13:38:00Z">
        <w:r w:rsidR="00AF455F">
          <w:rPr>
            <w:rFonts w:ascii="Times New Roman" w:hAnsi="Times New Roman" w:cs="Times New Roman"/>
            <w:sz w:val="28"/>
            <w:szCs w:val="28"/>
          </w:rPr>
          <w:t>0</w:t>
        </w:r>
      </w:ins>
      <w:r>
        <w:rPr>
          <w:rFonts w:ascii="Times New Roman" w:hAnsi="Times New Roman" w:cs="Times New Roman"/>
          <w:sz w:val="28"/>
          <w:szCs w:val="28"/>
        </w:rPr>
        <w:t>ицательных (О) элементов масси</w:t>
      </w:r>
      <w:bookmarkStart w:id="30" w:name="_GoBack"/>
      <w:bookmarkEnd w:id="30"/>
      <w:r>
        <w:rPr>
          <w:rFonts w:ascii="Times New Roman" w:hAnsi="Times New Roman" w:cs="Times New Roman"/>
          <w:sz w:val="28"/>
          <w:szCs w:val="28"/>
        </w:rPr>
        <w:t xml:space="preserve">ва Z(7) и минимальный элемент второго столбца матрицы В(2,3) и вывести значения элементов массива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C56DFA" w14:textId="77777777" w:rsidR="00EF747A" w:rsidRPr="009C7E8B" w:rsidRDefault="00EF747A">
      <w:pP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</w:pPr>
      <w:r w:rsidRPr="009C7E8B">
        <w:rPr>
          <w:b/>
          <w:bCs/>
          <w:i/>
          <w:iCs/>
          <w:sz w:val="28"/>
          <w:szCs w:val="28"/>
          <w:lang w:val="en-US"/>
        </w:rPr>
        <w:t>a = 2,5·10</w:t>
      </w:r>
      <w:r w:rsidRPr="009C7E8B">
        <w:rPr>
          <w:b/>
          <w:bCs/>
          <w:i/>
          <w:iCs/>
          <w:sz w:val="28"/>
          <w:szCs w:val="28"/>
          <w:vertAlign w:val="superscript"/>
          <w:lang w:val="en-US"/>
        </w:rPr>
        <w:t>-3</w:t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</w:p>
    <w:p w14:paraId="5218D833" w14:textId="77777777" w:rsidR="00EF747A" w:rsidRPr="009C7E8B" w:rsidRDefault="00EF747A">
      <w:pPr>
        <w:rPr>
          <w:b/>
          <w:bCs/>
          <w:i/>
          <w:iCs/>
          <w:sz w:val="28"/>
          <w:szCs w:val="28"/>
          <w:lang w:val="en-US"/>
        </w:rPr>
      </w:pPr>
      <w:r w:rsidRPr="009C7E8B">
        <w:rPr>
          <w:b/>
          <w:bCs/>
          <w:i/>
          <w:iCs/>
          <w:sz w:val="28"/>
          <w:szCs w:val="28"/>
          <w:lang w:val="en-US"/>
        </w:rPr>
        <w:t>c = 175</w:t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b/>
          <w:bCs/>
          <w:i/>
          <w:iCs/>
          <w:sz w:val="28"/>
          <w:szCs w:val="28"/>
          <w:lang w:val="en-US"/>
        </w:rPr>
        <w:t>Z</w:t>
      </w:r>
      <w:r w:rsidRPr="009C7E8B">
        <w:rPr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9C7E8B">
        <w:rPr>
          <w:b/>
          <w:bCs/>
          <w:i/>
          <w:iCs/>
          <w:sz w:val="28"/>
          <w:szCs w:val="28"/>
          <w:lang w:val="en-US"/>
        </w:rPr>
        <w:t>= -2, 3, 12, -7, -18, 27, -10</w:t>
      </w:r>
    </w:p>
    <w:p w14:paraId="1E2B0834" w14:textId="77777777" w:rsidR="00EF747A" w:rsidRPr="009C7E8B" w:rsidRDefault="00EF747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C7E8B">
        <w:rPr>
          <w:b/>
          <w:bCs/>
          <w:i/>
          <w:iCs/>
          <w:sz w:val="28"/>
          <w:szCs w:val="28"/>
          <w:lang w:val="en-US"/>
        </w:rPr>
        <w:t>K = 8</w:t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9C7E8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</w:p>
    <w:p w14:paraId="73E6670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0BD4A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05EA0BC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z: </w:t>
      </w:r>
      <w:proofErr w:type="gramStart"/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D25D2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gramStart"/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=((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74BAFA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9E6C7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B3E00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2.5e-03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A7563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39A1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15AD52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AFCB26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7711616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D3464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o, min: 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3CB85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8789647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assign(f,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'z4.txt'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2A164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5AA6997B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o:=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5AFA2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B3DF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8C46B5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7255ECB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z[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56851E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]&lt;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o:=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 +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1BB25C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965547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'Сумма положительных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sumpol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26753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отрицательных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z'</w:t>
      </w:r>
      <w:r>
        <w:rPr>
          <w:rFonts w:ascii="Courier New" w:hAnsi="Courier New" w:cs="Courier New"/>
          <w:color w:val="000000"/>
          <w:sz w:val="20"/>
          <w:szCs w:val="20"/>
        </w:rPr>
        <w:t>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2AF8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8246F6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8D1FC5C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14:paraId="0ACB35A2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0D5440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min&gt; b[i,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b[i,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09F483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A1212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815BC4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AA2C9E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7E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17E8F01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F40D888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sqrt(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o+a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*c)+min*k*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k+z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5BF919A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141A3A0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'x</w:t>
      </w:r>
      <w:proofErr w:type="spellEnd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]= </w:t>
      </w:r>
      <w:proofErr w:type="gramStart"/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x[</w:t>
      </w:r>
      <w:proofErr w:type="spellStart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E2F136F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0948C9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3A4175" w14:textId="77777777" w:rsidR="00EF747A" w:rsidRPr="009C7E8B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</w:t>
      </w:r>
    </w:p>
    <w:p w14:paraId="0FEDD157" w14:textId="77777777" w:rsidR="00EF747A" w:rsidRPr="009C7E8B" w:rsidRDefault="00EF747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7E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7E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184B40D" w14:textId="77777777" w:rsidR="00EF747A" w:rsidRPr="009C7E8B" w:rsidRDefault="00EF747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FC1F1A" w14:textId="77777777" w:rsidR="00EF747A" w:rsidRPr="009C7E8B" w:rsidRDefault="00EF747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9C7E8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42141E" w14:textId="77777777" w:rsidR="00EF747A" w:rsidRPr="009C7E8B" w:rsidRDefault="00EF747A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C7E8B">
        <w:rPr>
          <w:rFonts w:ascii="Courier New" w:hAnsi="Courier New" w:cs="Courier New"/>
          <w:color w:val="0000FF"/>
          <w:sz w:val="20"/>
          <w:szCs w:val="20"/>
          <w:lang w:val="en-US"/>
        </w:rPr>
        <w:t>z4.txt</w:t>
      </w:r>
    </w:p>
    <w:p w14:paraId="130A9D6A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lastRenderedPageBreak/>
        <w:t>x[</w:t>
      </w:r>
      <w:proofErr w:type="spellStart"/>
      <w:r w:rsidRPr="009C7E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E8B">
        <w:rPr>
          <w:rFonts w:ascii="Times New Roman" w:hAnsi="Times New Roman" w:cs="Times New Roman"/>
          <w:sz w:val="28"/>
          <w:szCs w:val="28"/>
          <w:lang w:val="en-US"/>
        </w:rPr>
        <w:t>]= 95.4604486080919</w:t>
      </w:r>
    </w:p>
    <w:p w14:paraId="1945AF2C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9C7E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E8B">
        <w:rPr>
          <w:rFonts w:ascii="Times New Roman" w:hAnsi="Times New Roman" w:cs="Times New Roman"/>
          <w:sz w:val="28"/>
          <w:szCs w:val="28"/>
          <w:lang w:val="en-US"/>
        </w:rPr>
        <w:t>]= 100.460448608092</w:t>
      </w:r>
    </w:p>
    <w:p w14:paraId="215DDF49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9C7E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E8B">
        <w:rPr>
          <w:rFonts w:ascii="Times New Roman" w:hAnsi="Times New Roman" w:cs="Times New Roman"/>
          <w:sz w:val="28"/>
          <w:szCs w:val="28"/>
          <w:lang w:val="en-US"/>
        </w:rPr>
        <w:t>]= 109.460448608092</w:t>
      </w:r>
    </w:p>
    <w:p w14:paraId="294BC51E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9C7E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E8B">
        <w:rPr>
          <w:rFonts w:ascii="Times New Roman" w:hAnsi="Times New Roman" w:cs="Times New Roman"/>
          <w:sz w:val="28"/>
          <w:szCs w:val="28"/>
          <w:lang w:val="en-US"/>
        </w:rPr>
        <w:t>]= 90.4604486080919</w:t>
      </w:r>
    </w:p>
    <w:p w14:paraId="5AD5E251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9C7E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E8B">
        <w:rPr>
          <w:rFonts w:ascii="Times New Roman" w:hAnsi="Times New Roman" w:cs="Times New Roman"/>
          <w:sz w:val="28"/>
          <w:szCs w:val="28"/>
          <w:lang w:val="en-US"/>
        </w:rPr>
        <w:t>]= 79.4604486080919</w:t>
      </w:r>
    </w:p>
    <w:p w14:paraId="5A583622" w14:textId="77777777" w:rsidR="00EF747A" w:rsidRPr="009C7E8B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8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9C7E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E8B">
        <w:rPr>
          <w:rFonts w:ascii="Times New Roman" w:hAnsi="Times New Roman" w:cs="Times New Roman"/>
          <w:sz w:val="28"/>
          <w:szCs w:val="28"/>
          <w:lang w:val="en-US"/>
        </w:rPr>
        <w:t>]= 124.460448608092</w:t>
      </w:r>
    </w:p>
    <w:p w14:paraId="0521A819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87.4604486080919</w:t>
      </w:r>
    </w:p>
    <w:p w14:paraId="773A7037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</w:p>
    <w:p w14:paraId="17EFE379" w14:textId="77777777"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2= Задание 4.</w:t>
      </w:r>
    </w:p>
    <w:p w14:paraId="68F6453D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CB1C69" w14:textId="77777777" w:rsidR="00EF747A" w:rsidRDefault="00EF747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D0DCD85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изучено составление программ с использованием двумерных массивов и файлов.</w:t>
      </w:r>
    </w:p>
    <w:p w14:paraId="45925E4D" w14:textId="77777777" w:rsidR="00EF747A" w:rsidRDefault="00EF74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F747A" w:rsidSect="00EF74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Vyacheslav" w:date="2020-04-10T13:23:00Z" w:initials="V">
    <w:p w14:paraId="09148944" w14:textId="77777777" w:rsidR="005F4F41" w:rsidRPr="005F4F41" w:rsidRDefault="005F4F41">
      <w:pPr>
        <w:pStyle w:val="ad"/>
      </w:pPr>
      <w:r>
        <w:rPr>
          <w:rStyle w:val="ac"/>
        </w:rPr>
        <w:annotationRef/>
      </w:r>
      <w:r>
        <w:t xml:space="preserve">Екатерина, используйте, пожалуйста, автоматическое форматирование программного кода в </w:t>
      </w:r>
      <w:proofErr w:type="spellStart"/>
      <w:r>
        <w:rPr>
          <w:lang w:val="en-US"/>
        </w:rPr>
        <w:t>PascalABC</w:t>
      </w:r>
      <w:proofErr w:type="spellEnd"/>
      <w:r w:rsidRPr="005F4F41">
        <w:t xml:space="preserve"> (</w:t>
      </w:r>
      <w:r>
        <w:t xml:space="preserve">кнопочка </w:t>
      </w:r>
      <w:r w:rsidRPr="005E5152">
        <w:rPr>
          <w:noProof/>
        </w:rPr>
        <w:pict w14:anchorId="75C481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6.5pt;height:19.5pt;visibility:visible;mso-wrap-style:square">
            <v:imagedata r:id="rId1" o:title=""/>
          </v:shape>
        </w:pict>
      </w:r>
      <w:r w:rsidRPr="005F4F41">
        <w:t>)</w:t>
      </w:r>
      <w:r>
        <w:t>, и вставляйте его в таком же формате в отчет. Иначе читаемость программы сильно страдает.</w:t>
      </w:r>
    </w:p>
  </w:comment>
  <w:comment w:id="23" w:author="Vyacheslav" w:date="2020-04-10T13:29:00Z" w:initials="V">
    <w:p w14:paraId="73E2A67B" w14:textId="77777777" w:rsidR="005F4F41" w:rsidRDefault="005F4F41">
      <w:pPr>
        <w:pStyle w:val="ad"/>
      </w:pPr>
      <w:r>
        <w:rPr>
          <w:rStyle w:val="ac"/>
        </w:rPr>
        <w:annotationRef/>
      </w:r>
      <w:r>
        <w:t>Екатерина, так не пойдет. Идея данного задания в том, чтобы все сделать в одном цикле и не задавать четыре переменных для максимальных элементов.</w:t>
      </w:r>
    </w:p>
    <w:p w14:paraId="5919A00A" w14:textId="77777777" w:rsidR="00AF455F" w:rsidRDefault="00AF455F">
      <w:pPr>
        <w:pStyle w:val="ad"/>
      </w:pPr>
    </w:p>
    <w:p w14:paraId="471D7414" w14:textId="77777777" w:rsidR="00AF455F" w:rsidRDefault="00AF455F">
      <w:pPr>
        <w:pStyle w:val="ad"/>
      </w:pPr>
      <w:r>
        <w:t>Привожу кусочек кода с реализацией поиска максимального элемента в каждой строке и нахождения минимального значения среди этих максимумов:</w:t>
      </w:r>
    </w:p>
    <w:p w14:paraId="4FFAF1F1" w14:textId="77777777" w:rsidR="00AF455F" w:rsidRDefault="00AF455F">
      <w:pPr>
        <w:pStyle w:val="ad"/>
      </w:pPr>
    </w:p>
    <w:p w14:paraId="692079BF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F455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F455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DEB945E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1A796EA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455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55574C3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F455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F455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A6D2A16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</w:t>
      </w:r>
      <w:proofErr w:type="gram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</w:t>
      </w: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8F4989C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6A8F7402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r w:rsidRPr="00AF455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625AAD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min </w:t>
      </w: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43D728C" w14:textId="77777777" w:rsidR="00AF455F" w:rsidRPr="00AF455F" w:rsidRDefault="00AF455F" w:rsidP="00AF455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45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>= max;</w:t>
      </w:r>
    </w:p>
    <w:p w14:paraId="44601437" w14:textId="77777777" w:rsidR="00AF455F" w:rsidRDefault="00AF455F" w:rsidP="00AF455F">
      <w:pPr>
        <w:pStyle w:val="ad"/>
      </w:pPr>
      <w:r w:rsidRPr="00AF45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</w:comment>
  <w:comment w:id="24" w:author="Vyacheslav" w:date="2020-04-10T13:33:00Z" w:initials="V">
    <w:p w14:paraId="34F45407" w14:textId="77777777" w:rsidR="00AF455F" w:rsidRDefault="00AF455F">
      <w:pPr>
        <w:pStyle w:val="ad"/>
      </w:pPr>
      <w:r>
        <w:rPr>
          <w:rStyle w:val="ac"/>
        </w:rPr>
        <w:annotationRef/>
      </w:r>
      <w:r>
        <w:t>В ответах должны быть максимальные элементы всех строк, а не только первой.</w:t>
      </w:r>
    </w:p>
  </w:comment>
  <w:comment w:id="26" w:author="Vyacheslav" w:date="2020-04-10T13:35:00Z" w:initials="V">
    <w:p w14:paraId="1C48666A" w14:textId="77777777" w:rsidR="00AF455F" w:rsidRDefault="00AF455F">
      <w:pPr>
        <w:pStyle w:val="ad"/>
      </w:pPr>
      <w:r>
        <w:rPr>
          <w:rStyle w:val="ac"/>
        </w:rPr>
        <w:annotationRef/>
      </w:r>
      <w:r>
        <w:t>Два файла использовать совершенно не обязательно. Можно все то же самое выводить в один файл и все прекрасно запишется, сначала матрица, потом значение произведения.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148944" w15:done="0"/>
  <w15:commentEx w15:paraId="44601437" w15:done="0"/>
  <w15:commentEx w15:paraId="34F45407" w15:done="0"/>
  <w15:commentEx w15:paraId="1C4866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148944" w16cid:durableId="223AF1DD"/>
  <w16cid:commentId w16cid:paraId="44601437" w16cid:durableId="223AF31D"/>
  <w16cid:commentId w16cid:paraId="34F45407" w16cid:durableId="223AF41D"/>
  <w16cid:commentId w16cid:paraId="1C48666A" w16cid:durableId="223AF4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5009B" w14:textId="77777777" w:rsidR="00711FFE" w:rsidRDefault="00711FFE" w:rsidP="00EF747A">
      <w:pPr>
        <w:spacing w:after="0" w:line="240" w:lineRule="auto"/>
      </w:pPr>
      <w:r>
        <w:separator/>
      </w:r>
    </w:p>
  </w:endnote>
  <w:endnote w:type="continuationSeparator" w:id="0">
    <w:p w14:paraId="2FFD2718" w14:textId="77777777" w:rsidR="00711FFE" w:rsidRDefault="00711FFE" w:rsidP="00EF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91CB3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F532E" w14:textId="77777777" w:rsidR="00EF747A" w:rsidRDefault="00711FFE">
    <w:pPr>
      <w:pStyle w:val="a9"/>
      <w:jc w:val="right"/>
    </w:pPr>
    <w:r>
      <w:fldChar w:fldCharType="begin"/>
    </w:r>
    <w:r>
      <w:instrText xml:space="preserve">PAGE  \* MERGEFORMAT </w:instrText>
    </w:r>
    <w:r>
      <w:fldChar w:fldCharType="separate"/>
    </w:r>
    <w:r w:rsidR="00EF747A">
      <w:t>1</w:t>
    </w:r>
    <w:r>
      <w:fldChar w:fldCharType="end"/>
    </w:r>
  </w:p>
  <w:p w14:paraId="57B6D657" w14:textId="77777777" w:rsidR="00EF747A" w:rsidRDefault="00EF747A">
    <w:pPr>
      <w:pStyle w:val="a9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A9E8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EE3E0" w14:textId="77777777" w:rsidR="00711FFE" w:rsidRDefault="00711FFE" w:rsidP="00EF747A">
      <w:pPr>
        <w:spacing w:after="0" w:line="240" w:lineRule="auto"/>
      </w:pPr>
      <w:r>
        <w:separator/>
      </w:r>
    </w:p>
  </w:footnote>
  <w:footnote w:type="continuationSeparator" w:id="0">
    <w:p w14:paraId="1A387B72" w14:textId="77777777" w:rsidR="00711FFE" w:rsidRDefault="00711FFE" w:rsidP="00EF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C825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EA8B0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4E9C7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4174"/>
    <w:multiLevelType w:val="multilevel"/>
    <w:tmpl w:val="0C695E4A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  <w:szCs w:val="28"/>
      </w:rPr>
    </w:lvl>
    <w:lvl w:ilvl="1">
      <w:numFmt w:val="bullet"/>
      <w:lvlText w:val="%s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numFmt w:val="bullet"/>
      <w:lvlText w:val="%s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4"/>
        <w:szCs w:val="24"/>
      </w:rPr>
    </w:lvl>
    <w:lvl w:ilvl="3">
      <w:numFmt w:val="bullet"/>
      <w:lvlText w:val="%s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4"/>
        <w:szCs w:val="24"/>
      </w:rPr>
    </w:lvl>
    <w:lvl w:ilvl="4">
      <w:numFmt w:val="bullet"/>
      <w:lvlText w:val="%s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4"/>
        <w:szCs w:val="24"/>
      </w:rPr>
    </w:lvl>
    <w:lvl w:ilvl="5">
      <w:numFmt w:val="bullet"/>
      <w:lvlText w:val="%s"/>
      <w:lvlJc w:val="left"/>
      <w:pPr>
        <w:tabs>
          <w:tab w:val="num" w:pos="4320"/>
        </w:tabs>
        <w:ind w:left="4320" w:hanging="360"/>
      </w:pPr>
      <w:rPr>
        <w:rFonts w:ascii="Arial" w:hAnsi="Arial" w:cs="Arial"/>
        <w:sz w:val="24"/>
        <w:szCs w:val="24"/>
      </w:rPr>
    </w:lvl>
    <w:lvl w:ilvl="6">
      <w:numFmt w:val="bullet"/>
      <w:lvlText w:val="%s"/>
      <w:lvlJc w:val="left"/>
      <w:pPr>
        <w:tabs>
          <w:tab w:val="num" w:pos="5040"/>
        </w:tabs>
        <w:ind w:left="5040" w:hanging="360"/>
      </w:pPr>
      <w:rPr>
        <w:rFonts w:ascii="Arial" w:hAnsi="Arial" w:cs="Arial"/>
        <w:sz w:val="24"/>
        <w:szCs w:val="24"/>
      </w:rPr>
    </w:lvl>
    <w:lvl w:ilvl="7">
      <w:numFmt w:val="bullet"/>
      <w:lvlText w:val="%s"/>
      <w:lvlJc w:val="left"/>
      <w:pPr>
        <w:tabs>
          <w:tab w:val="num" w:pos="5760"/>
        </w:tabs>
        <w:ind w:left="5760" w:hanging="360"/>
      </w:pPr>
      <w:rPr>
        <w:rFonts w:ascii="Arial" w:hAnsi="Arial" w:cs="Arial"/>
        <w:sz w:val="24"/>
        <w:szCs w:val="24"/>
      </w:rPr>
    </w:lvl>
    <w:lvl w:ilvl="8">
      <w:numFmt w:val="bullet"/>
      <w:lvlText w:val="%s"/>
      <w:lvlJc w:val="left"/>
      <w:pPr>
        <w:tabs>
          <w:tab w:val="num" w:pos="6480"/>
        </w:tabs>
        <w:ind w:left="6480" w:hanging="360"/>
      </w:pPr>
      <w:rPr>
        <w:rFonts w:ascii="Arial" w:hAnsi="Arial" w:cs="Arial"/>
        <w:sz w:val="24"/>
        <w:szCs w:val="24"/>
      </w:rPr>
    </w:lvl>
  </w:abstractNum>
  <w:abstractNum w:abstractNumId="1" w15:restartNumberingAfterBreak="0">
    <w:nsid w:val="69171141"/>
    <w:multiLevelType w:val="multilevel"/>
    <w:tmpl w:val="23824D73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  <w:szCs w:val="28"/>
      </w:rPr>
    </w:lvl>
    <w:lvl w:ilvl="1">
      <w:numFmt w:val="bullet"/>
      <w:lvlText w:val="%s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numFmt w:val="bullet"/>
      <w:lvlText w:val="%s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4"/>
        <w:szCs w:val="24"/>
      </w:rPr>
    </w:lvl>
    <w:lvl w:ilvl="3">
      <w:numFmt w:val="bullet"/>
      <w:lvlText w:val="%s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4"/>
        <w:szCs w:val="24"/>
      </w:rPr>
    </w:lvl>
    <w:lvl w:ilvl="4">
      <w:numFmt w:val="bullet"/>
      <w:lvlText w:val="%s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4"/>
        <w:szCs w:val="24"/>
      </w:rPr>
    </w:lvl>
    <w:lvl w:ilvl="5">
      <w:numFmt w:val="bullet"/>
      <w:lvlText w:val="%s"/>
      <w:lvlJc w:val="left"/>
      <w:pPr>
        <w:tabs>
          <w:tab w:val="num" w:pos="4320"/>
        </w:tabs>
        <w:ind w:left="4320" w:hanging="360"/>
      </w:pPr>
      <w:rPr>
        <w:rFonts w:ascii="Arial" w:hAnsi="Arial" w:cs="Arial"/>
        <w:sz w:val="24"/>
        <w:szCs w:val="24"/>
      </w:rPr>
    </w:lvl>
    <w:lvl w:ilvl="6">
      <w:numFmt w:val="bullet"/>
      <w:lvlText w:val="%s"/>
      <w:lvlJc w:val="left"/>
      <w:pPr>
        <w:tabs>
          <w:tab w:val="num" w:pos="5040"/>
        </w:tabs>
        <w:ind w:left="5040" w:hanging="360"/>
      </w:pPr>
      <w:rPr>
        <w:rFonts w:ascii="Arial" w:hAnsi="Arial" w:cs="Arial"/>
        <w:sz w:val="24"/>
        <w:szCs w:val="24"/>
      </w:rPr>
    </w:lvl>
    <w:lvl w:ilvl="7">
      <w:numFmt w:val="bullet"/>
      <w:lvlText w:val="%s"/>
      <w:lvlJc w:val="left"/>
      <w:pPr>
        <w:tabs>
          <w:tab w:val="num" w:pos="5760"/>
        </w:tabs>
        <w:ind w:left="5760" w:hanging="360"/>
      </w:pPr>
      <w:rPr>
        <w:rFonts w:ascii="Arial" w:hAnsi="Arial" w:cs="Arial"/>
        <w:sz w:val="24"/>
        <w:szCs w:val="24"/>
      </w:rPr>
    </w:lvl>
    <w:lvl w:ilvl="8">
      <w:numFmt w:val="bullet"/>
      <w:lvlText w:val="%s"/>
      <w:lvlJc w:val="left"/>
      <w:pPr>
        <w:tabs>
          <w:tab w:val="num" w:pos="6480"/>
        </w:tabs>
        <w:ind w:left="6480" w:hanging="360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47A"/>
    <w:rsid w:val="005F4F41"/>
    <w:rsid w:val="00711FFE"/>
    <w:rsid w:val="009C7E8B"/>
    <w:rsid w:val="00AF455F"/>
    <w:rsid w:val="00E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AE123"/>
  <w15:docId w15:val="{76E16122-9645-42D2-9D1D-8CC505C4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  <w:adjustRightInd w:val="0"/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Pr>
      <w:rFonts w:ascii="Arial" w:hAnsi="Arial" w:cs="Arial"/>
      <w:color w:val="808080"/>
      <w:lang w:val="ru-RU"/>
    </w:rPr>
  </w:style>
  <w:style w:type="paragraph" w:styleId="a4">
    <w:name w:val="Balloon Text"/>
    <w:basedOn w:val="a"/>
    <w:link w:val="a5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F747A"/>
    <w:rPr>
      <w:rFonts w:ascii="Times New Roman" w:hAnsi="Times New Roman" w:cs="Times New Roman"/>
      <w:sz w:val="0"/>
      <w:szCs w:val="0"/>
    </w:rPr>
  </w:style>
  <w:style w:type="character" w:customStyle="1" w:styleId="a5">
    <w:name w:val="Текст выноски Знак"/>
    <w:link w:val="a4"/>
    <w:uiPriority w:val="99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99"/>
    <w:qFormat/>
    <w:pPr>
      <w:ind w:left="720"/>
    </w:p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EF747A"/>
    <w:rPr>
      <w:rFonts w:ascii="Calibri" w:hAnsi="Calibri" w:cs="Calibri"/>
    </w:rPr>
  </w:style>
  <w:style w:type="character" w:customStyle="1" w:styleId="a8">
    <w:name w:val="Верхний колонтитул Знак"/>
    <w:link w:val="a7"/>
    <w:uiPriority w:val="99"/>
    <w:rPr>
      <w:sz w:val="22"/>
      <w:szCs w:val="22"/>
      <w:lang w:val="ru-RU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EF747A"/>
    <w:rPr>
      <w:rFonts w:ascii="Calibri" w:hAnsi="Calibri" w:cs="Calibri"/>
    </w:rPr>
  </w:style>
  <w:style w:type="character" w:customStyle="1" w:styleId="aa">
    <w:name w:val="Нижний колонтитул Знак"/>
    <w:link w:val="a9"/>
    <w:uiPriority w:val="99"/>
    <w:rPr>
      <w:sz w:val="22"/>
      <w:szCs w:val="22"/>
      <w:lang w:val="ru-RU"/>
    </w:rPr>
  </w:style>
  <w:style w:type="paragraph" w:customStyle="1" w:styleId="2">
    <w:name w:val="заголовок 2"/>
    <w:basedOn w:val="a"/>
    <w:next w:val="a"/>
    <w:uiPriority w:val="99"/>
    <w:pPr>
      <w:keepNext/>
      <w:spacing w:after="0" w:line="240" w:lineRule="auto"/>
      <w:ind w:firstLine="72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ab">
    <w:name w:val="Normal (Web)"/>
    <w:basedOn w:val="a"/>
    <w:uiPriority w:val="99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styleId="ac">
    <w:name w:val="annotation reference"/>
    <w:uiPriority w:val="99"/>
    <w:rPr>
      <w:rFonts w:ascii="Arial" w:hAnsi="Arial" w:cs="Arial"/>
      <w:sz w:val="16"/>
      <w:szCs w:val="16"/>
      <w:lang w:val="ru-RU"/>
    </w:rPr>
  </w:style>
  <w:style w:type="paragraph" w:styleId="ad">
    <w:name w:val="annotation text"/>
    <w:basedOn w:val="a"/>
    <w:link w:val="ae"/>
    <w:uiPriority w:val="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EF747A"/>
    <w:rPr>
      <w:rFonts w:ascii="Calibri" w:hAnsi="Calibri" w:cs="Calibri"/>
      <w:sz w:val="20"/>
      <w:szCs w:val="20"/>
    </w:rPr>
  </w:style>
  <w:style w:type="character" w:customStyle="1" w:styleId="ae">
    <w:name w:val="Текст примечания Знак"/>
    <w:link w:val="ad"/>
    <w:uiPriority w:val="99"/>
    <w:rPr>
      <w:sz w:val="24"/>
      <w:szCs w:val="24"/>
      <w:lang w:val="ru-RU"/>
    </w:rPr>
  </w:style>
  <w:style w:type="paragraph" w:styleId="af">
    <w:name w:val="annotation subject"/>
    <w:basedOn w:val="ad"/>
    <w:next w:val="ad"/>
    <w:link w:val="af0"/>
    <w:uiPriority w:val="99"/>
    <w:rPr>
      <w:b/>
      <w:bCs/>
    </w:rPr>
  </w:style>
  <w:style w:type="character" w:customStyle="1" w:styleId="CommentSubjectChar">
    <w:name w:val="Comment Subject Char"/>
    <w:uiPriority w:val="99"/>
    <w:semiHidden/>
    <w:rsid w:val="00EF747A"/>
    <w:rPr>
      <w:rFonts w:ascii="Calibri" w:hAnsi="Calibri" w:cs="Calibri"/>
      <w:b/>
      <w:bCs/>
      <w:sz w:val="20"/>
      <w:szCs w:val="20"/>
      <w:lang w:val="ru-RU"/>
    </w:rPr>
  </w:style>
  <w:style w:type="character" w:customStyle="1" w:styleId="af0">
    <w:name w:val="Тема примечания Знак"/>
    <w:link w:val="af"/>
    <w:uiPriority w:val="99"/>
    <w:rPr>
      <w:b/>
      <w:bCs/>
      <w:sz w:val="24"/>
      <w:szCs w:val="24"/>
      <w:lang w:val="ru-RU"/>
    </w:rPr>
  </w:style>
  <w:style w:type="character" w:styleId="af1">
    <w:name w:val="Hyperlink"/>
    <w:uiPriority w:val="99"/>
    <w:rPr>
      <w:rFonts w:ascii="Arial" w:hAnsi="Arial" w:cs="Arial"/>
      <w:color w:val="0000FF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</vt:lpstr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</dc:title>
  <dc:subject/>
  <dc:creator>Marina V. Mitrofanova</dc:creator>
  <cp:keywords/>
  <dc:description/>
  <cp:lastModifiedBy>Vyacheslav</cp:lastModifiedBy>
  <cp:revision>3</cp:revision>
  <dcterms:created xsi:type="dcterms:W3CDTF">2020-04-10T06:21:00Z</dcterms:created>
  <dcterms:modified xsi:type="dcterms:W3CDTF">2020-04-10T06:39:00Z</dcterms:modified>
</cp:coreProperties>
</file>