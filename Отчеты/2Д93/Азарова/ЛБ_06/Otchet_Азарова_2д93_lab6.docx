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48440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Министерство науки и высшего образования Российской Федерации</w:t>
      </w:r>
    </w:p>
    <w:p w14:paraId="3E66F652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федеральное государственное автономное образовательное учреждение</w:t>
      </w:r>
    </w:p>
    <w:p w14:paraId="0F047498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sz w:val="24"/>
          <w:szCs w:val="24"/>
        </w:rPr>
      </w:pPr>
      <w:r w:rsidRPr="00351741">
        <w:rPr>
          <w:rFonts w:ascii="Times New Roman" w:hAnsi="Times New Roman"/>
          <w:sz w:val="24"/>
          <w:szCs w:val="24"/>
        </w:rPr>
        <w:t>высшего образования</w:t>
      </w:r>
    </w:p>
    <w:p w14:paraId="38F9A5AA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«НАЦИОНАЛЬНЫЙ ИССЛЕДОВАТЕЛЬСКИЙ</w:t>
      </w:r>
    </w:p>
    <w:p w14:paraId="5C55384F" w14:textId="77777777" w:rsidR="00203213" w:rsidRPr="00351741" w:rsidRDefault="00203213" w:rsidP="00203213">
      <w:pPr>
        <w:pBdr>
          <w:bottom w:val="single" w:sz="12" w:space="1" w:color="auto"/>
        </w:pBd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  <w:r w:rsidRPr="00351741">
        <w:rPr>
          <w:rFonts w:ascii="Times New Roman" w:hAnsi="Times New Roman"/>
          <w:b/>
          <w:sz w:val="24"/>
          <w:szCs w:val="24"/>
        </w:rPr>
        <w:t>ТОМСКИЙ ПОЛИТЕХНИЧЕСКИЙ УНИВЕРСИТЕТ»</w:t>
      </w:r>
      <w:r w:rsidRPr="00351741">
        <w:rPr>
          <w:rFonts w:ascii="Times New Roman" w:hAnsi="Times New Roman"/>
          <w:noProof/>
          <w:sz w:val="24"/>
          <w:szCs w:val="24"/>
        </w:rPr>
        <w:t xml:space="preserve"> </w:t>
      </w:r>
    </w:p>
    <w:p w14:paraId="4C5E0876" w14:textId="77777777" w:rsidR="00203213" w:rsidRPr="00351741" w:rsidRDefault="00203213" w:rsidP="00203213">
      <w:pPr>
        <w:spacing w:after="0" w:line="240" w:lineRule="auto"/>
        <w:jc w:val="center"/>
        <w:rPr>
          <w:rFonts w:ascii="Times New Roman" w:hAnsi="Times New Roman"/>
          <w:b/>
          <w:sz w:val="24"/>
          <w:szCs w:val="24"/>
        </w:rPr>
      </w:pPr>
    </w:p>
    <w:p w14:paraId="4E7787EF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Инженерная школа природных ресурсов</w:t>
      </w:r>
    </w:p>
    <w:p w14:paraId="5AA6B955" w14:textId="77777777" w:rsidR="0078514B" w:rsidRPr="00203213" w:rsidRDefault="0078514B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 xml:space="preserve">Направление подготовки </w:t>
      </w:r>
      <w:r w:rsidR="00147F06" w:rsidRPr="00203213">
        <w:rPr>
          <w:rFonts w:ascii="Times New Roman" w:hAnsi="Times New Roman"/>
          <w:sz w:val="24"/>
          <w:szCs w:val="24"/>
        </w:rPr>
        <w:t>Химическая технология</w:t>
      </w:r>
    </w:p>
    <w:p w14:paraId="4920E618" w14:textId="77777777" w:rsidR="0078514B" w:rsidRPr="00203213" w:rsidRDefault="001F603C" w:rsidP="008E6E27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Отделение химической инженерии</w:t>
      </w:r>
    </w:p>
    <w:p w14:paraId="0E27F5FF" w14:textId="77777777" w:rsidR="0078514B" w:rsidRPr="00203213" w:rsidRDefault="0078514B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2E14F1DC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748F3D91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3639C9CE" w14:textId="77777777" w:rsidR="00A62B66" w:rsidRPr="00203213" w:rsidRDefault="00A62B66" w:rsidP="00311E30">
      <w:pPr>
        <w:spacing w:after="0"/>
        <w:ind w:left="142"/>
        <w:jc w:val="center"/>
        <w:rPr>
          <w:rFonts w:ascii="Times New Roman" w:hAnsi="Times New Roman"/>
          <w:sz w:val="24"/>
          <w:szCs w:val="24"/>
        </w:rPr>
      </w:pPr>
    </w:p>
    <w:p w14:paraId="61FFAD7D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8AF8375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7052DA52" w14:textId="77777777" w:rsidR="00311E30" w:rsidRPr="00203213" w:rsidRDefault="00093658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  <w:r w:rsidRPr="00093658">
        <w:rPr>
          <w:rFonts w:ascii="Times New Roman" w:hAnsi="Times New Roman"/>
          <w:b/>
          <w:sz w:val="24"/>
          <w:szCs w:val="24"/>
        </w:rPr>
        <w:t>СОСТАВЛЕНИЕ ПРОГРАММ С ИСПОЛЬЗОВАНИЕМ ДВУМЕРНЫХ МАССИВОВ. ФАЙЛЫ</w:t>
      </w:r>
    </w:p>
    <w:p w14:paraId="358E6C2F" w14:textId="77777777" w:rsidR="00311E30" w:rsidRPr="00203213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b/>
          <w:sz w:val="24"/>
          <w:szCs w:val="24"/>
        </w:rPr>
        <w:t>Лабораторная работа по дисциплине «</w:t>
      </w:r>
      <w:r w:rsidR="001F603C" w:rsidRPr="00203213">
        <w:rPr>
          <w:rFonts w:ascii="Times New Roman" w:hAnsi="Times New Roman"/>
          <w:b/>
          <w:sz w:val="24"/>
          <w:szCs w:val="24"/>
        </w:rPr>
        <w:t>Углубленный курс информатики</w:t>
      </w:r>
      <w:r w:rsidRPr="00203213">
        <w:rPr>
          <w:rFonts w:ascii="Times New Roman" w:hAnsi="Times New Roman"/>
          <w:b/>
          <w:sz w:val="24"/>
          <w:szCs w:val="24"/>
        </w:rPr>
        <w:t>»</w:t>
      </w:r>
    </w:p>
    <w:p w14:paraId="33D90C3C" w14:textId="77777777" w:rsidR="0078514B" w:rsidRPr="00203213" w:rsidRDefault="0078514B" w:rsidP="00311E30">
      <w:pPr>
        <w:spacing w:after="0"/>
        <w:jc w:val="center"/>
        <w:rPr>
          <w:rFonts w:ascii="Times New Roman" w:hAnsi="Times New Roman"/>
          <w:b/>
          <w:sz w:val="24"/>
          <w:szCs w:val="24"/>
        </w:rPr>
      </w:pPr>
    </w:p>
    <w:p w14:paraId="28B72660" w14:textId="77777777" w:rsidR="0078514B" w:rsidRPr="00203213" w:rsidRDefault="0078514B" w:rsidP="00311E30">
      <w:pPr>
        <w:spacing w:after="0"/>
        <w:ind w:firstLine="3"/>
        <w:jc w:val="center"/>
        <w:rPr>
          <w:rFonts w:ascii="Times New Roman" w:hAnsi="Times New Roman"/>
          <w:sz w:val="24"/>
          <w:szCs w:val="24"/>
        </w:rPr>
      </w:pPr>
    </w:p>
    <w:p w14:paraId="1547FCC8" w14:textId="77777777" w:rsidR="0078514B" w:rsidRPr="00203213" w:rsidRDefault="0078514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B93836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2DAE21E5" w14:textId="77777777" w:rsidR="00311E30" w:rsidRPr="00203213" w:rsidRDefault="00311E30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C572377" w14:textId="77777777" w:rsidR="000C19CB" w:rsidRPr="00203213" w:rsidRDefault="000C19CB" w:rsidP="00311E30">
      <w:pPr>
        <w:spacing w:after="0"/>
        <w:jc w:val="both"/>
        <w:rPr>
          <w:rFonts w:ascii="Times New Roman" w:hAnsi="Times New Roman"/>
          <w:sz w:val="24"/>
          <w:szCs w:val="24"/>
        </w:rPr>
      </w:pPr>
    </w:p>
    <w:p w14:paraId="05F83479" w14:textId="77777777" w:rsidR="0078514B" w:rsidRPr="00203213" w:rsidRDefault="0078514B" w:rsidP="008E6E27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Выполнил студент гр.</w:t>
      </w:r>
      <w:r w:rsidR="00147F06" w:rsidRPr="00203213">
        <w:rPr>
          <w:rFonts w:ascii="Times New Roman" w:hAnsi="Times New Roman"/>
          <w:sz w:val="24"/>
          <w:szCs w:val="24"/>
        </w:rPr>
        <w:t xml:space="preserve"> </w:t>
      </w:r>
      <w:r w:rsidR="008E6E27" w:rsidRPr="008E6E27">
        <w:rPr>
          <w:rFonts w:ascii="Times New Roman" w:hAnsi="Times New Roman"/>
          <w:sz w:val="24"/>
          <w:szCs w:val="24"/>
          <w:u w:val="single"/>
        </w:rPr>
        <w:t>2</w:t>
      </w:r>
      <w:r w:rsidR="008E6E27">
        <w:rPr>
          <w:rFonts w:ascii="Times New Roman" w:hAnsi="Times New Roman"/>
          <w:sz w:val="24"/>
          <w:szCs w:val="24"/>
          <w:u w:val="single"/>
        </w:rPr>
        <w:t>Д93</w:t>
      </w:r>
      <w:r w:rsidR="007A2844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</w:p>
    <w:p w14:paraId="1E01A7D4" w14:textId="77777777" w:rsidR="0078514B" w:rsidRPr="00203213" w:rsidRDefault="00B641A7" w:rsidP="00311E30">
      <w:pPr>
        <w:spacing w:after="0" w:line="240" w:lineRule="auto"/>
        <w:ind w:left="2410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="007A2844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>(Подпись)</w:t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</w:r>
      <w:r w:rsidR="0078514B" w:rsidRPr="00203213">
        <w:rPr>
          <w:rFonts w:ascii="Times New Roman" w:hAnsi="Times New Roman"/>
          <w:sz w:val="24"/>
          <w:szCs w:val="24"/>
        </w:rPr>
        <w:tab/>
        <w:t xml:space="preserve">         </w:t>
      </w:r>
    </w:p>
    <w:p w14:paraId="40902763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543E3B8" w14:textId="77777777" w:rsidR="008E6E27" w:rsidRPr="008E6E27" w:rsidRDefault="00C0243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Азарова А</w:t>
      </w:r>
      <w:r w:rsidR="008E6E27">
        <w:rPr>
          <w:rFonts w:ascii="Times New Roman" w:hAnsi="Times New Roman"/>
          <w:sz w:val="24"/>
          <w:szCs w:val="24"/>
        </w:rPr>
        <w:t>.</w:t>
      </w:r>
      <w:r>
        <w:rPr>
          <w:rFonts w:ascii="Times New Roman" w:hAnsi="Times New Roman"/>
          <w:sz w:val="24"/>
          <w:szCs w:val="24"/>
        </w:rPr>
        <w:t>В.</w:t>
      </w:r>
    </w:p>
    <w:p w14:paraId="4883F31E" w14:textId="77777777" w:rsidR="0078514B" w:rsidRPr="00203213" w:rsidRDefault="00C02439" w:rsidP="00311E30">
      <w:pPr>
        <w:spacing w:after="0" w:line="240" w:lineRule="auto"/>
        <w:ind w:left="4962"/>
        <w:jc w:val="right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17</w:t>
      </w:r>
      <w:r w:rsidR="008E6E27" w:rsidRPr="00014535">
        <w:rPr>
          <w:rFonts w:ascii="Times New Roman" w:hAnsi="Times New Roman"/>
          <w:sz w:val="24"/>
          <w:szCs w:val="24"/>
        </w:rPr>
        <w:t>.04.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0912A7AF" w14:textId="77777777" w:rsidR="0078514B" w:rsidRPr="00203213" w:rsidRDefault="0078514B" w:rsidP="00311E30">
      <w:pPr>
        <w:spacing w:after="0" w:line="240" w:lineRule="auto"/>
        <w:ind w:left="6804" w:firstLine="3"/>
        <w:jc w:val="both"/>
        <w:rPr>
          <w:rFonts w:ascii="Times New Roman" w:hAnsi="Times New Roman"/>
          <w:sz w:val="24"/>
          <w:szCs w:val="24"/>
        </w:rPr>
      </w:pPr>
    </w:p>
    <w:p w14:paraId="2BB799A0" w14:textId="77777777" w:rsidR="0078514B" w:rsidRPr="00203213" w:rsidRDefault="0078514B" w:rsidP="00311E30">
      <w:pPr>
        <w:spacing w:after="0" w:line="240" w:lineRule="auto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Отчет принят:</w:t>
      </w:r>
    </w:p>
    <w:p w14:paraId="3D8D59AE" w14:textId="77777777" w:rsidR="00311E30" w:rsidRPr="00203213" w:rsidRDefault="00311E30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</w:p>
    <w:p w14:paraId="72B637C8" w14:textId="77777777" w:rsidR="00311E30" w:rsidRPr="00203213" w:rsidRDefault="008C748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Преподаватель</w:t>
      </w:r>
    </w:p>
    <w:p w14:paraId="5386F01C" w14:textId="77777777" w:rsidR="0078514B" w:rsidRPr="00203213" w:rsidRDefault="007A2844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доцент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1F603C" w:rsidRPr="00203213">
        <w:rPr>
          <w:rFonts w:ascii="Times New Roman" w:hAnsi="Times New Roman"/>
          <w:sz w:val="24"/>
          <w:szCs w:val="24"/>
        </w:rPr>
        <w:t>ОХИ ИШПР</w:t>
      </w:r>
      <w:r>
        <w:rPr>
          <w:rFonts w:ascii="Times New Roman" w:hAnsi="Times New Roman"/>
          <w:sz w:val="24"/>
          <w:szCs w:val="24"/>
        </w:rPr>
        <w:t>, к.т.н.</w:t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B641A7" w:rsidRPr="00203213">
        <w:rPr>
          <w:rFonts w:ascii="Times New Roman" w:hAnsi="Times New Roman"/>
          <w:sz w:val="24"/>
          <w:szCs w:val="24"/>
          <w:u w:val="single"/>
        </w:rPr>
        <w:tab/>
      </w:r>
      <w:r w:rsidR="00F0162D" w:rsidRPr="00203213">
        <w:rPr>
          <w:rFonts w:ascii="Times New Roman" w:hAnsi="Times New Roman"/>
          <w:sz w:val="24"/>
          <w:szCs w:val="24"/>
          <w:u w:val="single"/>
        </w:rPr>
        <w:tab/>
      </w:r>
      <w:r w:rsidR="00C02439">
        <w:rPr>
          <w:rFonts w:ascii="Times New Roman" w:hAnsi="Times New Roman"/>
          <w:sz w:val="24"/>
          <w:szCs w:val="24"/>
          <w:u w:val="single"/>
        </w:rPr>
        <w:t xml:space="preserve">           </w:t>
      </w:r>
      <w:r w:rsidR="00311E30" w:rsidRPr="00203213">
        <w:rPr>
          <w:rFonts w:ascii="Times New Roman" w:hAnsi="Times New Roman"/>
          <w:sz w:val="24"/>
          <w:szCs w:val="24"/>
        </w:rPr>
        <w:t xml:space="preserve"> </w:t>
      </w:r>
      <w:r w:rsidR="00B641A7" w:rsidRPr="00203213">
        <w:rPr>
          <w:rFonts w:ascii="Times New Roman" w:hAnsi="Times New Roman"/>
          <w:sz w:val="24"/>
          <w:szCs w:val="24"/>
        </w:rPr>
        <w:t>Чузлов</w:t>
      </w:r>
      <w:r w:rsidR="008C748B" w:rsidRPr="00203213">
        <w:rPr>
          <w:rFonts w:ascii="Times New Roman" w:hAnsi="Times New Roman"/>
          <w:sz w:val="24"/>
          <w:szCs w:val="24"/>
        </w:rPr>
        <w:t xml:space="preserve"> </w:t>
      </w:r>
      <w:r w:rsidR="00C02439">
        <w:rPr>
          <w:rFonts w:ascii="Times New Roman" w:hAnsi="Times New Roman"/>
          <w:sz w:val="24"/>
          <w:szCs w:val="24"/>
        </w:rPr>
        <w:t>В.А.</w:t>
      </w:r>
    </w:p>
    <w:p w14:paraId="7AB65722" w14:textId="77777777" w:rsidR="0078514B" w:rsidRPr="00203213" w:rsidRDefault="0078514B" w:rsidP="00311E30">
      <w:pPr>
        <w:spacing w:after="0" w:line="240" w:lineRule="auto"/>
        <w:jc w:val="both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  <w:t xml:space="preserve">       </w:t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="00F0162D"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>(Подпись)</w:t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  <w:r w:rsidRPr="00203213">
        <w:rPr>
          <w:rFonts w:ascii="Times New Roman" w:hAnsi="Times New Roman"/>
          <w:sz w:val="24"/>
          <w:szCs w:val="24"/>
        </w:rPr>
        <w:tab/>
      </w:r>
    </w:p>
    <w:p w14:paraId="4039A1F2" w14:textId="77777777" w:rsidR="0078514B" w:rsidRPr="00203213" w:rsidRDefault="0078514B" w:rsidP="00311E30">
      <w:pPr>
        <w:spacing w:after="0" w:line="240" w:lineRule="auto"/>
        <w:ind w:firstLine="425"/>
        <w:jc w:val="both"/>
        <w:rPr>
          <w:rFonts w:ascii="Times New Roman" w:hAnsi="Times New Roman"/>
          <w:sz w:val="24"/>
          <w:szCs w:val="24"/>
        </w:rPr>
      </w:pPr>
    </w:p>
    <w:p w14:paraId="7E069EA5" w14:textId="77777777" w:rsidR="0078514B" w:rsidRPr="00203213" w:rsidRDefault="008E6E27" w:rsidP="00311E30">
      <w:pPr>
        <w:spacing w:after="0" w:line="240" w:lineRule="auto"/>
        <w:ind w:left="1134" w:firstLine="282"/>
        <w:jc w:val="right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_____</w:t>
      </w:r>
      <w:r w:rsidRPr="00203213">
        <w:rPr>
          <w:rFonts w:ascii="Times New Roman" w:hAnsi="Times New Roman"/>
          <w:sz w:val="24"/>
          <w:szCs w:val="24"/>
        </w:rPr>
        <w:tab/>
        <w:t xml:space="preserve">_____________ </w:t>
      </w:r>
      <w:r w:rsidR="0078514B" w:rsidRPr="00203213">
        <w:rPr>
          <w:rFonts w:ascii="Times New Roman" w:hAnsi="Times New Roman"/>
          <w:sz w:val="24"/>
          <w:szCs w:val="24"/>
        </w:rPr>
        <w:t>20</w:t>
      </w:r>
      <w:r w:rsidR="00093658">
        <w:rPr>
          <w:rFonts w:ascii="Times New Roman" w:hAnsi="Times New Roman"/>
          <w:sz w:val="24"/>
          <w:szCs w:val="24"/>
        </w:rPr>
        <w:t xml:space="preserve">20 </w:t>
      </w:r>
      <w:r w:rsidR="0078514B" w:rsidRPr="00203213">
        <w:rPr>
          <w:rFonts w:ascii="Times New Roman" w:hAnsi="Times New Roman"/>
          <w:sz w:val="24"/>
          <w:szCs w:val="24"/>
        </w:rPr>
        <w:t>г.</w:t>
      </w:r>
    </w:p>
    <w:p w14:paraId="5F01290F" w14:textId="77777777" w:rsidR="0078514B" w:rsidRPr="00203213" w:rsidRDefault="0078514B" w:rsidP="00311E30">
      <w:pPr>
        <w:spacing w:after="0" w:line="240" w:lineRule="auto"/>
        <w:ind w:left="1276"/>
        <w:jc w:val="right"/>
        <w:rPr>
          <w:rFonts w:ascii="Times New Roman" w:hAnsi="Times New Roman"/>
          <w:sz w:val="24"/>
          <w:szCs w:val="24"/>
        </w:rPr>
      </w:pPr>
    </w:p>
    <w:p w14:paraId="4A910DDF" w14:textId="77777777" w:rsidR="0078514B" w:rsidRPr="00203213" w:rsidRDefault="0078514B" w:rsidP="00311E30">
      <w:pPr>
        <w:spacing w:after="0"/>
        <w:ind w:firstLine="426"/>
        <w:jc w:val="center"/>
        <w:rPr>
          <w:rFonts w:ascii="Times New Roman" w:hAnsi="Times New Roman"/>
          <w:sz w:val="24"/>
          <w:szCs w:val="24"/>
        </w:rPr>
      </w:pPr>
    </w:p>
    <w:p w14:paraId="39CE13A8" w14:textId="77777777" w:rsidR="00311E30" w:rsidRDefault="00311E30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1D4E03C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4EAB2D38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17F2ABDE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3B8140D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7E61D99" w14:textId="77777777" w:rsidR="007A2844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320A5F7C" w14:textId="77777777" w:rsidR="007A2844" w:rsidRPr="00203213" w:rsidRDefault="007A2844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</w:p>
    <w:p w14:paraId="52FDD6E9" w14:textId="77777777" w:rsidR="00411E1D" w:rsidRPr="00203213" w:rsidRDefault="00411E1D" w:rsidP="008E6E27">
      <w:pPr>
        <w:spacing w:after="0"/>
        <w:rPr>
          <w:rFonts w:ascii="Times New Roman" w:hAnsi="Times New Roman"/>
          <w:sz w:val="24"/>
          <w:szCs w:val="24"/>
        </w:rPr>
      </w:pPr>
    </w:p>
    <w:p w14:paraId="6F2A91B1" w14:textId="77777777" w:rsidR="000C19CB" w:rsidRPr="00203213" w:rsidRDefault="0078514B" w:rsidP="00311E30">
      <w:pPr>
        <w:spacing w:after="0"/>
        <w:jc w:val="center"/>
        <w:rPr>
          <w:rFonts w:ascii="Times New Roman" w:hAnsi="Times New Roman"/>
          <w:sz w:val="24"/>
          <w:szCs w:val="24"/>
        </w:rPr>
      </w:pPr>
      <w:r w:rsidRPr="00203213">
        <w:rPr>
          <w:rFonts w:ascii="Times New Roman" w:hAnsi="Times New Roman"/>
          <w:sz w:val="24"/>
          <w:szCs w:val="24"/>
        </w:rPr>
        <w:t>Томск 20</w:t>
      </w:r>
      <w:r w:rsidR="00203213" w:rsidRPr="00203213">
        <w:rPr>
          <w:rFonts w:ascii="Times New Roman" w:hAnsi="Times New Roman"/>
          <w:sz w:val="24"/>
          <w:szCs w:val="24"/>
        </w:rPr>
        <w:t>20</w:t>
      </w:r>
      <w:r w:rsidRPr="00203213">
        <w:rPr>
          <w:rFonts w:ascii="Times New Roman" w:hAnsi="Times New Roman"/>
          <w:sz w:val="24"/>
          <w:szCs w:val="24"/>
        </w:rPr>
        <w:t xml:space="preserve"> г.</w:t>
      </w:r>
      <w:r w:rsidR="000C19CB" w:rsidRPr="00203213">
        <w:rPr>
          <w:rFonts w:ascii="Times New Roman" w:hAnsi="Times New Roman"/>
          <w:sz w:val="24"/>
          <w:szCs w:val="24"/>
        </w:rPr>
        <w:t xml:space="preserve"> </w:t>
      </w:r>
    </w:p>
    <w:p w14:paraId="4F242677" w14:textId="77777777" w:rsidR="002E1CFB" w:rsidRPr="00C02439" w:rsidRDefault="00311E30" w:rsidP="00C02439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  <w:r w:rsidRPr="00203213">
        <w:rPr>
          <w:rFonts w:ascii="Times New Roman" w:hAnsi="Times New Roman"/>
          <w:sz w:val="24"/>
          <w:szCs w:val="24"/>
        </w:rPr>
        <w:br w:type="page"/>
      </w:r>
      <w:r w:rsidR="002E1CFB" w:rsidRPr="002E1CFB">
        <w:rPr>
          <w:rFonts w:ascii="Times New Roman" w:hAnsi="Times New Roman"/>
          <w:b/>
          <w:sz w:val="28"/>
          <w:szCs w:val="28"/>
        </w:rPr>
        <w:lastRenderedPageBreak/>
        <w:t>Лабораторная работа №6</w:t>
      </w:r>
    </w:p>
    <w:p w14:paraId="38E4841D" w14:textId="77777777" w:rsidR="002E1CFB" w:rsidRDefault="002E1CFB" w:rsidP="002E1CFB">
      <w:p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  <w:r w:rsidRPr="002E1CFB">
        <w:rPr>
          <w:rFonts w:ascii="Times New Roman" w:hAnsi="Times New Roman"/>
          <w:b/>
          <w:sz w:val="28"/>
          <w:szCs w:val="28"/>
        </w:rPr>
        <w:t>Цель работы:</w:t>
      </w:r>
      <w:r w:rsidRPr="002E1CFB">
        <w:rPr>
          <w:rFonts w:ascii="Times New Roman" w:hAnsi="Times New Roman"/>
          <w:sz w:val="28"/>
          <w:szCs w:val="28"/>
        </w:rPr>
        <w:t xml:space="preserve"> </w:t>
      </w:r>
      <w:r w:rsidRPr="002E1CFB">
        <w:rPr>
          <w:rFonts w:ascii="Times New Roman" w:hAnsi="Times New Roman"/>
          <w:color w:val="000000"/>
          <w:sz w:val="27"/>
          <w:szCs w:val="27"/>
        </w:rPr>
        <w:t>научиться использовать двумерные массивы для решения задач, а также научиться использовать файлы для ввода и вывода данных</w:t>
      </w:r>
      <w:r>
        <w:rPr>
          <w:rFonts w:ascii="Times New Roman" w:hAnsi="Times New Roman"/>
          <w:color w:val="000000"/>
          <w:sz w:val="27"/>
          <w:szCs w:val="27"/>
        </w:rPr>
        <w:t>.</w:t>
      </w:r>
    </w:p>
    <w:p w14:paraId="31AD210E" w14:textId="77777777" w:rsidR="002E1CFB" w:rsidRDefault="002E1CFB" w:rsidP="002E1CFB">
      <w:pPr>
        <w:spacing w:after="0" w:line="360" w:lineRule="auto"/>
        <w:jc w:val="both"/>
        <w:rPr>
          <w:rFonts w:ascii="Times New Roman" w:hAnsi="Times New Roman"/>
          <w:color w:val="000000"/>
          <w:sz w:val="27"/>
          <w:szCs w:val="27"/>
        </w:rPr>
      </w:pPr>
    </w:p>
    <w:p w14:paraId="59D9EBBA" w14:textId="77777777" w:rsidR="002E1CFB" w:rsidRPr="002E1CFB" w:rsidRDefault="002E1CFB" w:rsidP="002E1CFB">
      <w:pPr>
        <w:spacing w:after="0" w:line="360" w:lineRule="auto"/>
        <w:jc w:val="center"/>
        <w:rPr>
          <w:rFonts w:ascii="Times New Roman" w:hAnsi="Times New Roman"/>
          <w:b/>
          <w:color w:val="000000"/>
          <w:sz w:val="27"/>
          <w:szCs w:val="27"/>
        </w:rPr>
      </w:pPr>
      <w:r w:rsidRPr="002E1CFB">
        <w:rPr>
          <w:rFonts w:ascii="Times New Roman" w:hAnsi="Times New Roman"/>
          <w:b/>
          <w:color w:val="000000"/>
          <w:sz w:val="27"/>
          <w:szCs w:val="27"/>
        </w:rPr>
        <w:t>Задание 1.</w:t>
      </w:r>
    </w:p>
    <w:p w14:paraId="18353004" w14:textId="77777777" w:rsidR="002E1CFB" w:rsidRDefault="002E1CFB" w:rsidP="002E1CF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2E1CFB">
        <w:rPr>
          <w:rFonts w:ascii="Times New Roman" w:hAnsi="Times New Roman"/>
          <w:sz w:val="28"/>
          <w:szCs w:val="28"/>
        </w:rPr>
        <w:t>Заполнить</w:t>
      </w:r>
      <w:r w:rsidRPr="002E1CFB">
        <w:rPr>
          <w:rFonts w:ascii="Times New Roman" w:hAnsi="Times New Roman"/>
          <w:b/>
          <w:sz w:val="28"/>
          <w:szCs w:val="28"/>
        </w:rPr>
        <w:t xml:space="preserve"> </w:t>
      </w:r>
      <w:r w:rsidRPr="002E1CFB">
        <w:rPr>
          <w:rFonts w:ascii="Times New Roman" w:hAnsi="Times New Roman"/>
          <w:sz w:val="28"/>
          <w:szCs w:val="28"/>
        </w:rPr>
        <w:t>матрицу а(3, 3) случайными числами от -5 до 5. Найти произведение минимального элемента матрицы на сумму ее положительных элементов. Значения элементов матрицы и результат расчета вывести в файл.</w:t>
      </w:r>
    </w:p>
    <w:p w14:paraId="4B7FBD14" w14:textId="77777777" w:rsidR="002E1CFB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7E8587DF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lab6_1;</w:t>
      </w:r>
    </w:p>
    <w:p w14:paraId="63BA6D85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02087CBC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i,j: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AA5DD9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s,min,p: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833950B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DE9C30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14:paraId="2BEAC87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6918710A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'r.txt'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69B56C3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700657AB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E5E3076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3E75E3BA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BAE2DA3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7419A299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a[i,j]:=random(-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67FC65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write(f, a[i,j]: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EE99E26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364F2C5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writeln(f);</w:t>
      </w:r>
    </w:p>
    <w:p w14:paraId="72C236AC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B84CC9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6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C668EDC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s:=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58397F2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468C282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61FAB36A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69C1E09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4DD10C9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if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a[i,j]&lt;min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67DBF41C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min:=a[i,j];</w:t>
      </w:r>
    </w:p>
    <w:p w14:paraId="7C30C36A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a[i,j]&gt;=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75C5B343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s:=s+a[i,j];</w:t>
      </w:r>
    </w:p>
    <w:p w14:paraId="3C7B17F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54081F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p:=s*min;</w:t>
      </w:r>
    </w:p>
    <w:p w14:paraId="07C8647B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DC386A5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'min='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14:paraId="4111381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's='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,s);</w:t>
      </w:r>
    </w:p>
    <w:p w14:paraId="4CA29803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 </w:t>
      </w:r>
      <w:r w:rsidR="00C02439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'p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='</w:t>
      </w:r>
      <w:r w:rsid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,p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AE7F03" w14:textId="77777777" w:rsidR="002E1CFB" w:rsidRPr="00C02439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054B5A5A" w14:textId="77777777" w:rsidR="002E1CFB" w:rsidRPr="00C02439" w:rsidRDefault="002E1CFB" w:rsidP="002E1CF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24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36D5F461" w14:textId="77777777" w:rsidR="002E1CFB" w:rsidRPr="00C02439" w:rsidRDefault="002E1CFB" w:rsidP="002E1CFB">
      <w:pPr>
        <w:spacing w:after="0" w:line="360" w:lineRule="auto"/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</w:pPr>
      <w:r w:rsidRPr="002E1CFB">
        <w:rPr>
          <w:rFonts w:ascii="Times New Roman" w:hAnsi="Times New Roman"/>
          <w:b/>
          <w:color w:val="000000"/>
          <w:sz w:val="28"/>
          <w:szCs w:val="28"/>
          <w:lang w:eastAsia="ru-RU"/>
        </w:rPr>
        <w:t>Ответ</w:t>
      </w:r>
      <w:r w:rsidRPr="00C02439">
        <w:rPr>
          <w:rFonts w:ascii="Times New Roman" w:hAnsi="Times New Roman"/>
          <w:b/>
          <w:color w:val="000000"/>
          <w:sz w:val="28"/>
          <w:szCs w:val="28"/>
          <w:lang w:val="en-US" w:eastAsia="ru-RU"/>
        </w:rPr>
        <w:t>:</w:t>
      </w:r>
    </w:p>
    <w:p w14:paraId="490D043B" w14:textId="77777777" w:rsidR="002E1CFB" w:rsidRPr="00436807" w:rsidRDefault="00C02439" w:rsidP="002E1CF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4</w:t>
      </w:r>
      <w:r w:rsidR="002E1CFB" w:rsidRPr="00C02439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36807">
        <w:rPr>
          <w:rFonts w:ascii="Times New Roman" w:hAnsi="Times New Roman"/>
          <w:b/>
          <w:sz w:val="28"/>
          <w:szCs w:val="28"/>
          <w:lang w:val="en-US"/>
        </w:rPr>
        <w:t>5</w:t>
      </w:r>
      <w:r w:rsidR="002E1CFB" w:rsidRPr="00C02439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36807">
        <w:rPr>
          <w:rFonts w:ascii="Times New Roman" w:hAnsi="Times New Roman"/>
          <w:b/>
          <w:sz w:val="28"/>
          <w:szCs w:val="28"/>
          <w:lang w:val="en-US"/>
        </w:rPr>
        <w:t>1</w:t>
      </w:r>
    </w:p>
    <w:p w14:paraId="136820DB" w14:textId="77777777" w:rsidR="002E1CFB" w:rsidRPr="00436807" w:rsidRDefault="00C02439" w:rsidP="002E1CF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 w:rsidRPr="00436807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proofErr w:type="gramStart"/>
      <w:r>
        <w:rPr>
          <w:rFonts w:ascii="Times New Roman" w:hAnsi="Times New Roman"/>
          <w:b/>
          <w:sz w:val="28"/>
          <w:szCs w:val="28"/>
          <w:lang w:val="en-US"/>
        </w:rPr>
        <w:t>0</w:t>
      </w:r>
      <w:r w:rsidR="002E1CFB" w:rsidRPr="00C02439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436807">
        <w:rPr>
          <w:rFonts w:ascii="Times New Roman" w:hAnsi="Times New Roman"/>
          <w:b/>
          <w:sz w:val="28"/>
          <w:szCs w:val="28"/>
          <w:lang w:val="en-US"/>
        </w:rPr>
        <w:t>-</w:t>
      </w:r>
      <w:proofErr w:type="gramEnd"/>
      <w:r w:rsidRPr="00436807">
        <w:rPr>
          <w:rFonts w:ascii="Times New Roman" w:hAnsi="Times New Roman"/>
          <w:b/>
          <w:sz w:val="28"/>
          <w:szCs w:val="28"/>
          <w:lang w:val="en-US"/>
        </w:rPr>
        <w:t>3</w:t>
      </w:r>
      <w:r w:rsidR="002E1CFB" w:rsidRPr="00C02439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436807">
        <w:rPr>
          <w:rFonts w:ascii="Times New Roman" w:hAnsi="Times New Roman"/>
          <w:b/>
          <w:sz w:val="28"/>
          <w:szCs w:val="28"/>
          <w:lang w:val="en-US"/>
        </w:rPr>
        <w:t>-2</w:t>
      </w:r>
    </w:p>
    <w:p w14:paraId="1CC127BC" w14:textId="77777777" w:rsidR="002E1CFB" w:rsidRPr="00436807" w:rsidRDefault="002E1CFB" w:rsidP="002E1CF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02439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="00C02439" w:rsidRPr="00436807">
        <w:rPr>
          <w:rFonts w:ascii="Times New Roman" w:hAnsi="Times New Roman"/>
          <w:b/>
          <w:sz w:val="28"/>
          <w:szCs w:val="28"/>
          <w:lang w:val="en-US"/>
        </w:rPr>
        <w:t>-5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="00C02439" w:rsidRPr="00436807">
        <w:rPr>
          <w:rFonts w:ascii="Times New Roman" w:hAnsi="Times New Roman"/>
          <w:b/>
          <w:sz w:val="28"/>
          <w:szCs w:val="28"/>
          <w:lang w:val="en-US"/>
        </w:rPr>
        <w:t>2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="00C02439" w:rsidRPr="00436807">
        <w:rPr>
          <w:rFonts w:ascii="Times New Roman" w:hAnsi="Times New Roman"/>
          <w:b/>
          <w:sz w:val="28"/>
          <w:szCs w:val="28"/>
          <w:lang w:val="en-US"/>
        </w:rPr>
        <w:t>0</w:t>
      </w:r>
    </w:p>
    <w:p w14:paraId="391E1749" w14:textId="77777777" w:rsidR="002E1CFB" w:rsidRPr="00C02439" w:rsidRDefault="002E1CFB" w:rsidP="002E1CF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C02439">
        <w:rPr>
          <w:rFonts w:ascii="Times New Roman" w:hAnsi="Times New Roman"/>
          <w:b/>
          <w:sz w:val="28"/>
          <w:szCs w:val="28"/>
          <w:lang w:val="en-US"/>
        </w:rPr>
        <w:lastRenderedPageBreak/>
        <w:t>min=-5</w:t>
      </w:r>
    </w:p>
    <w:p w14:paraId="52702A01" w14:textId="77777777" w:rsidR="002E1CFB" w:rsidRPr="002E1CFB" w:rsidRDefault="00C02439" w:rsidP="002E1CF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s=12</w:t>
      </w:r>
    </w:p>
    <w:p w14:paraId="34084414" w14:textId="77777777" w:rsidR="002E1CFB" w:rsidRDefault="00C02439" w:rsidP="002E1CF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p=-60</w:t>
      </w:r>
    </w:p>
    <w:p w14:paraId="3C287354" w14:textId="77777777" w:rsidR="002E1CFB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2.</w:t>
      </w:r>
    </w:p>
    <w:p w14:paraId="76DD42F7" w14:textId="77777777" w:rsidR="002E1CFB" w:rsidRDefault="002E1CFB" w:rsidP="0043680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0" w:author="Vyacheslav" w:date="2020-04-14T22:51:00Z">
          <w:pPr>
            <w:spacing w:after="0" w:line="360" w:lineRule="auto"/>
          </w:pPr>
        </w:pPrChange>
      </w:pPr>
      <w:r w:rsidRPr="002E1CFB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2E1CFB">
        <w:rPr>
          <w:rFonts w:ascii="Times New Roman" w:hAnsi="Times New Roman"/>
          <w:sz w:val="28"/>
          <w:szCs w:val="28"/>
        </w:rPr>
        <w:t>а(</w:t>
      </w:r>
      <w:proofErr w:type="gramEnd"/>
      <w:r w:rsidRPr="002E1CFB">
        <w:rPr>
          <w:rFonts w:ascii="Times New Roman" w:hAnsi="Times New Roman"/>
          <w:sz w:val="28"/>
          <w:szCs w:val="28"/>
        </w:rPr>
        <w:t xml:space="preserve">4, 4) случайными целыми числами от </w:t>
      </w:r>
      <w:del w:id="1" w:author="Vyacheslav" w:date="2020-04-14T22:51:00Z">
        <w:r w:rsidRPr="002E1CFB" w:rsidDel="00436807">
          <w:rPr>
            <w:rFonts w:ascii="Times New Roman" w:hAnsi="Times New Roman"/>
            <w:sz w:val="28"/>
            <w:szCs w:val="28"/>
          </w:rPr>
          <w:br/>
        </w:r>
      </w:del>
      <w:r w:rsidRPr="002E1CFB">
        <w:rPr>
          <w:rFonts w:ascii="Times New Roman" w:hAnsi="Times New Roman"/>
          <w:sz w:val="28"/>
          <w:szCs w:val="28"/>
        </w:rPr>
        <w:t xml:space="preserve">1 до 100. Вывести значения ее элементов в файл. Найти максимальный элемент в каждой строке. Среди максимальных элементов каждой строки найти минимальный. Результаты вывести в файл. </w:t>
      </w:r>
    </w:p>
    <w:p w14:paraId="215EFBB0" w14:textId="77777777" w:rsidR="002E1CFB" w:rsidRDefault="002E1CFB" w:rsidP="002E1CF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53EA4F73" w14:textId="77777777" w:rsidR="002E1CFB" w:rsidRPr="00C02439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program</w:t>
      </w:r>
      <w:r w:rsidRPr="00C0243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</w:t>
      </w:r>
      <w:r w:rsidRPr="00C02439">
        <w:rPr>
          <w:rFonts w:ascii="Courier New" w:hAnsi="Courier New" w:cs="Courier New"/>
          <w:color w:val="000000"/>
          <w:sz w:val="20"/>
          <w:szCs w:val="20"/>
          <w:lang w:eastAsia="ru-RU"/>
        </w:rPr>
        <w:t>6_3;</w:t>
      </w:r>
    </w:p>
    <w:p w14:paraId="5EF6D7AD" w14:textId="77777777" w:rsidR="002E1CFB" w:rsidRPr="00C02439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3EBCED14" w14:textId="77777777" w:rsidR="002E1CFB" w:rsidRPr="00C02439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C02439"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 xml:space="preserve">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</w:t>
      </w:r>
      <w:r w:rsidRPr="00C02439">
        <w:rPr>
          <w:rFonts w:ascii="Courier New" w:hAnsi="Courier New" w:cs="Courier New"/>
          <w:color w:val="000000"/>
          <w:sz w:val="20"/>
          <w:szCs w:val="20"/>
          <w:lang w:eastAsia="ru-RU"/>
        </w:rPr>
        <w:t>,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</w:t>
      </w:r>
      <w:r w:rsidRPr="00C02439"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C02439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70DFDAF3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02439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max,min: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6DF8F7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1..4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98EC2EF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14:paraId="54D91F58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2894489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'ress.txt'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5BB27A1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69038486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6FFE84A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627F3007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46271E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0FB7AFD0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a[i,j]:=random(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100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4E087B2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write(f, a[i,j]: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04C275EF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333032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writeln(f);</w:t>
      </w:r>
    </w:p>
    <w:p w14:paraId="470BD065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B46908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min:=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101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D226839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3C0537DC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2F3CD50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BC45849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2E1CF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4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67BC8F4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14:paraId="15D909B7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if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 &lt; a[i,j]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4256797D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max:=a[i,j];</w:t>
      </w:r>
    </w:p>
    <w:p w14:paraId="0A7F793E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75B0847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max&lt;min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A5973F1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 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min:=max;    </w:t>
      </w:r>
    </w:p>
    <w:p w14:paraId="34C1D0D3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write(f, 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    max='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,max);</w:t>
      </w:r>
    </w:p>
    <w:p w14:paraId="0A74F430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2E1CF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3C89E7E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writeln(f);</w:t>
      </w:r>
    </w:p>
    <w:p w14:paraId="02752570" w14:textId="77777777" w:rsidR="002E1CFB" w:rsidRPr="002E1CFB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writeln(f,</w:t>
      </w:r>
      <w:r w:rsidRPr="002E1CF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  min='</w:t>
      </w: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,min);</w:t>
      </w:r>
    </w:p>
    <w:p w14:paraId="6329EF1C" w14:textId="77777777" w:rsidR="002E1CFB" w:rsidRPr="00C02439" w:rsidRDefault="002E1CFB" w:rsidP="002E1CF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2E1CF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close(f);</w:t>
      </w:r>
    </w:p>
    <w:p w14:paraId="5AC6F291" w14:textId="77777777" w:rsidR="002E1CFB" w:rsidRPr="00C02439" w:rsidRDefault="002E1CFB" w:rsidP="002E1CFB">
      <w:pPr>
        <w:spacing w:after="0" w:line="36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C024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.</w:t>
      </w:r>
    </w:p>
    <w:p w14:paraId="1D549D03" w14:textId="77777777" w:rsidR="002E1CFB" w:rsidRPr="00E9771B" w:rsidRDefault="00E9771B" w:rsidP="002E1CFB">
      <w:pPr>
        <w:spacing w:after="0" w:line="360" w:lineRule="auto"/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</w:pPr>
      <w:r w:rsidRPr="00E9771B">
        <w:rPr>
          <w:rFonts w:ascii="Times New Roman" w:hAnsi="Times New Roman"/>
          <w:b/>
          <w:color w:val="000000"/>
          <w:sz w:val="28"/>
          <w:szCs w:val="20"/>
          <w:lang w:eastAsia="ru-RU"/>
        </w:rPr>
        <w:t>Ответ</w:t>
      </w:r>
      <w:r w:rsidRPr="00C02439">
        <w:rPr>
          <w:rFonts w:ascii="Times New Roman" w:hAnsi="Times New Roman"/>
          <w:b/>
          <w:color w:val="000000"/>
          <w:sz w:val="28"/>
          <w:szCs w:val="20"/>
          <w:lang w:val="en-US" w:eastAsia="ru-RU"/>
        </w:rPr>
        <w:t>:</w:t>
      </w:r>
    </w:p>
    <w:p w14:paraId="52184AFD" w14:textId="77777777" w:rsidR="00E9771B" w:rsidRPr="00C02439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29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5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77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61</w:t>
      </w:r>
    </w:p>
    <w:p w14:paraId="0901B005" w14:textId="77777777" w:rsidR="00E9771B" w:rsidRPr="00E9771B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51   93   69   91</w:t>
      </w:r>
    </w:p>
    <w:p w14:paraId="20CA56B5" w14:textId="77777777" w:rsidR="00E9771B" w:rsidRPr="00C02439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34 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36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47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2</w:t>
      </w:r>
    </w:p>
    <w:p w14:paraId="0D6D1BA6" w14:textId="77777777" w:rsidR="00E9771B" w:rsidRPr="00C02439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lastRenderedPageBreak/>
        <w:t xml:space="preserve">   37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14</w:t>
      </w:r>
      <w:r>
        <w:rPr>
          <w:rFonts w:ascii="Times New Roman" w:hAnsi="Times New Roman"/>
          <w:b/>
          <w:sz w:val="28"/>
          <w:szCs w:val="28"/>
          <w:lang w:val="en-US"/>
        </w:rPr>
        <w:t xml:space="preserve">   3</w:t>
      </w:r>
      <w:r w:rsidR="00E9771B" w:rsidRPr="00E9771B">
        <w:rPr>
          <w:rFonts w:ascii="Times New Roman" w:hAnsi="Times New Roman"/>
          <w:b/>
          <w:sz w:val="28"/>
          <w:szCs w:val="28"/>
          <w:lang w:val="en-US"/>
        </w:rPr>
        <w:t xml:space="preserve">   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82</w:t>
      </w:r>
    </w:p>
    <w:p w14:paraId="2DCA6421" w14:textId="77777777" w:rsidR="00C02439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max=77</w:t>
      </w:r>
    </w:p>
    <w:p w14:paraId="48702200" w14:textId="77777777" w:rsidR="00C02439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max=93</w:t>
      </w:r>
    </w:p>
    <w:p w14:paraId="10D535F1" w14:textId="77777777" w:rsidR="00C02439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max=47</w:t>
      </w:r>
    </w:p>
    <w:p w14:paraId="5E830D28" w14:textId="77777777" w:rsidR="00E9771B" w:rsidRPr="00E9771B" w:rsidRDefault="00C02439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  <w:lang w:val="en-US"/>
        </w:rPr>
        <w:t xml:space="preserve">      max=82</w:t>
      </w:r>
    </w:p>
    <w:p w14:paraId="649C909E" w14:textId="77777777" w:rsidR="00E9771B" w:rsidRPr="00C02439" w:rsidRDefault="00E9771B" w:rsidP="00E9771B">
      <w:pPr>
        <w:spacing w:after="0" w:line="360" w:lineRule="auto"/>
        <w:rPr>
          <w:rFonts w:ascii="Times New Roman" w:hAnsi="Times New Roman"/>
          <w:b/>
          <w:sz w:val="28"/>
          <w:szCs w:val="28"/>
          <w:lang w:val="en-US"/>
        </w:rPr>
      </w:pPr>
      <w:r w:rsidRPr="00E9771B">
        <w:rPr>
          <w:rFonts w:ascii="Times New Roman" w:hAnsi="Times New Roman"/>
          <w:b/>
          <w:sz w:val="28"/>
          <w:szCs w:val="28"/>
          <w:lang w:val="en-US"/>
        </w:rPr>
        <w:t xml:space="preserve">  </w:t>
      </w:r>
      <w:r w:rsidR="00C02439" w:rsidRPr="00C02439">
        <w:rPr>
          <w:rFonts w:ascii="Times New Roman" w:hAnsi="Times New Roman"/>
          <w:b/>
          <w:sz w:val="28"/>
          <w:szCs w:val="28"/>
          <w:lang w:val="en-US"/>
        </w:rPr>
        <w:t>min=47</w:t>
      </w:r>
    </w:p>
    <w:p w14:paraId="6564FC7A" w14:textId="77777777" w:rsidR="00E9771B" w:rsidRPr="00436807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  <w:rPrChange w:id="2" w:author="Vyacheslav" w:date="2020-04-14T22:51:00Z">
            <w:rPr>
              <w:rFonts w:ascii="Times New Roman" w:hAnsi="Times New Roman"/>
              <w:b/>
              <w:sz w:val="28"/>
              <w:szCs w:val="28"/>
            </w:rPr>
          </w:rPrChange>
        </w:rPr>
      </w:pPr>
      <w:r>
        <w:rPr>
          <w:rFonts w:ascii="Times New Roman" w:hAnsi="Times New Roman"/>
          <w:b/>
          <w:sz w:val="28"/>
          <w:szCs w:val="28"/>
        </w:rPr>
        <w:t>Задание</w:t>
      </w:r>
      <w:r w:rsidRPr="00436807">
        <w:rPr>
          <w:rFonts w:ascii="Times New Roman" w:hAnsi="Times New Roman"/>
          <w:b/>
          <w:sz w:val="28"/>
          <w:szCs w:val="28"/>
          <w:lang w:val="en-US"/>
          <w:rPrChange w:id="3" w:author="Vyacheslav" w:date="2020-04-14T22:51:00Z">
            <w:rPr>
              <w:rFonts w:ascii="Times New Roman" w:hAnsi="Times New Roman"/>
              <w:b/>
              <w:sz w:val="28"/>
              <w:szCs w:val="28"/>
            </w:rPr>
          </w:rPrChange>
        </w:rPr>
        <w:t xml:space="preserve"> 3.</w:t>
      </w:r>
    </w:p>
    <w:p w14:paraId="6E36B08E" w14:textId="77777777" w:rsidR="00E9771B" w:rsidRPr="00E9771B" w:rsidRDefault="00E9771B" w:rsidP="00E9771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771B">
        <w:rPr>
          <w:rFonts w:ascii="Times New Roman" w:hAnsi="Times New Roman"/>
          <w:sz w:val="28"/>
          <w:szCs w:val="28"/>
        </w:rPr>
        <w:t xml:space="preserve">Заполнить матрицу </w:t>
      </w:r>
      <w:proofErr w:type="gramStart"/>
      <w:r w:rsidRPr="00E9771B">
        <w:rPr>
          <w:rFonts w:ascii="Times New Roman" w:hAnsi="Times New Roman"/>
          <w:sz w:val="28"/>
          <w:szCs w:val="28"/>
        </w:rPr>
        <w:t>а(</w:t>
      </w:r>
      <w:proofErr w:type="gramEnd"/>
      <w:r w:rsidRPr="00E9771B">
        <w:rPr>
          <w:rFonts w:ascii="Times New Roman" w:hAnsi="Times New Roman"/>
          <w:sz w:val="28"/>
          <w:szCs w:val="28"/>
        </w:rPr>
        <w:t>5, 10) случайными числами от 0 до 9. Найти столбец матрицы с максимальной суммой элементов. Значения элементов матрицы и результат расчета вывести в файл.</w:t>
      </w:r>
    </w:p>
    <w:p w14:paraId="4320286E" w14:textId="77777777" w:rsidR="00E9771B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Программная реализация:</w:t>
      </w:r>
    </w:p>
    <w:p w14:paraId="43BBCCB7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lab6_1;</w:t>
      </w:r>
    </w:p>
    <w:p w14:paraId="16A970A2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7D52BCC2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i,j,n:</w:t>
      </w:r>
      <w:r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A204A5F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s,max,p:</w:t>
      </w:r>
      <w:r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3D20DED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a: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1..5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1..10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C6D411F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f:text;</w:t>
      </w:r>
    </w:p>
    <w:p w14:paraId="66681E32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435B5F7F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assign (f, </w:t>
      </w:r>
      <w:r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'K.txt'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236B643B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rewrite(f);</w:t>
      </w:r>
    </w:p>
    <w:p w14:paraId="69F0DDC8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58794441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begin</w:t>
      </w:r>
    </w:p>
    <w:p w14:paraId="3F3C6275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A99EB1D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4DDD6B63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a[i,j]:=random(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9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426D831D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write(f, a[i,j]: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5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: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7E4BDAAE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F113BAC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writeln(f);</w:t>
      </w:r>
    </w:p>
    <w:p w14:paraId="132B1612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FA692F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max:=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FA21633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n:=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83A928D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10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4A14CD9D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begin</w:t>
      </w:r>
    </w:p>
    <w:p w14:paraId="1B20E830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783F58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5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1822FEDE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119853B5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s:=s+a[i,j];</w:t>
      </w:r>
    </w:p>
    <w:p w14:paraId="1BCFFE0E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s&gt;max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5521483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begin</w:t>
      </w:r>
    </w:p>
    <w:p w14:paraId="08E9ACA0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max:=s;</w:t>
      </w:r>
    </w:p>
    <w:p w14:paraId="07903119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n:=j;</w:t>
      </w:r>
    </w:p>
    <w:p w14:paraId="41B83DAF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42345DA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683BAFE2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54D75C53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writeln(f,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'Столбец с максимальной суммой элементов:'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,n, 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 Cумма равна:'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 max);</w:t>
      </w:r>
    </w:p>
    <w:p w14:paraId="64FDB338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close(f);</w:t>
      </w:r>
    </w:p>
    <w:p w14:paraId="73D147BA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>
        <w:rPr>
          <w:rFonts w:ascii="Courier New" w:hAnsi="Courier New" w:cs="Courier New"/>
          <w:b/>
          <w:bCs/>
          <w:color w:val="000000"/>
          <w:sz w:val="20"/>
          <w:szCs w:val="20"/>
          <w:lang w:eastAsia="ru-RU"/>
        </w:rPr>
        <w:t>end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3EB9A959" w14:textId="77777777" w:rsidR="00E9771B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Ответ:</w:t>
      </w:r>
    </w:p>
    <w:p w14:paraId="73A2A20E" w14:textId="77777777" w:rsidR="00E9771B" w:rsidRPr="00E9771B" w:rsidRDefault="00C02439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commentRangeStart w:id="4"/>
      <w:r>
        <w:rPr>
          <w:rFonts w:ascii="Times New Roman" w:hAnsi="Times New Roman"/>
          <w:b/>
          <w:sz w:val="28"/>
          <w:szCs w:val="28"/>
        </w:rPr>
        <w:lastRenderedPageBreak/>
        <w:t xml:space="preserve">    5    3    3    9    4    2    0</w:t>
      </w:r>
      <w:r w:rsidR="00E9771B" w:rsidRPr="00E9771B">
        <w:rPr>
          <w:rFonts w:ascii="Times New Roman" w:hAnsi="Times New Roman"/>
          <w:b/>
          <w:sz w:val="28"/>
          <w:szCs w:val="28"/>
        </w:rPr>
        <w:t xml:space="preserve">    2    6    5</w:t>
      </w:r>
    </w:p>
    <w:p w14:paraId="412FF46A" w14:textId="77777777" w:rsidR="00E9771B" w:rsidRPr="00E9771B" w:rsidRDefault="00C02439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7    5    0    5    9    1    0    3</w:t>
      </w:r>
      <w:r w:rsidR="00E9771B" w:rsidRPr="00E9771B">
        <w:rPr>
          <w:rFonts w:ascii="Times New Roman" w:hAnsi="Times New Roman"/>
          <w:b/>
          <w:sz w:val="28"/>
          <w:szCs w:val="28"/>
        </w:rPr>
        <w:t xml:space="preserve">    6    7</w:t>
      </w:r>
    </w:p>
    <w:p w14:paraId="67C04DC3" w14:textId="77777777" w:rsidR="00E9771B" w:rsidRPr="00E9771B" w:rsidRDefault="00C02439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1    7    4    3    0    1</w:t>
      </w:r>
      <w:r w:rsidR="00E9771B" w:rsidRPr="00E9771B">
        <w:rPr>
          <w:rFonts w:ascii="Times New Roman" w:hAnsi="Times New Roman"/>
          <w:b/>
          <w:sz w:val="28"/>
          <w:szCs w:val="28"/>
        </w:rPr>
        <w:t xml:space="preserve">    6    4    9    4</w:t>
      </w:r>
    </w:p>
    <w:p w14:paraId="57742813" w14:textId="77777777" w:rsidR="00E9771B" w:rsidRPr="00E9771B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9771B">
        <w:rPr>
          <w:rFonts w:ascii="Times New Roman" w:hAnsi="Times New Roman"/>
          <w:b/>
          <w:sz w:val="28"/>
          <w:szCs w:val="28"/>
        </w:rPr>
        <w:t xml:space="preserve">    3   </w:t>
      </w:r>
      <w:r w:rsidR="00C02439">
        <w:rPr>
          <w:rFonts w:ascii="Times New Roman" w:hAnsi="Times New Roman"/>
          <w:b/>
          <w:sz w:val="28"/>
          <w:szCs w:val="28"/>
        </w:rPr>
        <w:t xml:space="preserve"> 7    5    6    8    2    9    1    1</w:t>
      </w:r>
      <w:r w:rsidRPr="00E9771B">
        <w:rPr>
          <w:rFonts w:ascii="Times New Roman" w:hAnsi="Times New Roman"/>
          <w:b/>
          <w:sz w:val="28"/>
          <w:szCs w:val="28"/>
        </w:rPr>
        <w:t xml:space="preserve">    4</w:t>
      </w:r>
    </w:p>
    <w:p w14:paraId="1E3252DF" w14:textId="77777777" w:rsidR="00E9771B" w:rsidRPr="00E9771B" w:rsidRDefault="00C02439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   1    8    3    0    2</w:t>
      </w:r>
      <w:r w:rsidR="00E9771B" w:rsidRPr="00E9771B">
        <w:rPr>
          <w:rFonts w:ascii="Times New Roman" w:hAnsi="Times New Roman"/>
          <w:b/>
          <w:sz w:val="28"/>
          <w:szCs w:val="28"/>
        </w:rPr>
        <w:t xml:space="preserve">    8    6    4    0    2</w:t>
      </w:r>
      <w:commentRangeEnd w:id="4"/>
      <w:r w:rsidR="007472C7">
        <w:rPr>
          <w:rStyle w:val="ad"/>
        </w:rPr>
        <w:commentReference w:id="4"/>
      </w:r>
    </w:p>
    <w:p w14:paraId="0BA1F30E" w14:textId="77777777" w:rsidR="00C02439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 w:rsidRPr="00E9771B">
        <w:rPr>
          <w:rFonts w:ascii="Times New Roman" w:hAnsi="Times New Roman"/>
          <w:b/>
          <w:sz w:val="28"/>
          <w:szCs w:val="28"/>
        </w:rPr>
        <w:t>Столбец с максимальной суммой элементов:4</w:t>
      </w:r>
    </w:p>
    <w:p w14:paraId="5EF622D8" w14:textId="77777777" w:rsidR="00E9771B" w:rsidRDefault="00C02439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 xml:space="preserve"> Cумма равна:46</w:t>
      </w:r>
    </w:p>
    <w:p w14:paraId="23A3B29B" w14:textId="77777777" w:rsidR="00E9771B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5A079AA1" w14:textId="77777777" w:rsidR="00E9771B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p w14:paraId="70C406C6" w14:textId="77777777" w:rsidR="00E9771B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</w:rPr>
      </w:pPr>
      <w:r>
        <w:rPr>
          <w:rFonts w:ascii="Times New Roman" w:hAnsi="Times New Roman"/>
          <w:b/>
          <w:sz w:val="28"/>
          <w:szCs w:val="28"/>
        </w:rPr>
        <w:t>Задание 4.</w:t>
      </w:r>
    </w:p>
    <w:p w14:paraId="2B44D689" w14:textId="77777777" w:rsidR="00E9771B" w:rsidRDefault="00E9771B" w:rsidP="00E9771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771B">
        <w:rPr>
          <w:rFonts w:ascii="Times New Roman" w:hAnsi="Times New Roman"/>
          <w:sz w:val="28"/>
          <w:szCs w:val="28"/>
        </w:rPr>
        <w:t>Найти сумму положительных (</w:t>
      </w:r>
      <w:r w:rsidRPr="00E9771B">
        <w:rPr>
          <w:rFonts w:ascii="Times New Roman" w:hAnsi="Times New Roman"/>
          <w:sz w:val="28"/>
          <w:szCs w:val="28"/>
          <w:lang w:val="en-US"/>
        </w:rPr>
        <w:t>P</w:t>
      </w:r>
      <w:r w:rsidRPr="00E9771B">
        <w:rPr>
          <w:rFonts w:ascii="Times New Roman" w:hAnsi="Times New Roman"/>
          <w:sz w:val="28"/>
          <w:szCs w:val="28"/>
        </w:rPr>
        <w:t xml:space="preserve">) и количество отрицательных (О) элементов массива </w:t>
      </w:r>
      <w:r w:rsidRPr="00E9771B">
        <w:rPr>
          <w:rFonts w:ascii="Times New Roman" w:hAnsi="Times New Roman"/>
          <w:sz w:val="28"/>
          <w:szCs w:val="28"/>
          <w:lang w:val="en-US"/>
        </w:rPr>
        <w:t>Z</w:t>
      </w:r>
      <w:r w:rsidRPr="00E9771B">
        <w:rPr>
          <w:rFonts w:ascii="Times New Roman" w:hAnsi="Times New Roman"/>
          <w:sz w:val="28"/>
          <w:szCs w:val="28"/>
        </w:rPr>
        <w:t xml:space="preserve">(7) и минимальный элемент второго столбца матрицы В(2,3) и вывести значения элементов массива </w:t>
      </w:r>
      <w:r w:rsidRPr="00E9771B">
        <w:rPr>
          <w:rFonts w:ascii="Times New Roman" w:hAnsi="Times New Roman"/>
          <w:sz w:val="28"/>
          <w:szCs w:val="28"/>
          <w:lang w:val="en-US"/>
        </w:rPr>
        <w:t>x</w:t>
      </w:r>
      <w:r w:rsidRPr="00E9771B">
        <w:rPr>
          <w:rFonts w:ascii="Times New Roman" w:hAnsi="Times New Roman"/>
          <w:sz w:val="28"/>
          <w:szCs w:val="28"/>
          <w:vertAlign w:val="subscript"/>
          <w:lang w:val="en-US"/>
        </w:rPr>
        <w:t>i</w:t>
      </w:r>
      <w:r w:rsidRPr="00E9771B">
        <w:rPr>
          <w:rFonts w:ascii="Times New Roman" w:hAnsi="Times New Roman"/>
          <w:sz w:val="28"/>
          <w:szCs w:val="28"/>
        </w:rPr>
        <w:t>:</w:t>
      </w:r>
    </w:p>
    <w:p w14:paraId="0AE7224F" w14:textId="77777777" w:rsidR="00E9771B" w:rsidRDefault="00E9771B" w:rsidP="00E9771B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</w:pPr>
      <w:r w:rsidRPr="00E9771B">
        <w:rPr>
          <w:rFonts w:ascii="Times New Roman" w:hAnsi="Times New Roman"/>
          <w:noProof/>
          <w:sz w:val="28"/>
          <w:szCs w:val="28"/>
          <w:lang w:eastAsia="ru-RU"/>
        </w:rPr>
        <w:drawing>
          <wp:inline distT="0" distB="0" distL="0" distR="0" wp14:anchorId="0089E688" wp14:editId="455DA235">
            <wp:extent cx="4495800" cy="1727894"/>
            <wp:effectExtent l="0" t="0" r="0" b="5715"/>
            <wp:docPr id="1" name="Рисунок 1" descr="C:\Users\User\Desktop\УНИВЕР\УНИВЕР\ИНФОРМАТИКА\картинк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User\Desktop\УНИВЕР\УНИВЕР\ИНФОРМАТИКА\картинка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25712" cy="17393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01BF0B0" w14:textId="77777777" w:rsidR="00E9771B" w:rsidRPr="00C02439" w:rsidRDefault="00E9771B" w:rsidP="00E9771B">
      <w:pPr>
        <w:spacing w:after="0" w:line="360" w:lineRule="auto"/>
        <w:jc w:val="center"/>
        <w:rPr>
          <w:rFonts w:ascii="Times New Roman" w:hAnsi="Times New Roman"/>
          <w:b/>
          <w:sz w:val="28"/>
          <w:szCs w:val="28"/>
          <w:lang w:val="en-US"/>
        </w:rPr>
      </w:pPr>
      <w:r>
        <w:rPr>
          <w:rFonts w:ascii="Times New Roman" w:hAnsi="Times New Roman"/>
          <w:b/>
          <w:sz w:val="28"/>
          <w:szCs w:val="28"/>
        </w:rPr>
        <w:t>Программная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b/>
          <w:sz w:val="28"/>
          <w:szCs w:val="28"/>
        </w:rPr>
        <w:t>реализация</w:t>
      </w:r>
      <w:r w:rsidRPr="00C02439">
        <w:rPr>
          <w:rFonts w:ascii="Times New Roman" w:hAnsi="Times New Roman"/>
          <w:b/>
          <w:sz w:val="28"/>
          <w:szCs w:val="28"/>
          <w:lang w:val="en-US"/>
        </w:rPr>
        <w:t>:</w:t>
      </w:r>
    </w:p>
    <w:p w14:paraId="2AED6E6C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Program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lb6_4;</w:t>
      </w:r>
    </w:p>
    <w:p w14:paraId="71B200F2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var</w:t>
      </w:r>
    </w:p>
    <w:p w14:paraId="54DB2A57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x: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="00E9771B"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F43121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B: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array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1..2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1..3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="00E9771B"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10DC3EA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p,o,Bmin:</w:t>
      </w:r>
      <w:r w:rsidR="00E9771B"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real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821A479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f:text;</w:t>
      </w:r>
    </w:p>
    <w:p w14:paraId="1DAFA634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i,j:</w:t>
      </w:r>
      <w:r w:rsidR="00E9771B"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integer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7687D01C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const</w:t>
      </w:r>
    </w:p>
    <w:p w14:paraId="5347BD5A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a=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2.5e-3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02381737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c=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175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3CDF5393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K=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8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E9609E4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z: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array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[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1..7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 </w:t>
      </w:r>
      <w:r w:rsidR="00E9771B"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of </w:t>
      </w:r>
      <w:r w:rsidR="00E9771B"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 xml:space="preserve">integer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= (-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3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12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7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18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, 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27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 -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10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3D06585B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37785D72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assign(f,</w:t>
      </w:r>
      <w:r w:rsidRPr="00E9771B">
        <w:rPr>
          <w:rFonts w:ascii="Courier New" w:hAnsi="Courier New" w:cs="Courier New"/>
          <w:color w:val="0000FF"/>
          <w:sz w:val="20"/>
          <w:szCs w:val="20"/>
          <w:lang w:val="en-US" w:eastAsia="ru-RU"/>
        </w:rPr>
        <w:t>'f.txt'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);</w:t>
      </w:r>
    </w:p>
    <w:p w14:paraId="1FA5B5B5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reset(f);</w:t>
      </w:r>
    </w:p>
    <w:p w14:paraId="3338ABAF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201F24A1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0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65CCF5F9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3054839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7CB0625C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if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z[i]&gt;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15BA5159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p:=p+z[i]</w:t>
      </w:r>
    </w:p>
    <w:p w14:paraId="27CF795B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lastRenderedPageBreak/>
        <w:t xml:space="preserve"> 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else if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z[i]&lt;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0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5D6F7079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o:=o+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73AB8B0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42CBEC8A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243E313E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00F3D977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j:=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3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25EA57B7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637CA2" w:rsidRPr="00637CA2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read(f,B[i,j]);</w:t>
      </w:r>
    </w:p>
    <w:p w14:paraId="2A33C4C6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1F10B53D" w14:textId="77777777" w:rsidR="00E9771B" w:rsidRPr="00E9771B" w:rsidRDefault="00637CA2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Bmin:=b[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1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,</w:t>
      </w:r>
      <w:r w:rsidR="00E9771B"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="00E9771B"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5F05A410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="00637CA2" w:rsidRPr="00637CA2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2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do </w:t>
      </w:r>
    </w:p>
    <w:p w14:paraId="7673D329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</w:t>
      </w:r>
      <w:r w:rsidR="00637CA2" w:rsidRPr="00436807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begin</w:t>
      </w:r>
    </w:p>
    <w:p w14:paraId="5478D038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if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B[i,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]&lt;Bmin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then</w:t>
      </w:r>
    </w:p>
    <w:p w14:paraId="39D8C5CB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 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Bmin:=b[i,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>2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];</w:t>
      </w:r>
    </w:p>
    <w:p w14:paraId="4C28C13B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</w:t>
      </w:r>
      <w:r w:rsidR="00637CA2" w:rsidRPr="00436807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;</w:t>
      </w:r>
    </w:p>
    <w:p w14:paraId="5289CF05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for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i:=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1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to </w:t>
      </w:r>
      <w:r w:rsidRPr="00E9771B">
        <w:rPr>
          <w:rFonts w:ascii="Courier New" w:hAnsi="Courier New" w:cs="Courier New"/>
          <w:color w:val="006400"/>
          <w:sz w:val="20"/>
          <w:szCs w:val="20"/>
          <w:lang w:val="en-US" w:eastAsia="ru-RU"/>
        </w:rPr>
        <w:t xml:space="preserve">7 </w:t>
      </w: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do</w:t>
      </w:r>
    </w:p>
    <w:p w14:paraId="0BD7E3D0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begin</w:t>
      </w:r>
    </w:p>
    <w:p w14:paraId="744B52BD" w14:textId="77777777" w:rsidR="00E9771B" w:rsidRP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val="en-US" w:eastAsia="ru-RU"/>
        </w:rPr>
      </w:pPr>
      <w:r w:rsidRPr="00E9771B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 xml:space="preserve">    </w:t>
      </w: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x[i]:=(sqrt(p)/(o+a*c))+Bmin*sqr(K)+z[i];</w:t>
      </w:r>
    </w:p>
    <w:p w14:paraId="08B21500" w14:textId="77777777" w:rsidR="00E9771B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E9771B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 xml:space="preserve">    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writeln(</w:t>
      </w:r>
      <w:r>
        <w:rPr>
          <w:rFonts w:ascii="Courier New" w:hAnsi="Courier New" w:cs="Courier New"/>
          <w:color w:val="0000FF"/>
          <w:sz w:val="20"/>
          <w:szCs w:val="20"/>
          <w:lang w:eastAsia="ru-RU"/>
        </w:rPr>
        <w:t>'Значения элементов x[i]: '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,x[i]: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:</w:t>
      </w:r>
      <w:r>
        <w:rPr>
          <w:rFonts w:ascii="Courier New" w:hAnsi="Courier New" w:cs="Courier New"/>
          <w:color w:val="006400"/>
          <w:sz w:val="20"/>
          <w:szCs w:val="20"/>
          <w:lang w:eastAsia="ru-RU"/>
        </w:rPr>
        <w:t>3</w:t>
      </w: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32DC49B0" w14:textId="77777777" w:rsidR="00E9771B" w:rsidRPr="00436807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  </w:t>
      </w:r>
      <w:r w:rsidRPr="00C024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r w:rsidRPr="00436807">
        <w:rPr>
          <w:rFonts w:ascii="Courier New" w:hAnsi="Courier New" w:cs="Courier New"/>
          <w:color w:val="000000"/>
          <w:sz w:val="20"/>
          <w:szCs w:val="20"/>
          <w:lang w:eastAsia="ru-RU"/>
        </w:rPr>
        <w:t>;</w:t>
      </w:r>
    </w:p>
    <w:p w14:paraId="4803B09D" w14:textId="77777777" w:rsidR="00E9771B" w:rsidRPr="00436807" w:rsidRDefault="00E9771B" w:rsidP="00E9771B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color w:val="000000"/>
          <w:sz w:val="20"/>
          <w:szCs w:val="20"/>
          <w:lang w:eastAsia="ru-RU"/>
        </w:rPr>
      </w:pPr>
      <w:r w:rsidRPr="00436807">
        <w:rPr>
          <w:rFonts w:ascii="Courier New" w:hAnsi="Courier New" w:cs="Courier New"/>
          <w:color w:val="000000"/>
          <w:sz w:val="20"/>
          <w:szCs w:val="20"/>
          <w:lang w:eastAsia="ru-RU"/>
        </w:rPr>
        <w:t xml:space="preserve"> </w:t>
      </w: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close</w:t>
      </w:r>
      <w:r w:rsidRPr="00436807">
        <w:rPr>
          <w:rFonts w:ascii="Courier New" w:hAnsi="Courier New" w:cs="Courier New"/>
          <w:color w:val="000000"/>
          <w:sz w:val="20"/>
          <w:szCs w:val="20"/>
          <w:lang w:eastAsia="ru-RU"/>
        </w:rPr>
        <w:t>(</w:t>
      </w:r>
      <w:r w:rsidRPr="00C02439">
        <w:rPr>
          <w:rFonts w:ascii="Courier New" w:hAnsi="Courier New" w:cs="Courier New"/>
          <w:color w:val="000000"/>
          <w:sz w:val="20"/>
          <w:szCs w:val="20"/>
          <w:lang w:val="en-US" w:eastAsia="ru-RU"/>
        </w:rPr>
        <w:t>f</w:t>
      </w:r>
      <w:r w:rsidRPr="00436807">
        <w:rPr>
          <w:rFonts w:ascii="Courier New" w:hAnsi="Courier New" w:cs="Courier New"/>
          <w:color w:val="000000"/>
          <w:sz w:val="20"/>
          <w:szCs w:val="20"/>
          <w:lang w:eastAsia="ru-RU"/>
        </w:rPr>
        <w:t>);</w:t>
      </w:r>
    </w:p>
    <w:p w14:paraId="509B6268" w14:textId="77777777" w:rsidR="00E9771B" w:rsidRPr="00436807" w:rsidRDefault="00E9771B" w:rsidP="00E9771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  <w:commentRangeStart w:id="5"/>
      <w:r w:rsidRPr="00C02439">
        <w:rPr>
          <w:rFonts w:ascii="Courier New" w:hAnsi="Courier New" w:cs="Courier New"/>
          <w:b/>
          <w:bCs/>
          <w:color w:val="000000"/>
          <w:sz w:val="20"/>
          <w:szCs w:val="20"/>
          <w:lang w:val="en-US" w:eastAsia="ru-RU"/>
        </w:rPr>
        <w:t>end</w:t>
      </w:r>
      <w:commentRangeEnd w:id="5"/>
      <w:r w:rsidR="00436807">
        <w:rPr>
          <w:rStyle w:val="ad"/>
        </w:rPr>
        <w:commentReference w:id="5"/>
      </w:r>
      <w:r w:rsidRPr="00436807">
        <w:rPr>
          <w:rFonts w:ascii="Courier New" w:hAnsi="Courier New" w:cs="Courier New"/>
          <w:color w:val="000000"/>
          <w:sz w:val="20"/>
          <w:szCs w:val="20"/>
          <w:lang w:eastAsia="ru-RU"/>
        </w:rPr>
        <w:t>.</w:t>
      </w:r>
    </w:p>
    <w:p w14:paraId="741B14C8" w14:textId="77777777" w:rsidR="00E9771B" w:rsidRPr="00436807" w:rsidRDefault="00E9771B" w:rsidP="00E9771B">
      <w:pPr>
        <w:spacing w:after="0" w:line="360" w:lineRule="auto"/>
        <w:rPr>
          <w:rFonts w:ascii="Times New Roman" w:hAnsi="Times New Roman"/>
          <w:b/>
          <w:sz w:val="28"/>
          <w:szCs w:val="28"/>
        </w:rPr>
      </w:pPr>
    </w:p>
    <w:p w14:paraId="4DF9372A" w14:textId="77777777" w:rsidR="00E9771B" w:rsidRPr="00D56F4E" w:rsidRDefault="00D56F4E" w:rsidP="007472C7">
      <w:pPr>
        <w:spacing w:after="0" w:line="360" w:lineRule="auto"/>
        <w:jc w:val="both"/>
        <w:rPr>
          <w:rFonts w:ascii="Times New Roman" w:hAnsi="Times New Roman"/>
          <w:sz w:val="28"/>
          <w:szCs w:val="28"/>
        </w:rPr>
        <w:pPrChange w:id="6" w:author="Vyacheslav" w:date="2020-04-14T23:16:00Z">
          <w:pPr>
            <w:spacing w:after="0" w:line="360" w:lineRule="auto"/>
          </w:pPr>
        </w:pPrChange>
      </w:pPr>
      <w:r>
        <w:rPr>
          <w:rFonts w:ascii="Times New Roman" w:hAnsi="Times New Roman"/>
          <w:b/>
          <w:sz w:val="28"/>
          <w:szCs w:val="28"/>
        </w:rPr>
        <w:t>Вывод</w:t>
      </w:r>
      <w:r w:rsidRPr="00D56F4E">
        <w:rPr>
          <w:rFonts w:ascii="Times New Roman" w:hAnsi="Times New Roman"/>
          <w:b/>
          <w:sz w:val="28"/>
          <w:szCs w:val="28"/>
        </w:rPr>
        <w:t xml:space="preserve">: </w:t>
      </w:r>
      <w:r>
        <w:rPr>
          <w:rFonts w:ascii="Times New Roman" w:hAnsi="Times New Roman"/>
          <w:sz w:val="28"/>
          <w:szCs w:val="28"/>
        </w:rPr>
        <w:t>В ходе лабораторной работы научились использовать двумерные массивы для решения задач</w:t>
      </w:r>
      <w:del w:id="7" w:author="Vyacheslav" w:date="2020-04-14T23:16:00Z">
        <w:r w:rsidDel="007472C7">
          <w:rPr>
            <w:rFonts w:ascii="Times New Roman" w:hAnsi="Times New Roman"/>
            <w:sz w:val="28"/>
            <w:szCs w:val="28"/>
          </w:rPr>
          <w:delText xml:space="preserve"> </w:delText>
        </w:r>
      </w:del>
      <w:r>
        <w:rPr>
          <w:rFonts w:ascii="Times New Roman" w:hAnsi="Times New Roman"/>
          <w:sz w:val="28"/>
          <w:szCs w:val="28"/>
        </w:rPr>
        <w:t>,</w:t>
      </w:r>
      <w:ins w:id="8" w:author="Vyacheslav" w:date="2020-04-14T23:16:00Z">
        <w:r w:rsidR="007472C7">
          <w:rPr>
            <w:rFonts w:ascii="Times New Roman" w:hAnsi="Times New Roman"/>
            <w:sz w:val="28"/>
            <w:szCs w:val="28"/>
          </w:rPr>
          <w:t xml:space="preserve"> </w:t>
        </w:r>
      </w:ins>
      <w:r>
        <w:rPr>
          <w:rFonts w:ascii="Times New Roman" w:hAnsi="Times New Roman"/>
          <w:sz w:val="28"/>
          <w:szCs w:val="28"/>
        </w:rPr>
        <w:t>а так</w:t>
      </w:r>
      <w:del w:id="9" w:author="Vyacheslav" w:date="2020-04-14T23:16:00Z">
        <w:r w:rsidDel="007472C7">
          <w:rPr>
            <w:rFonts w:ascii="Times New Roman" w:hAnsi="Times New Roman"/>
            <w:sz w:val="28"/>
            <w:szCs w:val="28"/>
          </w:rPr>
          <w:delText xml:space="preserve"> </w:delText>
        </w:r>
      </w:del>
      <w:r>
        <w:rPr>
          <w:rFonts w:ascii="Times New Roman" w:hAnsi="Times New Roman"/>
          <w:sz w:val="28"/>
          <w:szCs w:val="28"/>
        </w:rPr>
        <w:t>же использовать файлы для ввода и вывода данных</w:t>
      </w:r>
      <w:ins w:id="10" w:author="Vyacheslav" w:date="2020-04-14T23:16:00Z">
        <w:r w:rsidR="007472C7">
          <w:rPr>
            <w:rFonts w:ascii="Times New Roman" w:hAnsi="Times New Roman"/>
            <w:sz w:val="28"/>
            <w:szCs w:val="28"/>
          </w:rPr>
          <w:t>.</w:t>
        </w:r>
      </w:ins>
      <w:bookmarkStart w:id="11" w:name="_GoBack"/>
      <w:bookmarkEnd w:id="11"/>
    </w:p>
    <w:p w14:paraId="6CC61F7F" w14:textId="77777777" w:rsidR="00E9771B" w:rsidRPr="00D56F4E" w:rsidRDefault="00E9771B" w:rsidP="00E9771B">
      <w:pPr>
        <w:spacing w:after="0" w:line="360" w:lineRule="auto"/>
        <w:jc w:val="center"/>
        <w:rPr>
          <w:rFonts w:ascii="Times New Roman" w:hAnsi="Times New Roman"/>
          <w:sz w:val="28"/>
          <w:szCs w:val="28"/>
        </w:rPr>
      </w:pPr>
    </w:p>
    <w:p w14:paraId="07B331CB" w14:textId="77777777" w:rsidR="00E9771B" w:rsidRPr="00D56F4E" w:rsidRDefault="00E9771B" w:rsidP="00E9771B">
      <w:pPr>
        <w:spacing w:after="0" w:line="360" w:lineRule="auto"/>
        <w:jc w:val="both"/>
        <w:rPr>
          <w:rFonts w:ascii="Times New Roman" w:hAnsi="Times New Roman"/>
          <w:b/>
          <w:sz w:val="28"/>
          <w:szCs w:val="28"/>
        </w:rPr>
      </w:pPr>
    </w:p>
    <w:sectPr w:rsidR="00E9771B" w:rsidRPr="00D56F4E" w:rsidSect="003A0CAE">
      <w:footerReference w:type="default" r:id="rId12"/>
      <w:pgSz w:w="11906" w:h="16838"/>
      <w:pgMar w:top="1134" w:right="850" w:bottom="1134" w:left="1701" w:header="708" w:footer="708" w:gutter="0"/>
      <w:cols w:space="708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4" w:author="Vyacheslav" w:date="2020-04-14T23:14:00Z" w:initials="V">
    <w:p w14:paraId="0C17B3B3" w14:textId="77777777" w:rsidR="007472C7" w:rsidRDefault="007472C7">
      <w:pPr>
        <w:pStyle w:val="ae"/>
      </w:pPr>
      <w:r>
        <w:rPr>
          <w:rStyle w:val="ad"/>
        </w:rPr>
        <w:annotationRef/>
      </w:r>
      <w:r>
        <w:t>Очень странные ответы. В данной матрице вообще нет ни одного столбца с суммой 46. А вот строка есть, при том как раз под номером 4.</w:t>
      </w:r>
    </w:p>
    <w:p w14:paraId="04559DB1" w14:textId="77777777" w:rsidR="007472C7" w:rsidRPr="007472C7" w:rsidRDefault="007472C7">
      <w:pPr>
        <w:pStyle w:val="ae"/>
      </w:pPr>
      <w:r>
        <w:t>При том, что программа написана правильно…</w:t>
      </w:r>
    </w:p>
  </w:comment>
  <w:comment w:id="5" w:author="Vyacheslav" w:date="2020-04-14T22:53:00Z" w:initials="V">
    <w:p w14:paraId="638F4399" w14:textId="77777777" w:rsidR="00436807" w:rsidRDefault="00436807">
      <w:pPr>
        <w:pStyle w:val="ae"/>
      </w:pPr>
      <w:r>
        <w:rPr>
          <w:rStyle w:val="ad"/>
        </w:rPr>
        <w:annotationRef/>
      </w:r>
      <w:r>
        <w:t>А где же ответы??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04559DB1" w15:done="0"/>
  <w15:commentEx w15:paraId="638F4399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04559DB1" w16cid:durableId="2240C249"/>
  <w16cid:commentId w16cid:paraId="638F4399" w16cid:durableId="2240BD4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B61FC4F" w14:textId="77777777" w:rsidR="00E63F47" w:rsidRDefault="00E63F47" w:rsidP="003A0CAE">
      <w:pPr>
        <w:spacing w:after="0" w:line="240" w:lineRule="auto"/>
      </w:pPr>
      <w:r>
        <w:separator/>
      </w:r>
    </w:p>
  </w:endnote>
  <w:endnote w:type="continuationSeparator" w:id="0">
    <w:p w14:paraId="5B4228B4" w14:textId="77777777" w:rsidR="00E63F47" w:rsidRDefault="00E63F47" w:rsidP="003A0CA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564665"/>
      <w:docPartObj>
        <w:docPartGallery w:val="Page Numbers (Bottom of Page)"/>
        <w:docPartUnique/>
      </w:docPartObj>
    </w:sdtPr>
    <w:sdtEndPr/>
    <w:sdtContent>
      <w:p w14:paraId="45256686" w14:textId="77777777" w:rsidR="00036E91" w:rsidRDefault="00401066">
        <w:pPr>
          <w:pStyle w:val="aa"/>
          <w:jc w:val="right"/>
        </w:pPr>
        <w:r>
          <w:fldChar w:fldCharType="begin"/>
        </w:r>
        <w:r w:rsidR="00036E91">
          <w:instrText xml:space="preserve"> PAGE   \* MERGEFORMAT </w:instrText>
        </w:r>
        <w:r>
          <w:fldChar w:fldCharType="separate"/>
        </w:r>
        <w:r w:rsidR="00D56F4E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46DB0D9A" w14:textId="77777777" w:rsidR="00036E91" w:rsidRDefault="00036E91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3EC70983" w14:textId="77777777" w:rsidR="00E63F47" w:rsidRDefault="00E63F47" w:rsidP="003A0CAE">
      <w:pPr>
        <w:spacing w:after="0" w:line="240" w:lineRule="auto"/>
      </w:pPr>
      <w:r>
        <w:separator/>
      </w:r>
    </w:p>
  </w:footnote>
  <w:footnote w:type="continuationSeparator" w:id="0">
    <w:p w14:paraId="3A1FD8C1" w14:textId="77777777" w:rsidR="00E63F47" w:rsidRDefault="00E63F47" w:rsidP="003A0CAE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41" type="#_x0000_t75" style="width:54pt;height:27pt;visibility:visible" o:bullet="t">
        <v:imagedata r:id="rId1" o:title=""/>
      </v:shape>
    </w:pict>
  </w:numPicBullet>
  <w:abstractNum w:abstractNumId="0" w15:restartNumberingAfterBreak="0">
    <w:nsid w:val="084C0256"/>
    <w:multiLevelType w:val="hybridMultilevel"/>
    <w:tmpl w:val="183E74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92B6551"/>
    <w:multiLevelType w:val="hybridMultilevel"/>
    <w:tmpl w:val="5A5CF2D2"/>
    <w:lvl w:ilvl="0" w:tplc="F8FCA6E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560066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A1628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3BB8692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58C0A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70DC3EC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594441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CD98DF7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3D479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2" w15:restartNumberingAfterBreak="0">
    <w:nsid w:val="0EA04C79"/>
    <w:multiLevelType w:val="multilevel"/>
    <w:tmpl w:val="3A18314A"/>
    <w:lvl w:ilvl="0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17" w:hanging="450"/>
      </w:pPr>
      <w:rPr>
        <w:rFonts w:hint="default"/>
        <w:b w:val="0"/>
      </w:rPr>
    </w:lvl>
    <w:lvl w:ilvl="2">
      <w:start w:val="1"/>
      <w:numFmt w:val="decimal"/>
      <w:isLgl/>
      <w:lvlText w:val="%1.%2.%3"/>
      <w:lvlJc w:val="left"/>
      <w:pPr>
        <w:ind w:left="1287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647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647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2007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2007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367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727" w:hanging="2160"/>
      </w:pPr>
      <w:rPr>
        <w:rFonts w:hint="default"/>
        <w:b w:val="0"/>
      </w:rPr>
    </w:lvl>
  </w:abstractNum>
  <w:abstractNum w:abstractNumId="3" w15:restartNumberingAfterBreak="0">
    <w:nsid w:val="218B7DF6"/>
    <w:multiLevelType w:val="hybridMultilevel"/>
    <w:tmpl w:val="26920C0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03C3489"/>
    <w:multiLevelType w:val="hybridMultilevel"/>
    <w:tmpl w:val="3D4043DA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370129A"/>
    <w:multiLevelType w:val="hybridMultilevel"/>
    <w:tmpl w:val="5B683E5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401536C"/>
    <w:multiLevelType w:val="hybridMultilevel"/>
    <w:tmpl w:val="D796356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6290C7F"/>
    <w:multiLevelType w:val="hybridMultilevel"/>
    <w:tmpl w:val="0C2A1FD4"/>
    <w:lvl w:ilvl="0" w:tplc="6CFA259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344DF1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756C0D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CEEE8A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F7A64CD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8CA3C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830608F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8AD76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C8A13B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3A452642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9" w15:restartNumberingAfterBreak="0">
    <w:nsid w:val="3ED10B37"/>
    <w:multiLevelType w:val="hybridMultilevel"/>
    <w:tmpl w:val="FFFC23F8"/>
    <w:lvl w:ilvl="0" w:tplc="64CE87CE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6384598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202DDE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9AD43F0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7B6452C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0806090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B6B60D8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1276A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27EAAA0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0" w15:restartNumberingAfterBreak="0">
    <w:nsid w:val="41FA4A27"/>
    <w:multiLevelType w:val="multilevel"/>
    <w:tmpl w:val="F02C7FF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2"/>
      <w:numFmt w:val="decimal"/>
      <w:lvlText w:val="%1.%2"/>
      <w:lvlJc w:val="left"/>
      <w:pPr>
        <w:ind w:left="94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18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278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33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427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48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576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6696" w:hanging="2160"/>
      </w:pPr>
      <w:rPr>
        <w:rFonts w:hint="default"/>
        <w:b w:val="0"/>
      </w:rPr>
    </w:lvl>
  </w:abstractNum>
  <w:abstractNum w:abstractNumId="11" w15:restartNumberingAfterBreak="0">
    <w:nsid w:val="45EC32C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2" w15:restartNumberingAfterBreak="0">
    <w:nsid w:val="4A2527A4"/>
    <w:multiLevelType w:val="hybridMultilevel"/>
    <w:tmpl w:val="B4665DE2"/>
    <w:lvl w:ilvl="0" w:tplc="8CA4DDDA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3" w15:restartNumberingAfterBreak="0">
    <w:nsid w:val="59560155"/>
    <w:multiLevelType w:val="hybridMultilevel"/>
    <w:tmpl w:val="74903E4A"/>
    <w:lvl w:ilvl="0" w:tplc="25A44BB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D92974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548D046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3964FF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BEFEC5E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A3CE13A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A32F9C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69C75D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8AE29A5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4" w15:restartNumberingAfterBreak="0">
    <w:nsid w:val="5D9F63E3"/>
    <w:multiLevelType w:val="hybridMultilevel"/>
    <w:tmpl w:val="19182778"/>
    <w:lvl w:ilvl="0" w:tplc="B464000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5" w15:restartNumberingAfterBreak="0">
    <w:nsid w:val="658E3688"/>
    <w:multiLevelType w:val="hybridMultilevel"/>
    <w:tmpl w:val="9DC89DBE"/>
    <w:lvl w:ilvl="0" w:tplc="117C177E">
      <w:start w:val="1"/>
      <w:numFmt w:val="decimal"/>
      <w:lvlText w:val="%1)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16" w15:restartNumberingAfterBreak="0">
    <w:nsid w:val="69B1762B"/>
    <w:multiLevelType w:val="hybridMultilevel"/>
    <w:tmpl w:val="4218F95C"/>
    <w:lvl w:ilvl="0" w:tplc="CE005822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C703212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24063D1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FF088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ACBAD4A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FF3057E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9196CA4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8A0BEA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9A2F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7" w15:restartNumberingAfterBreak="0">
    <w:nsid w:val="6D575F30"/>
    <w:multiLevelType w:val="hybridMultilevel"/>
    <w:tmpl w:val="F7566886"/>
    <w:lvl w:ilvl="0" w:tplc="6136EC2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C385CE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71D45AE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E9088A1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87BE1980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BB22B5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1EAE71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F5625D5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8A4A14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8" w15:restartNumberingAfterBreak="0">
    <w:nsid w:val="6F043867"/>
    <w:multiLevelType w:val="hybridMultilevel"/>
    <w:tmpl w:val="F168A3EA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793B17ED"/>
    <w:multiLevelType w:val="hybridMultilevel"/>
    <w:tmpl w:val="D4BCC3FC"/>
    <w:lvl w:ilvl="0" w:tplc="E8E2E794">
      <w:start w:val="1"/>
      <w:numFmt w:val="decimal"/>
      <w:lvlText w:val="%1."/>
      <w:lvlJc w:val="left"/>
      <w:pPr>
        <w:ind w:left="927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7" w:hanging="360"/>
      </w:pPr>
    </w:lvl>
    <w:lvl w:ilvl="2" w:tplc="0419001B" w:tentative="1">
      <w:start w:val="1"/>
      <w:numFmt w:val="lowerRoman"/>
      <w:lvlText w:val="%3."/>
      <w:lvlJc w:val="right"/>
      <w:pPr>
        <w:ind w:left="2367" w:hanging="180"/>
      </w:pPr>
    </w:lvl>
    <w:lvl w:ilvl="3" w:tplc="0419000F" w:tentative="1">
      <w:start w:val="1"/>
      <w:numFmt w:val="decimal"/>
      <w:lvlText w:val="%4."/>
      <w:lvlJc w:val="left"/>
      <w:pPr>
        <w:ind w:left="3087" w:hanging="360"/>
      </w:pPr>
    </w:lvl>
    <w:lvl w:ilvl="4" w:tplc="04190019" w:tentative="1">
      <w:start w:val="1"/>
      <w:numFmt w:val="lowerLetter"/>
      <w:lvlText w:val="%5."/>
      <w:lvlJc w:val="left"/>
      <w:pPr>
        <w:ind w:left="3807" w:hanging="360"/>
      </w:pPr>
    </w:lvl>
    <w:lvl w:ilvl="5" w:tplc="0419001B" w:tentative="1">
      <w:start w:val="1"/>
      <w:numFmt w:val="lowerRoman"/>
      <w:lvlText w:val="%6."/>
      <w:lvlJc w:val="right"/>
      <w:pPr>
        <w:ind w:left="4527" w:hanging="180"/>
      </w:pPr>
    </w:lvl>
    <w:lvl w:ilvl="6" w:tplc="0419000F" w:tentative="1">
      <w:start w:val="1"/>
      <w:numFmt w:val="decimal"/>
      <w:lvlText w:val="%7."/>
      <w:lvlJc w:val="left"/>
      <w:pPr>
        <w:ind w:left="5247" w:hanging="360"/>
      </w:pPr>
    </w:lvl>
    <w:lvl w:ilvl="7" w:tplc="04190019" w:tentative="1">
      <w:start w:val="1"/>
      <w:numFmt w:val="lowerLetter"/>
      <w:lvlText w:val="%8."/>
      <w:lvlJc w:val="left"/>
      <w:pPr>
        <w:ind w:left="5967" w:hanging="360"/>
      </w:pPr>
    </w:lvl>
    <w:lvl w:ilvl="8" w:tplc="041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20" w15:restartNumberingAfterBreak="0">
    <w:nsid w:val="7EBD62FF"/>
    <w:multiLevelType w:val="multilevel"/>
    <w:tmpl w:val="566003B2"/>
    <w:lvl w:ilvl="0">
      <w:start w:val="1"/>
      <w:numFmt w:val="decimal"/>
      <w:lvlText w:val="%1"/>
      <w:lvlJc w:val="left"/>
      <w:pPr>
        <w:ind w:left="375" w:hanging="375"/>
      </w:pPr>
      <w:rPr>
        <w:rFonts w:hint="default"/>
        <w:b w:val="0"/>
      </w:rPr>
    </w:lvl>
    <w:lvl w:ilvl="1">
      <w:start w:val="3"/>
      <w:numFmt w:val="decimal"/>
      <w:lvlText w:val="%1.%2"/>
      <w:lvlJc w:val="left"/>
      <w:pPr>
        <w:ind w:left="1392" w:hanging="375"/>
      </w:pPr>
      <w:rPr>
        <w:rFonts w:hint="default"/>
        <w:b w:val="0"/>
      </w:rPr>
    </w:lvl>
    <w:lvl w:ilvl="2">
      <w:start w:val="1"/>
      <w:numFmt w:val="decimal"/>
      <w:lvlText w:val="%1.%2.%3"/>
      <w:lvlJc w:val="left"/>
      <w:pPr>
        <w:ind w:left="2754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4131" w:hanging="1080"/>
      </w:pPr>
      <w:rPr>
        <w:rFonts w:hint="default"/>
        <w:b w:val="0"/>
      </w:rPr>
    </w:lvl>
    <w:lvl w:ilvl="4">
      <w:start w:val="1"/>
      <w:numFmt w:val="decimal"/>
      <w:lvlText w:val="%1.%2.%3.%4.%5"/>
      <w:lvlJc w:val="left"/>
      <w:pPr>
        <w:ind w:left="5148" w:hanging="1080"/>
      </w:pPr>
      <w:rPr>
        <w:rFonts w:hint="default"/>
        <w:b w:val="0"/>
      </w:rPr>
    </w:lvl>
    <w:lvl w:ilvl="5">
      <w:start w:val="1"/>
      <w:numFmt w:val="decimal"/>
      <w:lvlText w:val="%1.%2.%3.%4.%5.%6"/>
      <w:lvlJc w:val="left"/>
      <w:pPr>
        <w:ind w:left="6525" w:hanging="1440"/>
      </w:pPr>
      <w:rPr>
        <w:rFonts w:hint="default"/>
        <w:b w:val="0"/>
      </w:rPr>
    </w:lvl>
    <w:lvl w:ilvl="6">
      <w:start w:val="1"/>
      <w:numFmt w:val="decimal"/>
      <w:lvlText w:val="%1.%2.%3.%4.%5.%6.%7"/>
      <w:lvlJc w:val="left"/>
      <w:pPr>
        <w:ind w:left="7542" w:hanging="1440"/>
      </w:pPr>
      <w:rPr>
        <w:rFonts w:hint="default"/>
        <w:b w:val="0"/>
      </w:rPr>
    </w:lvl>
    <w:lvl w:ilvl="7">
      <w:start w:val="1"/>
      <w:numFmt w:val="decimal"/>
      <w:lvlText w:val="%1.%2.%3.%4.%5.%6.%7.%8"/>
      <w:lvlJc w:val="left"/>
      <w:pPr>
        <w:ind w:left="8919" w:hanging="1800"/>
      </w:pPr>
      <w:rPr>
        <w:rFonts w:hint="default"/>
        <w:b w:val="0"/>
      </w:rPr>
    </w:lvl>
    <w:lvl w:ilvl="8">
      <w:start w:val="1"/>
      <w:numFmt w:val="decimal"/>
      <w:lvlText w:val="%1.%2.%3.%4.%5.%6.%7.%8.%9"/>
      <w:lvlJc w:val="left"/>
      <w:pPr>
        <w:ind w:left="10296" w:hanging="2160"/>
      </w:pPr>
      <w:rPr>
        <w:rFonts w:hint="default"/>
        <w:b w:val="0"/>
      </w:rPr>
    </w:lvl>
  </w:abstractNum>
  <w:num w:numId="1">
    <w:abstractNumId w:val="2"/>
  </w:num>
  <w:num w:numId="2">
    <w:abstractNumId w:val="20"/>
  </w:num>
  <w:num w:numId="3">
    <w:abstractNumId w:val="10"/>
  </w:num>
  <w:num w:numId="4">
    <w:abstractNumId w:val="12"/>
  </w:num>
  <w:num w:numId="5">
    <w:abstractNumId w:val="0"/>
  </w:num>
  <w:num w:numId="6">
    <w:abstractNumId w:val="6"/>
  </w:num>
  <w:num w:numId="7">
    <w:abstractNumId w:val="15"/>
  </w:num>
  <w:num w:numId="8">
    <w:abstractNumId w:val="19"/>
  </w:num>
  <w:num w:numId="9">
    <w:abstractNumId w:val="14"/>
  </w:num>
  <w:num w:numId="10">
    <w:abstractNumId w:val="8"/>
  </w:num>
  <w:num w:numId="11">
    <w:abstractNumId w:val="11"/>
  </w:num>
  <w:num w:numId="12">
    <w:abstractNumId w:val="16"/>
  </w:num>
  <w:num w:numId="13">
    <w:abstractNumId w:val="17"/>
  </w:num>
  <w:num w:numId="14">
    <w:abstractNumId w:val="1"/>
  </w:num>
  <w:num w:numId="15">
    <w:abstractNumId w:val="13"/>
  </w:num>
  <w:num w:numId="16">
    <w:abstractNumId w:val="9"/>
  </w:num>
  <w:num w:numId="17">
    <w:abstractNumId w:val="5"/>
  </w:num>
  <w:num w:numId="18">
    <w:abstractNumId w:val="4"/>
  </w:num>
  <w:num w:numId="19">
    <w:abstractNumId w:val="3"/>
  </w:num>
  <w:num w:numId="20">
    <w:abstractNumId w:val="18"/>
  </w:num>
  <w:num w:numId="21">
    <w:abstractNumId w:val="7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Vyacheslav">
    <w15:presenceInfo w15:providerId="None" w15:userId="Vyacheslav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trackRevisions/>
  <w:defaultTabStop w:val="708"/>
  <w:drawingGridHorizontalSpacing w:val="11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8514B"/>
    <w:rsid w:val="00014535"/>
    <w:rsid w:val="00027C1F"/>
    <w:rsid w:val="00033BC1"/>
    <w:rsid w:val="00036E91"/>
    <w:rsid w:val="00050E1A"/>
    <w:rsid w:val="00053696"/>
    <w:rsid w:val="00056522"/>
    <w:rsid w:val="00060B71"/>
    <w:rsid w:val="00093658"/>
    <w:rsid w:val="00095A88"/>
    <w:rsid w:val="000B16DC"/>
    <w:rsid w:val="000C19CB"/>
    <w:rsid w:val="000C6D68"/>
    <w:rsid w:val="000E09B5"/>
    <w:rsid w:val="001077FF"/>
    <w:rsid w:val="001149EC"/>
    <w:rsid w:val="0013050A"/>
    <w:rsid w:val="00147F06"/>
    <w:rsid w:val="001822F8"/>
    <w:rsid w:val="001857F8"/>
    <w:rsid w:val="0019335B"/>
    <w:rsid w:val="0019782B"/>
    <w:rsid w:val="001A268B"/>
    <w:rsid w:val="001A48DD"/>
    <w:rsid w:val="001B3B0E"/>
    <w:rsid w:val="001D58B4"/>
    <w:rsid w:val="001D59D8"/>
    <w:rsid w:val="001D6705"/>
    <w:rsid w:val="001E6677"/>
    <w:rsid w:val="001F603C"/>
    <w:rsid w:val="00203213"/>
    <w:rsid w:val="00214C92"/>
    <w:rsid w:val="00216BFD"/>
    <w:rsid w:val="00231E75"/>
    <w:rsid w:val="00236D10"/>
    <w:rsid w:val="00236FAE"/>
    <w:rsid w:val="00250C4F"/>
    <w:rsid w:val="0029496B"/>
    <w:rsid w:val="002A4C94"/>
    <w:rsid w:val="002B4119"/>
    <w:rsid w:val="002C4198"/>
    <w:rsid w:val="002E1CFB"/>
    <w:rsid w:val="002F047A"/>
    <w:rsid w:val="00311E30"/>
    <w:rsid w:val="003142F8"/>
    <w:rsid w:val="0031789F"/>
    <w:rsid w:val="0032415C"/>
    <w:rsid w:val="00362627"/>
    <w:rsid w:val="00362FF9"/>
    <w:rsid w:val="003912A5"/>
    <w:rsid w:val="003A0CAE"/>
    <w:rsid w:val="003D72F4"/>
    <w:rsid w:val="003E2B3E"/>
    <w:rsid w:val="003E5164"/>
    <w:rsid w:val="00401066"/>
    <w:rsid w:val="00411E1D"/>
    <w:rsid w:val="00436807"/>
    <w:rsid w:val="0046539A"/>
    <w:rsid w:val="004722CC"/>
    <w:rsid w:val="004844AD"/>
    <w:rsid w:val="004B6313"/>
    <w:rsid w:val="004B78A6"/>
    <w:rsid w:val="004E28E7"/>
    <w:rsid w:val="004E422B"/>
    <w:rsid w:val="004E474F"/>
    <w:rsid w:val="004E7C65"/>
    <w:rsid w:val="004E7D65"/>
    <w:rsid w:val="004F2B0E"/>
    <w:rsid w:val="00517BCC"/>
    <w:rsid w:val="005602C2"/>
    <w:rsid w:val="00565A52"/>
    <w:rsid w:val="00576AEB"/>
    <w:rsid w:val="005865AD"/>
    <w:rsid w:val="005E25B7"/>
    <w:rsid w:val="005E48FC"/>
    <w:rsid w:val="005F1665"/>
    <w:rsid w:val="00627B45"/>
    <w:rsid w:val="00637CA2"/>
    <w:rsid w:val="0065534C"/>
    <w:rsid w:val="00671377"/>
    <w:rsid w:val="006A5D15"/>
    <w:rsid w:val="006C309C"/>
    <w:rsid w:val="006C6471"/>
    <w:rsid w:val="006E5C2F"/>
    <w:rsid w:val="006E728A"/>
    <w:rsid w:val="00710E56"/>
    <w:rsid w:val="007472C7"/>
    <w:rsid w:val="00770510"/>
    <w:rsid w:val="0078514B"/>
    <w:rsid w:val="00794406"/>
    <w:rsid w:val="007A2844"/>
    <w:rsid w:val="007F4F36"/>
    <w:rsid w:val="0080588B"/>
    <w:rsid w:val="008109AB"/>
    <w:rsid w:val="00820721"/>
    <w:rsid w:val="008519FC"/>
    <w:rsid w:val="008534B6"/>
    <w:rsid w:val="00885A9D"/>
    <w:rsid w:val="008939E2"/>
    <w:rsid w:val="008C2B20"/>
    <w:rsid w:val="008C748B"/>
    <w:rsid w:val="008E4D28"/>
    <w:rsid w:val="008E6E27"/>
    <w:rsid w:val="009979E9"/>
    <w:rsid w:val="009B50BD"/>
    <w:rsid w:val="009E78B4"/>
    <w:rsid w:val="00A02313"/>
    <w:rsid w:val="00A10CB5"/>
    <w:rsid w:val="00A14CD6"/>
    <w:rsid w:val="00A25165"/>
    <w:rsid w:val="00A4378C"/>
    <w:rsid w:val="00A621CC"/>
    <w:rsid w:val="00A62B66"/>
    <w:rsid w:val="00A778EE"/>
    <w:rsid w:val="00AD0F24"/>
    <w:rsid w:val="00AD1668"/>
    <w:rsid w:val="00AD7CEF"/>
    <w:rsid w:val="00AD7E53"/>
    <w:rsid w:val="00AE4AAA"/>
    <w:rsid w:val="00B02680"/>
    <w:rsid w:val="00B24AB5"/>
    <w:rsid w:val="00B40883"/>
    <w:rsid w:val="00B5456A"/>
    <w:rsid w:val="00B641A7"/>
    <w:rsid w:val="00B75598"/>
    <w:rsid w:val="00B97EB1"/>
    <w:rsid w:val="00BA4E02"/>
    <w:rsid w:val="00BD56F4"/>
    <w:rsid w:val="00C02439"/>
    <w:rsid w:val="00C36D68"/>
    <w:rsid w:val="00C4615D"/>
    <w:rsid w:val="00C776C5"/>
    <w:rsid w:val="00C827FF"/>
    <w:rsid w:val="00C82EB1"/>
    <w:rsid w:val="00C8316A"/>
    <w:rsid w:val="00CA651A"/>
    <w:rsid w:val="00CC18AC"/>
    <w:rsid w:val="00CD1910"/>
    <w:rsid w:val="00CE5DB4"/>
    <w:rsid w:val="00D30D1B"/>
    <w:rsid w:val="00D56F4E"/>
    <w:rsid w:val="00D779C7"/>
    <w:rsid w:val="00DA07D8"/>
    <w:rsid w:val="00DA2EF6"/>
    <w:rsid w:val="00DB1B97"/>
    <w:rsid w:val="00DB3541"/>
    <w:rsid w:val="00DF6C79"/>
    <w:rsid w:val="00E33F70"/>
    <w:rsid w:val="00E54A81"/>
    <w:rsid w:val="00E63F47"/>
    <w:rsid w:val="00E72922"/>
    <w:rsid w:val="00E8266D"/>
    <w:rsid w:val="00E85D7D"/>
    <w:rsid w:val="00E9411F"/>
    <w:rsid w:val="00E9771B"/>
    <w:rsid w:val="00EA20B3"/>
    <w:rsid w:val="00ED5BC5"/>
    <w:rsid w:val="00F0162D"/>
    <w:rsid w:val="00F04FA7"/>
    <w:rsid w:val="00F27ABF"/>
    <w:rsid w:val="00F3285F"/>
    <w:rsid w:val="00F84A33"/>
    <w:rsid w:val="00FB308B"/>
    <w:rsid w:val="00FB4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15CA69"/>
  <w15:docId w15:val="{AA15D506-19A6-4DC0-B8C1-6D77D601CD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78514B"/>
    <w:pPr>
      <w:spacing w:after="200" w:line="276" w:lineRule="auto"/>
    </w:pPr>
    <w:rPr>
      <w:sz w:val="22"/>
      <w:szCs w:val="22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6E728A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4">
    <w:name w:val="Placeholder Text"/>
    <w:basedOn w:val="a0"/>
    <w:uiPriority w:val="99"/>
    <w:semiHidden/>
    <w:rsid w:val="00060B71"/>
    <w:rPr>
      <w:color w:val="808080"/>
    </w:rPr>
  </w:style>
  <w:style w:type="paragraph" w:styleId="a5">
    <w:name w:val="Balloon Text"/>
    <w:basedOn w:val="a"/>
    <w:link w:val="a6"/>
    <w:uiPriority w:val="99"/>
    <w:semiHidden/>
    <w:unhideWhenUsed/>
    <w:rsid w:val="00060B7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6">
    <w:name w:val="Текст выноски Знак"/>
    <w:basedOn w:val="a0"/>
    <w:link w:val="a5"/>
    <w:uiPriority w:val="99"/>
    <w:semiHidden/>
    <w:rsid w:val="00060B71"/>
    <w:rPr>
      <w:rFonts w:ascii="Tahoma" w:hAnsi="Tahoma" w:cs="Tahoma"/>
      <w:sz w:val="16"/>
      <w:szCs w:val="16"/>
      <w:lang w:eastAsia="en-US"/>
    </w:rPr>
  </w:style>
  <w:style w:type="paragraph" w:styleId="a7">
    <w:name w:val="List Paragraph"/>
    <w:basedOn w:val="a"/>
    <w:uiPriority w:val="34"/>
    <w:qFormat/>
    <w:rsid w:val="00060B71"/>
    <w:pPr>
      <w:ind w:left="720"/>
      <w:contextualSpacing/>
    </w:pPr>
  </w:style>
  <w:style w:type="paragraph" w:styleId="a8">
    <w:name w:val="header"/>
    <w:basedOn w:val="a"/>
    <w:link w:val="a9"/>
    <w:uiPriority w:val="99"/>
    <w:semiHidden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9">
    <w:name w:val="Верхний колонтитул Знак"/>
    <w:basedOn w:val="a0"/>
    <w:link w:val="a8"/>
    <w:uiPriority w:val="99"/>
    <w:semiHidden/>
    <w:rsid w:val="003A0CAE"/>
    <w:rPr>
      <w:sz w:val="22"/>
      <w:szCs w:val="22"/>
      <w:lang w:eastAsia="en-US"/>
    </w:rPr>
  </w:style>
  <w:style w:type="paragraph" w:styleId="aa">
    <w:name w:val="footer"/>
    <w:basedOn w:val="a"/>
    <w:link w:val="ab"/>
    <w:uiPriority w:val="99"/>
    <w:unhideWhenUsed/>
    <w:rsid w:val="003A0CAE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Нижний колонтитул Знак"/>
    <w:basedOn w:val="a0"/>
    <w:link w:val="aa"/>
    <w:uiPriority w:val="99"/>
    <w:rsid w:val="003A0CAE"/>
    <w:rPr>
      <w:sz w:val="22"/>
      <w:szCs w:val="22"/>
      <w:lang w:eastAsia="en-US"/>
    </w:rPr>
  </w:style>
  <w:style w:type="paragraph" w:customStyle="1" w:styleId="2">
    <w:name w:val="заголовок 2"/>
    <w:basedOn w:val="a"/>
    <w:next w:val="a"/>
    <w:rsid w:val="00DA07D8"/>
    <w:pPr>
      <w:keepNext/>
      <w:autoSpaceDE w:val="0"/>
      <w:autoSpaceDN w:val="0"/>
      <w:spacing w:after="0" w:line="240" w:lineRule="auto"/>
      <w:ind w:firstLine="720"/>
      <w:jc w:val="center"/>
      <w:outlineLvl w:val="1"/>
    </w:pPr>
    <w:rPr>
      <w:rFonts w:ascii="Times New Roman" w:eastAsia="Times New Roman" w:hAnsi="Times New Roman"/>
      <w:b/>
      <w:bCs/>
      <w:sz w:val="28"/>
      <w:szCs w:val="24"/>
      <w:lang w:eastAsia="ru-RU"/>
    </w:rPr>
  </w:style>
  <w:style w:type="paragraph" w:styleId="ac">
    <w:name w:val="Normal (Web)"/>
    <w:basedOn w:val="a"/>
    <w:uiPriority w:val="99"/>
    <w:semiHidden/>
    <w:unhideWhenUsed/>
    <w:rsid w:val="00E54A81"/>
    <w:pPr>
      <w:spacing w:before="100" w:beforeAutospacing="1" w:after="100" w:afterAutospacing="1" w:line="240" w:lineRule="auto"/>
    </w:pPr>
    <w:rPr>
      <w:rFonts w:ascii="Times New Roman" w:eastAsiaTheme="minorEastAsia" w:hAnsi="Times New Roman"/>
      <w:sz w:val="24"/>
      <w:szCs w:val="24"/>
      <w:lang w:eastAsia="ru-RU"/>
    </w:rPr>
  </w:style>
  <w:style w:type="character" w:styleId="ad">
    <w:name w:val="annotation reference"/>
    <w:basedOn w:val="a0"/>
    <w:uiPriority w:val="99"/>
    <w:semiHidden/>
    <w:unhideWhenUsed/>
    <w:rsid w:val="007A2844"/>
    <w:rPr>
      <w:sz w:val="16"/>
      <w:szCs w:val="16"/>
    </w:rPr>
  </w:style>
  <w:style w:type="paragraph" w:styleId="ae">
    <w:name w:val="annotation text"/>
    <w:basedOn w:val="a"/>
    <w:link w:val="af"/>
    <w:uiPriority w:val="99"/>
    <w:semiHidden/>
    <w:unhideWhenUsed/>
    <w:rsid w:val="007A2844"/>
    <w:pPr>
      <w:spacing w:line="240" w:lineRule="auto"/>
    </w:pPr>
    <w:rPr>
      <w:sz w:val="20"/>
      <w:szCs w:val="20"/>
    </w:rPr>
  </w:style>
  <w:style w:type="character" w:customStyle="1" w:styleId="af">
    <w:name w:val="Текст примечания Знак"/>
    <w:basedOn w:val="a0"/>
    <w:link w:val="ae"/>
    <w:uiPriority w:val="99"/>
    <w:semiHidden/>
    <w:rsid w:val="007A2844"/>
    <w:rPr>
      <w:lang w:eastAsia="en-US"/>
    </w:rPr>
  </w:style>
  <w:style w:type="paragraph" w:styleId="af0">
    <w:name w:val="annotation subject"/>
    <w:basedOn w:val="ae"/>
    <w:next w:val="ae"/>
    <w:link w:val="af1"/>
    <w:uiPriority w:val="99"/>
    <w:semiHidden/>
    <w:unhideWhenUsed/>
    <w:rsid w:val="007A2844"/>
    <w:rPr>
      <w:b/>
      <w:bCs/>
    </w:rPr>
  </w:style>
  <w:style w:type="character" w:customStyle="1" w:styleId="af1">
    <w:name w:val="Тема примечания Знак"/>
    <w:basedOn w:val="af"/>
    <w:link w:val="af0"/>
    <w:uiPriority w:val="99"/>
    <w:semiHidden/>
    <w:rsid w:val="007A2844"/>
    <w:rPr>
      <w:b/>
      <w:bCs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759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3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045373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4071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3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109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623932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643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623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966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85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932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39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53459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3769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6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041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10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1802296">
          <w:marLeft w:val="547"/>
          <w:marRight w:val="0"/>
          <w:marTop w:val="10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7734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893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972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786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0623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7029237">
          <w:marLeft w:val="547"/>
          <w:marRight w:val="0"/>
          <w:marTop w:val="17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9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4161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477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636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19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956082">
          <w:marLeft w:val="547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6973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8461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333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7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025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137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810346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591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165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9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2631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omments" Target="comments.xm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microsoft.com/office/2016/09/relationships/commentsIds" Target="commentsIds.xml"/><Relationship Id="rId4" Type="http://schemas.openxmlformats.org/officeDocument/2006/relationships/settings" Target="settings.xml"/><Relationship Id="rId9" Type="http://schemas.microsoft.com/office/2011/relationships/commentsExtended" Target="commentsExtended.xml"/><Relationship Id="rId14" Type="http://schemas.microsoft.com/office/2011/relationships/people" Target="people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3213284-5B63-420A-B82A-0EA332D2EA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6</Pages>
  <Words>731</Words>
  <Characters>4171</Characters>
  <Application>Microsoft Office Word</Application>
  <DocSecurity>0</DocSecurity>
  <Lines>34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Hewlett-Packard</Company>
  <LinksUpToDate>false</LinksUpToDate>
  <CharactersWithSpaces>4893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Marina V. Mitrofanova</dc:creator>
  <cp:lastModifiedBy>Vyacheslav</cp:lastModifiedBy>
  <cp:revision>4</cp:revision>
  <cp:lastPrinted>2014-09-08T08:04:00Z</cp:lastPrinted>
  <dcterms:created xsi:type="dcterms:W3CDTF">2020-04-14T10:44:00Z</dcterms:created>
  <dcterms:modified xsi:type="dcterms:W3CDTF">2020-04-14T16:16:00Z</dcterms:modified>
</cp:coreProperties>
</file>