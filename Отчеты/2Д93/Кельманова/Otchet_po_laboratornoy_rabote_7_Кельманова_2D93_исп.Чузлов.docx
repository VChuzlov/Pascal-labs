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0C40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FF9A3BA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070B046B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CB53B49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5FB0451F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14:paraId="08589BCB" w14:textId="77777777" w:rsidR="32A2E39B" w:rsidRPr="00B66B42" w:rsidRDefault="32A2E39B" w:rsidP="32A2E39B">
      <w:pPr>
        <w:jc w:val="center"/>
        <w:rPr>
          <w:lang w:val="ru-RU"/>
        </w:rPr>
      </w:pPr>
    </w:p>
    <w:p w14:paraId="4A5D72F1" w14:textId="77777777" w:rsidR="32A2E39B" w:rsidRPr="00B66B42" w:rsidRDefault="32A2E39B" w:rsidP="005B1AC4">
      <w:pPr>
        <w:spacing w:line="276" w:lineRule="auto"/>
        <w:rPr>
          <w:lang w:val="ru-RU"/>
        </w:rPr>
        <w:pPrChange w:id="0" w:author="Vyacheslav" w:date="2020-03-27T21:09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7E0F6A3A" w14:textId="77777777" w:rsidR="32A2E39B" w:rsidRPr="00B66B42" w:rsidRDefault="32A2E39B" w:rsidP="005B1AC4">
      <w:pPr>
        <w:spacing w:line="276" w:lineRule="auto"/>
        <w:rPr>
          <w:lang w:val="ru-RU"/>
        </w:rPr>
        <w:pPrChange w:id="1" w:author="Vyacheslav" w:date="2020-03-27T21:09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306B3BBE" w14:textId="77777777" w:rsidR="32A2E39B" w:rsidRPr="00B66B42" w:rsidRDefault="3729269D" w:rsidP="005B1AC4">
      <w:pPr>
        <w:spacing w:line="276" w:lineRule="auto"/>
        <w:rPr>
          <w:lang w:val="ru-RU"/>
        </w:rPr>
        <w:pPrChange w:id="2" w:author="Vyacheslav" w:date="2020-03-27T21:09:00Z">
          <w:pPr>
            <w:spacing w:line="276" w:lineRule="auto"/>
            <w:jc w:val="center"/>
          </w:pPr>
        </w:pPrChange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1CDFA77D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4B293A7B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07B552E2" w14:textId="77777777" w:rsidR="32A2E39B" w:rsidRPr="00AD2763" w:rsidRDefault="00AD2763" w:rsidP="32A2E39B">
      <w:pPr>
        <w:spacing w:line="276" w:lineRule="auto"/>
        <w:jc w:val="center"/>
        <w:rPr>
          <w:b/>
          <w:sz w:val="24"/>
          <w:lang w:val="ru-RU"/>
        </w:rPr>
      </w:pPr>
      <w:r w:rsidRPr="00AD2763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  <w:t>Составление программ с использованием процедур и функций</w:t>
      </w:r>
    </w:p>
    <w:p w14:paraId="5239658B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7EF95D3C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3F7ABB89" w14:textId="77777777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14:paraId="6279509B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63164258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67FC035B" w14:textId="77777777" w:rsidR="32A2E39B" w:rsidRPr="00732DCD" w:rsidRDefault="00B66B42" w:rsidP="32A2E39B">
      <w:pPr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proofErr w:type="spellEnd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ins w:id="3" w:author="Vyacheslav" w:date="2020-03-27T21:09:00Z"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proofErr w:type="spellStart"/>
      <w:r w:rsidR="00732DCD" w:rsidRPr="00732DCD">
        <w:rPr>
          <w:rFonts w:ascii="Times New Roman" w:hAnsi="Times New Roman" w:cs="Times New Roman"/>
          <w:sz w:val="24"/>
          <w:lang w:val="ru-RU"/>
        </w:rPr>
        <w:t>К.Е.Кельманова</w:t>
      </w:r>
      <w:proofErr w:type="spellEnd"/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4A19AEA6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564DE20E" w14:textId="77777777" w:rsidR="32A2E39B" w:rsidRPr="00B66B42" w:rsidRDefault="32A2E39B" w:rsidP="32A2E39B">
      <w:pPr>
        <w:jc w:val="both"/>
        <w:rPr>
          <w:lang w:val="ru-RU"/>
        </w:rPr>
      </w:pPr>
    </w:p>
    <w:p w14:paraId="04E6256E" w14:textId="77777777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0C36A77C" w14:textId="77777777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27C3EE34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22961689" w14:textId="77777777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</w:t>
      </w:r>
      <w:ins w:id="4" w:author="Vyacheslav" w:date="2020-03-27T21:10:00Z"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В.А. Чузлов</w:t>
      </w:r>
    </w:p>
    <w:p w14:paraId="72EB50D8" w14:textId="77777777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48896ED2" w14:textId="77777777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proofErr w:type="gramStart"/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  _</w:t>
      </w:r>
      <w:proofErr w:type="gramEnd"/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 2020 г.</w:t>
      </w:r>
    </w:p>
    <w:p w14:paraId="5B6D4DF9" w14:textId="77777777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B552194" w14:textId="77777777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F5CF41" w14:textId="77777777" w:rsidR="00D64AC7" w:rsidRPr="00FB7A3B" w:rsidRDefault="3729269D" w:rsidP="005B1AC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pPrChange w:id="5" w:author="Vyacheslav" w:date="2020-03-27T21:10:00Z">
          <w:pPr>
            <w:spacing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="00AD2763"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составлять программы с использованием процедур и функций, научиться вычислять нестандартные функции.</w:t>
      </w:r>
    </w:p>
    <w:p w14:paraId="001CDC11" w14:textId="77777777" w:rsidR="0097699D" w:rsidRPr="00FB7A3B" w:rsidRDefault="0097699D" w:rsidP="00AD2763">
      <w:pPr>
        <w:spacing w:line="276" w:lineRule="auto"/>
        <w:jc w:val="center"/>
        <w:rPr>
          <w:b/>
          <w:sz w:val="36"/>
          <w:lang w:val="ru-RU"/>
        </w:rPr>
      </w:pPr>
    </w:p>
    <w:p w14:paraId="6E33176B" w14:textId="77777777" w:rsidR="00D64AC7" w:rsidRPr="00FB7A3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39165A43" w14:textId="77777777" w:rsidR="003F797E" w:rsidRPr="00AD2763" w:rsidRDefault="00372DF1" w:rsidP="005B1AC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6" w:author="Vyacheslav" w:date="2020-03-27T21:10:00Z">
          <w:pPr>
            <w:spacing w:after="200" w:line="360" w:lineRule="auto"/>
          </w:pPr>
        </w:pPrChange>
      </w:pPr>
      <w:r w:rsidRPr="00AD276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Подпрограмма</w:t>
      </w:r>
      <w:r w:rsidRPr="00AD27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 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фрагмент кода, который имеет свое имя и создается в случае необходимости выполнять этот код несколько раз.</w:t>
      </w:r>
    </w:p>
    <w:p w14:paraId="29917DE7" w14:textId="77777777" w:rsidR="003F797E" w:rsidRPr="00FB7A3B" w:rsidRDefault="00372DF1" w:rsidP="005B1AC4">
      <w:pPr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  <w:pPrChange w:id="7" w:author="Vyacheslav" w:date="2020-03-27T21:10:00Z">
          <w:pPr>
            <w:spacing w:after="200" w:line="360" w:lineRule="auto"/>
          </w:pPr>
        </w:pPrChange>
      </w:pPr>
      <w:r w:rsidRPr="00AD2763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  <w:t>Аргументами функции могут быть переменные, выражения или другие функции.</w:t>
      </w:r>
    </w:p>
    <w:p w14:paraId="4D97DE49" w14:textId="77777777" w:rsidR="003F797E" w:rsidRPr="00FB7A3B" w:rsidRDefault="00372DF1" w:rsidP="005B1AC4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pPrChange w:id="8" w:author="Vyacheslav" w:date="2020-03-27T21:10:00Z">
          <w:pPr>
            <w:spacing w:after="200" w:line="360" w:lineRule="auto"/>
          </w:pPr>
        </w:pPrChange>
      </w:pPr>
      <w:r w:rsidRPr="00AD27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/>
        </w:rPr>
        <w:t xml:space="preserve">result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–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встроенная переменная для хранения значения результата, возвращаемого функцией.</w:t>
      </w:r>
      <w:r w:rsidRPr="00AD276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</w:p>
    <w:p w14:paraId="5637686A" w14:textId="77777777" w:rsidR="003F797E" w:rsidRPr="0097699D" w:rsidRDefault="00372DF1" w:rsidP="005B1AC4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" w:author="Vyacheslav" w:date="2020-03-27T21:1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Процедуры не имеют встроенной переменной </w:t>
      </w:r>
      <w:r w:rsidRPr="0097699D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6AD98CE" w14:textId="77777777" w:rsidR="003F797E" w:rsidRPr="0097699D" w:rsidRDefault="00372DF1" w:rsidP="005B1AC4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0" w:author="Vyacheslav" w:date="2020-03-27T21:1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выходными параметрами процедуры необходимо указывать служебное слово </w:t>
      </w:r>
      <w:r w:rsidRPr="0097699D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, иначе значения этих параметров не будут переданы в основную программу.</w:t>
      </w:r>
    </w:p>
    <w:p w14:paraId="6CCBD8B2" w14:textId="77777777" w:rsidR="0097699D" w:rsidRPr="0097699D" w:rsidRDefault="00372DF1" w:rsidP="005B1AC4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" w:author="Vyacheslav" w:date="2020-03-27T21:1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Обращение к процедуре происходит по ее имени с указанием фактически передаваемых в нее параметров (порядок перечисления параметров должен соответствовать описанию). </w:t>
      </w:r>
    </w:p>
    <w:p w14:paraId="634517E7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6CB2E0D7" w14:textId="77777777" w:rsidR="00D64AC7" w:rsidRPr="0097699D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7699D" w:rsidRPr="009769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56895D6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84904CA" w14:textId="77777777" w:rsidR="00A02701" w:rsidRPr="00FB7A3B" w:rsidRDefault="0097699D" w:rsidP="00A02701">
      <w:pPr>
        <w:spacing w:after="200" w:line="360" w:lineRule="auto"/>
        <w:ind w:firstLine="567"/>
        <w:jc w:val="center"/>
        <w:rPr>
          <w:color w:val="000000"/>
          <w:sz w:val="36"/>
          <w:szCs w:val="20"/>
          <w:shd w:val="clear" w:color="auto" w:fill="FFFFFF"/>
          <w:lang w:val="ru-RU"/>
        </w:rPr>
      </w:pP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y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=(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6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-5)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3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)/(2*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+1)</w:t>
      </w:r>
      <w:r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5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 xml:space="preserve">  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 xml:space="preserve">    </w:t>
      </w:r>
      <w:r w:rsidR="00A02701" w:rsidRPr="00A02701">
        <w:rPr>
          <w:color w:val="000000"/>
          <w:sz w:val="36"/>
          <w:szCs w:val="20"/>
          <w:shd w:val="clear" w:color="auto" w:fill="FFFFFF"/>
          <w:lang w:val="ru-RU"/>
        </w:rPr>
        <w:t>x = 10</w:t>
      </w:r>
    </w:p>
    <w:p w14:paraId="64498F40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p w14:paraId="75096A3B" w14:textId="77777777" w:rsidR="0097699D" w:rsidRPr="0097699D" w:rsidRDefault="0097699D" w:rsidP="009769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769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подпрограммы-процедуры:</w:t>
      </w:r>
    </w:p>
    <w:p w14:paraId="053D4D6D" w14:textId="77777777" w:rsidR="00D64AC7" w:rsidRPr="0097699D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D008F8" w14:textId="77777777" w:rsidR="00D64AC7" w:rsidRPr="00FB7A3B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16F4D8AE" w14:textId="77777777" w:rsidR="00A02701" w:rsidRPr="00FB7A3B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7_1;</w:t>
      </w:r>
    </w:p>
    <w:p w14:paraId="4A2942BC" w14:textId="77777777" w:rsidR="00E97183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2BF1F0A1" w14:textId="77777777" w:rsidR="00A02701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V</w:t>
      </w:r>
      <w:r w:rsidR="00A02701"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ar</w:t>
      </w:r>
    </w:p>
    <w:p w14:paraId="7BA90B27" w14:textId="77777777" w:rsidR="00E97183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</w:p>
    <w:p w14:paraId="1F1DDFFD" w14:textId="77777777" w:rsidR="00A02701" w:rsidRPr="00FB7A3B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y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,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End"/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;</w:t>
      </w:r>
    </w:p>
    <w:p w14:paraId="5826BA76" w14:textId="77777777" w:rsidR="00E97183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60CC1AA1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pow(</w:t>
      </w:r>
      <w:proofErr w:type="gramEnd"/>
      <w:r w:rsidRPr="00A02701">
        <w:rPr>
          <w:rFonts w:ascii="Courier New" w:hAnsi="Courier New" w:cs="Courier New"/>
          <w:color w:val="000000"/>
          <w:sz w:val="24"/>
          <w:szCs w:val="20"/>
        </w:rPr>
        <w:t>x,</w:t>
      </w:r>
      <w:ins w:id="12" w:author="Vyacheslav" w:date="2020-03-27T21:10:00Z">
        <w:r w:rsidR="005B1AC4" w:rsidRPr="005B1AC4">
          <w:rPr>
            <w:rFonts w:ascii="Courier New" w:hAnsi="Courier New" w:cs="Courier New"/>
            <w:color w:val="000000"/>
            <w:sz w:val="24"/>
            <w:szCs w:val="20"/>
            <w:rPrChange w:id="13" w:author="Vyacheslav" w:date="2020-03-27T21:10:00Z">
              <w:rPr>
                <w:rFonts w:ascii="Courier New" w:hAnsi="Courier New" w:cs="Courier New"/>
                <w:color w:val="000000"/>
                <w:sz w:val="24"/>
                <w:szCs w:val="20"/>
                <w:lang w:val="ru-RU"/>
              </w:rPr>
            </w:rPrChange>
          </w:rPr>
          <w:t xml:space="preserve"> </w:t>
        </w:r>
      </w:ins>
      <w:r w:rsidRPr="00A02701">
        <w:rPr>
          <w:rFonts w:ascii="Courier New" w:hAnsi="Courier New" w:cs="Courier New"/>
          <w:color w:val="000000"/>
          <w:sz w:val="24"/>
          <w:szCs w:val="20"/>
        </w:rPr>
        <w:t>n: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1126838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D91BC1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2AE9D8E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68341819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 w:rsidRPr="00A02701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A02701">
        <w:rPr>
          <w:rFonts w:ascii="Courier New" w:hAnsi="Courier New" w:cs="Courier New"/>
          <w:color w:val="000000"/>
          <w:sz w:val="24"/>
          <w:szCs w:val="20"/>
        </w:rPr>
        <w:t>exp(ln(x)*n)</w:t>
      </w:r>
    </w:p>
    <w:p w14:paraId="318D57AA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668F3C5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35C8C54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0806276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End"/>
      <w:r w:rsidRPr="00A02701">
        <w:rPr>
          <w:rFonts w:ascii="Courier New" w:hAnsi="Courier New" w:cs="Courier New"/>
          <w:color w:val="000000"/>
          <w:sz w:val="24"/>
          <w:szCs w:val="20"/>
        </w:rPr>
        <w:t>x: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y: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784E0A94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4F8B511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34473D32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2C036FD9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x:=</w:t>
      </w:r>
      <w:proofErr w:type="gramEnd"/>
      <w:r w:rsidRPr="00A02701">
        <w:rPr>
          <w:rFonts w:ascii="Courier New" w:hAnsi="Courier New" w:cs="Courier New"/>
          <w:color w:val="006400"/>
          <w:sz w:val="24"/>
          <w:szCs w:val="20"/>
        </w:rPr>
        <w:t>10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1AE692A7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A94DAB3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y:=</w:t>
      </w:r>
      <w:proofErr w:type="gramEnd"/>
      <w:r w:rsidRPr="00A02701">
        <w:rPr>
          <w:rFonts w:ascii="Courier New" w:hAnsi="Courier New" w:cs="Courier New"/>
          <w:color w:val="000000"/>
          <w:sz w:val="24"/>
          <w:szCs w:val="20"/>
        </w:rPr>
        <w:t>(pow(x,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)*pow((x-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3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))/pow((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2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*x+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1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B96CA2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2D76004" w14:textId="77777777" w:rsidR="00E97183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B8B455B" w14:textId="77777777" w:rsidR="00E97183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8F08DF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0F83621A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3E572E5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x,y</w:t>
      </w:r>
      <w:proofErr w:type="spellEnd"/>
      <w:proofErr w:type="gramEnd"/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319A014C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7C3088D6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proofErr w:type="gramStart"/>
      <w:r w:rsidRPr="00A02701">
        <w:rPr>
          <w:rFonts w:ascii="Courier New" w:hAnsi="Courier New" w:cs="Courier New"/>
          <w:color w:val="000000"/>
          <w:sz w:val="24"/>
          <w:szCs w:val="20"/>
        </w:rPr>
        <w:t>write(</w:t>
      </w:r>
      <w:proofErr w:type="gramEnd"/>
      <w:r w:rsidRPr="00A02701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,y: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4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6CFE7DD7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7A2E83EF" w14:textId="77777777" w:rsidR="00A02701" w:rsidRPr="00A02701" w:rsidRDefault="00A02701" w:rsidP="00A0270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.</w:t>
      </w:r>
    </w:p>
    <w:p w14:paraId="65885824" w14:textId="77777777" w:rsidR="00E97183" w:rsidRPr="00FB7A3B" w:rsidDel="005B1AC4" w:rsidRDefault="012A158B" w:rsidP="00E97183">
      <w:pPr>
        <w:spacing w:after="200" w:line="360" w:lineRule="auto"/>
        <w:ind w:firstLine="567"/>
        <w:jc w:val="both"/>
        <w:rPr>
          <w:del w:id="14" w:author="Vyacheslav" w:date="2020-03-27T21:11:00Z"/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ins w:id="15" w:author="Vyacheslav" w:date="2020-03-27T21:11:00Z">
        <w:r w:rsidR="005B1AC4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 xml:space="preserve">: </w:t>
        </w:r>
      </w:ins>
    </w:p>
    <w:p w14:paraId="3AAA41B5" w14:textId="77777777" w:rsidR="00D64AC7" w:rsidRPr="00FB7A3B" w:rsidRDefault="00E97183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Courier New CYR" w:hAnsi="Courier New CYR" w:cs="Courier New CYR"/>
          <w:szCs w:val="20"/>
          <w:lang w:val="ru-RU"/>
        </w:rPr>
        <w:lastRenderedPageBreak/>
        <w:t>y = 30.6065</w:t>
      </w:r>
      <w:r w:rsidR="00B66B42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A7946C" w14:textId="77777777" w:rsidR="00D64AC7" w:rsidRPr="00FB7A3B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E97183"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7F5BAA5" w14:textId="77777777" w:rsidR="00E97183" w:rsidRPr="00FB7A3B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19060364" w14:textId="77777777" w:rsidR="00E97183" w:rsidRDefault="00E97183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3FBF9D" wp14:editId="3AA6CB25">
            <wp:extent cx="2771775" cy="923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CD6B1" w14:textId="77777777" w:rsidR="00D64AC7" w:rsidRPr="00FB7A3B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  </w:t>
      </w:r>
    </w:p>
    <w:p w14:paraId="65850317" w14:textId="77777777" w:rsidR="00E97183" w:rsidRPr="00E97183" w:rsidRDefault="00E97183" w:rsidP="005B1AC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6" w:author="Vyacheslav" w:date="2020-03-27T21:12:00Z">
          <w:pPr>
            <w:spacing w:after="200" w:line="360" w:lineRule="auto"/>
            <w:ind w:firstLine="567"/>
          </w:pPr>
        </w:pPrChange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3AD46B70" w14:textId="77777777" w:rsidR="003F797E" w:rsidRPr="00E97183" w:rsidRDefault="00372DF1" w:rsidP="005B1AC4">
      <w:pPr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7" w:author="Vyacheslav" w:date="2020-03-27T21:12:00Z">
          <w:pPr>
            <w:numPr>
              <w:numId w:val="12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подпрограмму-функцию;</w:t>
      </w:r>
    </w:p>
    <w:p w14:paraId="022A789D" w14:textId="77777777" w:rsidR="003F797E" w:rsidRPr="00E97183" w:rsidRDefault="00372DF1" w:rsidP="005B1AC4">
      <w:pPr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8" w:author="Vyacheslav" w:date="2020-03-27T21:12:00Z">
          <w:pPr>
            <w:numPr>
              <w:numId w:val="12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подпрограмму-процедуру;</w:t>
      </w:r>
    </w:p>
    <w:p w14:paraId="3261D91B" w14:textId="77777777" w:rsidR="00E97183" w:rsidRPr="00E97183" w:rsidRDefault="00E97183" w:rsidP="005B1AC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9" w:author="Vyacheslav" w:date="2020-03-27T21:12:00Z">
          <w:pPr>
            <w:spacing w:after="200" w:line="360" w:lineRule="auto"/>
            <w:ind w:firstLine="567"/>
          </w:pPr>
        </w:pPrChange>
      </w:pP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 </w:t>
      </w:r>
    </w:p>
    <w:p w14:paraId="6ED2B1E1" w14:textId="77777777" w:rsidR="00E97183" w:rsidRPr="00E97183" w:rsidRDefault="00E97183" w:rsidP="005B1AC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20" w:author="Vyacheslav" w:date="2020-03-27T21:12:00Z">
          <w:pPr>
            <w:spacing w:after="200" w:line="360" w:lineRule="auto"/>
            <w:ind w:firstLine="567"/>
          </w:pPr>
        </w:pPrChange>
      </w:pPr>
    </w:p>
    <w:p w14:paraId="23FF0A1D" w14:textId="77777777" w:rsidR="00D64AC7" w:rsidRPr="00FB7A3B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E97183"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A33BA4E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L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7_</w:t>
      </w:r>
      <w:commentRangeStart w:id="21"/>
      <w:r w:rsidRPr="00FB7A3B">
        <w:rPr>
          <w:rFonts w:ascii="Courier New" w:hAnsi="Courier New" w:cs="Courier New"/>
          <w:color w:val="000000"/>
          <w:szCs w:val="20"/>
          <w:lang w:val="ru-RU"/>
        </w:rPr>
        <w:t>2</w:t>
      </w:r>
      <w:commentRangeEnd w:id="21"/>
      <w:r w:rsidR="005B1AC4">
        <w:rPr>
          <w:rStyle w:val="ab"/>
        </w:rPr>
        <w:commentReference w:id="21"/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;</w:t>
      </w:r>
    </w:p>
    <w:p w14:paraId="7D7EE58C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08393A4D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>Var</w:t>
      </w:r>
    </w:p>
    <w:p w14:paraId="167E5AFD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ru-RU"/>
        </w:rPr>
      </w:pPr>
    </w:p>
    <w:p w14:paraId="08756C89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FB7A3B">
        <w:rPr>
          <w:rFonts w:ascii="Courier New" w:hAnsi="Courier New" w:cs="Courier New"/>
          <w:b/>
          <w:bCs/>
          <w:color w:val="000000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y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 xml:space="preserve">,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x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proofErr w:type="gramEnd"/>
      <w:r w:rsidRPr="00FB7A3B">
        <w:rPr>
          <w:rFonts w:ascii="Courier New" w:hAnsi="Courier New" w:cs="Courier New"/>
          <w:color w:val="000000"/>
          <w:szCs w:val="20"/>
          <w:lang w:val="ru-RU"/>
        </w:rPr>
        <w:t>;</w:t>
      </w:r>
    </w:p>
    <w:p w14:paraId="1BD18855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5067E01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FB7A3B">
        <w:rPr>
          <w:rFonts w:ascii="Courier New" w:hAnsi="Courier New" w:cs="Courier New"/>
          <w:color w:val="000000"/>
          <w:szCs w:val="20"/>
          <w:lang w:val="ru-RU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procedure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f(</w:t>
      </w:r>
      <w:proofErr w:type="spellStart"/>
      <w:proofErr w:type="gramEnd"/>
      <w:r w:rsidRPr="00732C52">
        <w:rPr>
          <w:rFonts w:ascii="Courier New" w:hAnsi="Courier New" w:cs="Courier New"/>
          <w:color w:val="000000"/>
          <w:szCs w:val="20"/>
        </w:rPr>
        <w:t>x: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proofErr w:type="spellEnd"/>
      <w:r w:rsidRPr="00732C52">
        <w:rPr>
          <w:rFonts w:ascii="Courier New" w:hAnsi="Courier New" w:cs="Courier New"/>
          <w:color w:val="000000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Cs w:val="20"/>
        </w:rPr>
        <w:t>y: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14:paraId="3C0BFF6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352361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14:paraId="73F0D24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78BF34F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if </w:t>
      </w:r>
      <w:r w:rsidRPr="00732C52">
        <w:rPr>
          <w:rFonts w:ascii="Courier New" w:hAnsi="Courier New" w:cs="Courier New"/>
          <w:color w:val="000000"/>
          <w:szCs w:val="20"/>
        </w:rPr>
        <w:t>x&gt;=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14:paraId="5A6100C3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566728D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2C52">
        <w:rPr>
          <w:rFonts w:ascii="Courier New" w:hAnsi="Courier New" w:cs="Courier New"/>
          <w:color w:val="000000"/>
          <w:szCs w:val="20"/>
        </w:rPr>
        <w:t>sqr(x)+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*x+</w:t>
      </w:r>
      <w:r w:rsidRPr="00732C52">
        <w:rPr>
          <w:rFonts w:ascii="Courier New" w:hAnsi="Courier New" w:cs="Courier New"/>
          <w:color w:val="006400"/>
          <w:szCs w:val="20"/>
        </w:rPr>
        <w:t>5</w:t>
      </w:r>
    </w:p>
    <w:p w14:paraId="4E97489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1CC91D21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14:paraId="6A6F450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49B795FA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if </w:t>
      </w:r>
      <w:r w:rsidRPr="00732C52">
        <w:rPr>
          <w:rFonts w:ascii="Courier New" w:hAnsi="Courier New" w:cs="Courier New"/>
          <w:color w:val="000000"/>
          <w:szCs w:val="20"/>
        </w:rPr>
        <w:t>x&lt;-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14:paraId="2301646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077568F6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2C52">
        <w:rPr>
          <w:rFonts w:ascii="Courier New" w:hAnsi="Courier New" w:cs="Courier New"/>
          <w:color w:val="006400"/>
          <w:szCs w:val="20"/>
        </w:rPr>
        <w:t>1</w:t>
      </w:r>
    </w:p>
    <w:p w14:paraId="3E4858EB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7888080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lastRenderedPageBreak/>
        <w:t xml:space="preserve">  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14:paraId="15A8305C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7054082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y:=</w:t>
      </w:r>
      <w:proofErr w:type="gramEnd"/>
      <w:r w:rsidRPr="00732C52">
        <w:rPr>
          <w:rFonts w:ascii="Courier New" w:hAnsi="Courier New" w:cs="Courier New"/>
          <w:color w:val="000000"/>
          <w:szCs w:val="20"/>
        </w:rPr>
        <w:t>sqr(x)</w:t>
      </w:r>
    </w:p>
    <w:p w14:paraId="62CA562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757EBD1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52FE55A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2284E9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14:paraId="5F5AF04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3EC0F1A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x:=</w:t>
      </w:r>
      <w:proofErr w:type="gramEnd"/>
      <w:r w:rsidRPr="00732C52">
        <w:rPr>
          <w:rFonts w:ascii="Courier New" w:hAnsi="Courier New" w:cs="Courier New"/>
          <w:color w:val="000000"/>
          <w:szCs w:val="20"/>
        </w:rPr>
        <w:t>-</w:t>
      </w:r>
      <w:r w:rsidRPr="00732C52">
        <w:rPr>
          <w:rFonts w:ascii="Courier New" w:hAnsi="Courier New" w:cs="Courier New"/>
          <w:color w:val="006400"/>
          <w:szCs w:val="20"/>
        </w:rPr>
        <w:t>3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0B04131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65D8817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repeat</w:t>
      </w:r>
    </w:p>
    <w:p w14:paraId="3D3AA44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0DBE4F4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</w:t>
      </w:r>
      <w:r w:rsidRPr="00732C52">
        <w:rPr>
          <w:rFonts w:ascii="Courier New" w:hAnsi="Courier New" w:cs="Courier New"/>
          <w:color w:val="000000"/>
          <w:szCs w:val="20"/>
        </w:rPr>
        <w:t>f(</w:t>
      </w:r>
      <w:proofErr w:type="spellStart"/>
      <w:proofErr w:type="gramStart"/>
      <w:r w:rsidRPr="00732C52">
        <w:rPr>
          <w:rFonts w:ascii="Courier New" w:hAnsi="Courier New" w:cs="Courier New"/>
          <w:color w:val="000000"/>
          <w:szCs w:val="20"/>
        </w:rPr>
        <w:t>x,y</w:t>
      </w:r>
      <w:proofErr w:type="spellEnd"/>
      <w:proofErr w:type="gramEnd"/>
      <w:r w:rsidRPr="00732C52">
        <w:rPr>
          <w:rFonts w:ascii="Courier New" w:hAnsi="Courier New" w:cs="Courier New"/>
          <w:color w:val="000000"/>
          <w:szCs w:val="20"/>
        </w:rPr>
        <w:t>);</w:t>
      </w:r>
    </w:p>
    <w:p w14:paraId="58F3414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71D6598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</w:t>
      </w:r>
      <w:proofErr w:type="spellStart"/>
      <w:r w:rsidRPr="00732C52">
        <w:rPr>
          <w:rFonts w:ascii="Courier New" w:hAnsi="Courier New" w:cs="Courier New"/>
          <w:color w:val="000000"/>
          <w:szCs w:val="20"/>
        </w:rPr>
        <w:t>writeln</w:t>
      </w:r>
      <w:proofErr w:type="spellEnd"/>
      <w:r w:rsidRPr="00732C52">
        <w:rPr>
          <w:rFonts w:ascii="Courier New" w:hAnsi="Courier New" w:cs="Courier New"/>
          <w:color w:val="000000"/>
          <w:szCs w:val="20"/>
        </w:rPr>
        <w:t>(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x: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proofErr w:type="gramEnd"/>
      <w:r w:rsidRPr="00732C52">
        <w:rPr>
          <w:rFonts w:ascii="Courier New" w:hAnsi="Courier New" w:cs="Courier New"/>
          <w:color w:val="000000"/>
          <w:szCs w:val="20"/>
        </w:rPr>
        <w:t>,y:</w:t>
      </w:r>
      <w:r w:rsidRPr="00732C52">
        <w:rPr>
          <w:rFonts w:ascii="Courier New" w:hAnsi="Courier New" w:cs="Courier New"/>
          <w:color w:val="006400"/>
          <w:szCs w:val="20"/>
        </w:rPr>
        <w:t>8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2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14:paraId="0DCF2F4B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056172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</w:t>
      </w:r>
      <w:proofErr w:type="gramStart"/>
      <w:r w:rsidRPr="00732C52">
        <w:rPr>
          <w:rFonts w:ascii="Courier New" w:hAnsi="Courier New" w:cs="Courier New"/>
          <w:color w:val="000000"/>
          <w:szCs w:val="20"/>
        </w:rPr>
        <w:t>x:=</w:t>
      </w:r>
      <w:proofErr w:type="gramEnd"/>
      <w:r w:rsidRPr="00732C52">
        <w:rPr>
          <w:rFonts w:ascii="Courier New" w:hAnsi="Courier New" w:cs="Courier New"/>
          <w:color w:val="000000"/>
          <w:szCs w:val="20"/>
        </w:rPr>
        <w:t>x+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61C2206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F612FCF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until</w:t>
      </w:r>
      <w:r w:rsidRPr="00FB7A3B">
        <w:rPr>
          <w:rFonts w:ascii="Courier New" w:hAnsi="Courier New" w:cs="Courier New"/>
          <w:b/>
          <w:bCs/>
          <w:color w:val="000000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x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&gt;</w:t>
      </w:r>
      <w:proofErr w:type="gramStart"/>
      <w:r w:rsidRPr="00FB7A3B">
        <w:rPr>
          <w:rFonts w:ascii="Courier New" w:hAnsi="Courier New" w:cs="Courier New"/>
          <w:color w:val="006400"/>
          <w:szCs w:val="20"/>
          <w:lang w:val="ru-RU"/>
        </w:rPr>
        <w:t xml:space="preserve">3 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;</w:t>
      </w:r>
      <w:proofErr w:type="gramEnd"/>
    </w:p>
    <w:p w14:paraId="7E73FABA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4266AC61" w14:textId="77777777" w:rsidR="00732C52" w:rsidRPr="00FB7A3B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Cs w:val="20"/>
          <w:lang w:val="ru-RU"/>
        </w:rPr>
      </w:pPr>
      <w:r w:rsidRPr="00FB7A3B">
        <w:rPr>
          <w:rFonts w:ascii="Courier New" w:hAnsi="Courier New" w:cs="Courier New"/>
          <w:color w:val="000000"/>
          <w:szCs w:val="20"/>
          <w:lang w:val="ru-RU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.</w:t>
      </w:r>
    </w:p>
    <w:p w14:paraId="77EFD3FC" w14:textId="77777777" w:rsidR="00732C52" w:rsidRPr="00FB7A3B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6A4671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-3.0    1.00</w:t>
      </w:r>
    </w:p>
    <w:p w14:paraId="2C133FE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-2.0    4.00</w:t>
      </w:r>
    </w:p>
    <w:p w14:paraId="798798B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-1.0    1.00</w:t>
      </w:r>
    </w:p>
    <w:p w14:paraId="61FACB3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0.0    0.00</w:t>
      </w:r>
    </w:p>
    <w:p w14:paraId="6D521CD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1.0    1.00</w:t>
      </w:r>
    </w:p>
    <w:p w14:paraId="022988F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2.0   17.00</w:t>
      </w:r>
    </w:p>
    <w:p w14:paraId="0E779D22" w14:textId="77777777" w:rsidR="00732C52" w:rsidRPr="00FB7A3B" w:rsidRDefault="00732C52" w:rsidP="00732C52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40"/>
          <w:szCs w:val="28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3.0   26.00</w:t>
      </w:r>
    </w:p>
    <w:p w14:paraId="1DD3E671" w14:textId="77777777" w:rsidR="00E97183" w:rsidRPr="00FB7A3B" w:rsidRDefault="00E97183" w:rsidP="00E9718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3C334C" w14:textId="77777777" w:rsid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5188D7EE" w14:textId="77777777" w:rsidR="00732C52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CC0D81" wp14:editId="4E2ED725">
            <wp:extent cx="2495550" cy="1756128"/>
            <wp:effectExtent l="19050" t="0" r="0" b="0"/>
            <wp:docPr id="2" name="Рисунок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FD4" w14:textId="77777777" w:rsidR="00732C52" w:rsidRPr="00FB7A3B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3903DBE" w14:textId="77777777" w:rsidR="00732C52" w:rsidRPr="00FB7A3B" w:rsidRDefault="00732C52" w:rsidP="005B1AC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22" w:author="Vyacheslav" w:date="2020-03-27T21:13:00Z">
          <w:pPr>
            <w:spacing w:after="200" w:line="360" w:lineRule="auto"/>
            <w:ind w:firstLine="567"/>
          </w:pPr>
        </w:pPrChange>
      </w:pP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732C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нужно </w:t>
      </w:r>
      <w:proofErr w:type="gramStart"/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объявить</w:t>
      </w:r>
      <w:proofErr w:type="gramEnd"/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как локальные переменные процедуры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F9D5E90" w14:textId="77777777" w:rsidR="00732C52" w:rsidRPr="00FB7A3B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341B187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7_3;</w:t>
      </w:r>
    </w:p>
    <w:p w14:paraId="0A443B39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76A0AF81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</w:p>
    <w:p w14:paraId="0D79E8BC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</w:p>
    <w:p w14:paraId="18E228D3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y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,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End"/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;</w:t>
      </w:r>
    </w:p>
    <w:p w14:paraId="3744E6CB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6956BFCD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pow(</w:t>
      </w:r>
      <w:proofErr w:type="spellStart"/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x,n</w:t>
      </w:r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4009154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783388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401BD800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073A4CB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exp(ln(x)*n)</w:t>
      </w:r>
    </w:p>
    <w:p w14:paraId="629EFF9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8BF691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32307F03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9856B2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proofErr w:type="spellStart"/>
      <w:r w:rsidRPr="00732C52">
        <w:rPr>
          <w:rFonts w:ascii="Courier New" w:hAnsi="Courier New" w:cs="Courier New"/>
          <w:color w:val="000000"/>
          <w:sz w:val="24"/>
          <w:szCs w:val="20"/>
        </w:rPr>
        <w:t>ctg</w:t>
      </w:r>
      <w:proofErr w:type="spellEnd"/>
      <w:r w:rsidRPr="00732C5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E6BD76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A33ABBC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5B504E45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32D79A6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proofErr w:type="gramStart"/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</w:t>
      </w:r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cos(x)/sin(x)</w:t>
      </w:r>
    </w:p>
    <w:p w14:paraId="144AA255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E424C9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208192D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5EB860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f(</w:t>
      </w:r>
      <w:proofErr w:type="spellStart"/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7822D7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816DD1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</w:p>
    <w:p w14:paraId="602B767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7E6BBFC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proofErr w:type="spellStart"/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a,z</w:t>
      </w:r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proofErr w:type="spellEnd"/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06A89F9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DFE3DBE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6D93611C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4A016D20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commentRangeStart w:id="23"/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x:=</w:t>
      </w:r>
      <w:proofErr w:type="gramEnd"/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  <w:commentRangeEnd w:id="23"/>
      <w:r w:rsidR="005B1AC4">
        <w:rPr>
          <w:rStyle w:val="ab"/>
        </w:rPr>
        <w:commentReference w:id="23"/>
      </w:r>
    </w:p>
    <w:p w14:paraId="33C44B8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a:=</w:t>
      </w:r>
      <w:proofErr w:type="gramEnd"/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7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9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0C915667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z:=</w:t>
      </w:r>
      <w:proofErr w:type="gramEnd"/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3EAC6C4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gramStart"/>
      <w:r w:rsidRPr="00732C52">
        <w:rPr>
          <w:rFonts w:ascii="Courier New" w:hAnsi="Courier New" w:cs="Courier New"/>
          <w:color w:val="000000"/>
          <w:sz w:val="24"/>
          <w:szCs w:val="20"/>
        </w:rPr>
        <w:t>y:=</w:t>
      </w:r>
      <w:proofErr w:type="gramEnd"/>
      <w:r w:rsidRPr="00732C52">
        <w:rPr>
          <w:rFonts w:ascii="Courier New" w:hAnsi="Courier New" w:cs="Courier New"/>
          <w:color w:val="000000"/>
          <w:sz w:val="24"/>
          <w:szCs w:val="20"/>
        </w:rPr>
        <w:t>(ctg(x)-ctg(z))/(ctg(a)+ctg(x))-ctg(z);</w:t>
      </w:r>
    </w:p>
    <w:p w14:paraId="77C2EF34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lastRenderedPageBreak/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0C5F910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94CA6F8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1CAE4C9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65BDF8AD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f(</w:t>
      </w:r>
      <w:commentRangeStart w:id="24"/>
      <w:proofErr w:type="spellStart"/>
      <w:r w:rsidRPr="00732C52">
        <w:rPr>
          <w:rFonts w:ascii="Courier New" w:hAnsi="Courier New" w:cs="Courier New"/>
          <w:color w:val="000000"/>
          <w:sz w:val="24"/>
          <w:szCs w:val="20"/>
        </w:rPr>
        <w:t>x</w:t>
      </w:r>
      <w:commentRangeEnd w:id="24"/>
      <w:r w:rsidR="005B1AC4">
        <w:rPr>
          <w:rStyle w:val="ab"/>
        </w:rPr>
        <w:commentReference w:id="24"/>
      </w:r>
      <w:r w:rsidRPr="00732C52">
        <w:rPr>
          <w:rFonts w:ascii="Courier New" w:hAnsi="Courier New" w:cs="Courier New"/>
          <w:color w:val="000000"/>
          <w:sz w:val="24"/>
          <w:szCs w:val="20"/>
        </w:rPr>
        <w:t>,y</w:t>
      </w:r>
      <w:proofErr w:type="spellEnd"/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43F9F64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76A4ED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proofErr w:type="gramStart"/>
      <w:r w:rsidRPr="00FB7A3B">
        <w:rPr>
          <w:rFonts w:ascii="Courier New" w:hAnsi="Courier New" w:cs="Courier New"/>
          <w:color w:val="000000"/>
          <w:sz w:val="24"/>
          <w:szCs w:val="20"/>
        </w:rPr>
        <w:t>write(</w:t>
      </w:r>
      <w:proofErr w:type="gramEnd"/>
      <w:r w:rsidRPr="00FB7A3B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,y:</w:t>
      </w:r>
      <w:r w:rsidRPr="00FB7A3B">
        <w:rPr>
          <w:rFonts w:ascii="Courier New" w:hAnsi="Courier New" w:cs="Courier New"/>
          <w:color w:val="006400"/>
          <w:sz w:val="24"/>
          <w:szCs w:val="20"/>
        </w:rPr>
        <w:t>6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:</w:t>
      </w:r>
      <w:r w:rsidRPr="00FB7A3B">
        <w:rPr>
          <w:rFonts w:ascii="Courier New" w:hAnsi="Courier New" w:cs="Courier New"/>
          <w:color w:val="006400"/>
          <w:sz w:val="24"/>
          <w:szCs w:val="20"/>
        </w:rPr>
        <w:t>4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7460A09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9FEC4E9" w14:textId="77777777" w:rsid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24"/>
          <w:szCs w:val="20"/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.</w:t>
      </w:r>
    </w:p>
    <w:p w14:paraId="7DD4EDB1" w14:textId="77777777" w:rsidR="00732C52" w:rsidRPr="00732C52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CAF9157" w14:textId="77777777" w:rsidR="00732C52" w:rsidRP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32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y = 3.5990</w:t>
      </w:r>
    </w:p>
    <w:p w14:paraId="2667A221" w14:textId="77777777" w:rsidR="00732C52" w:rsidRP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36"/>
          <w:szCs w:val="28"/>
          <w:lang w:val="ru-RU"/>
        </w:rPr>
      </w:pPr>
    </w:p>
    <w:p w14:paraId="70C398A3" w14:textId="77777777" w:rsidR="00732C52" w:rsidRDefault="00732C5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AC39E74" w14:textId="77777777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5DA277B8" w14:textId="77777777" w:rsidR="00DC1790" w:rsidRPr="00DC1790" w:rsidRDefault="00DC1790" w:rsidP="00DC17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C179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 xml:space="preserve">оставление программ с использованием процедур и </w:t>
      </w:r>
      <w:proofErr w:type="gramStart"/>
      <w:r w:rsidRPr="00DC179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>функций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использованы для решения</w:t>
      </w:r>
      <w:bookmarkStart w:id="25" w:name="_GoBack"/>
      <w:bookmarkEnd w:id="25"/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заданий. Также научились </w:t>
      </w:r>
      <w:r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вычислять нестандартные функции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3CD7B4CC" w14:textId="77777777" w:rsidR="00D64AC7" w:rsidRPr="00732C5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732C52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Vyacheslav" w:date="2020-03-27T21:12:00Z" w:initials="V">
    <w:p w14:paraId="65638DE1" w14:textId="77777777" w:rsidR="005B1AC4" w:rsidRPr="005B1AC4" w:rsidRDefault="005B1AC4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А где реализация с подпрограммой-функцией?</w:t>
      </w:r>
    </w:p>
  </w:comment>
  <w:comment w:id="23" w:author="Vyacheslav" w:date="2020-03-27T21:13:00Z" w:initials="V">
    <w:p w14:paraId="3746CEB3" w14:textId="77777777" w:rsidR="005B1AC4" w:rsidRPr="005B1AC4" w:rsidRDefault="005B1AC4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 xml:space="preserve">Так делать нельзя. Это очень плохой тон. Вы подаете фактический параметр </w:t>
      </w:r>
      <w:r>
        <w:t>x</w:t>
      </w:r>
      <w:r w:rsidRPr="005B1AC4">
        <w:rPr>
          <w:lang w:val="ru-RU"/>
        </w:rPr>
        <w:t xml:space="preserve"> </w:t>
      </w:r>
      <w:r>
        <w:rPr>
          <w:lang w:val="ru-RU"/>
        </w:rPr>
        <w:t xml:space="preserve">на вход в процедуру и тут же его присваиваете 2. А что мешает сразу вместо </w:t>
      </w:r>
      <w:r>
        <w:t>x</w:t>
      </w:r>
      <w:r>
        <w:rPr>
          <w:lang w:val="ru-RU"/>
        </w:rPr>
        <w:t xml:space="preserve"> подавать 2?</w:t>
      </w:r>
    </w:p>
  </w:comment>
  <w:comment w:id="24" w:author="Vyacheslav" w:date="2020-03-27T21:15:00Z" w:initials="V">
    <w:p w14:paraId="327487F6" w14:textId="77777777" w:rsidR="005B1AC4" w:rsidRPr="005B1AC4" w:rsidRDefault="005B1AC4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 xml:space="preserve">Здесь нужно было сразу поставить 2, либо строкой выше указать </w:t>
      </w:r>
      <w:proofErr w:type="gramStart"/>
      <w:r>
        <w:t>x</w:t>
      </w:r>
      <w:r w:rsidRPr="005B1AC4">
        <w:rPr>
          <w:lang w:val="ru-RU"/>
        </w:rPr>
        <w:t xml:space="preserve"> :</w:t>
      </w:r>
      <w:proofErr w:type="gramEnd"/>
      <w:r w:rsidRPr="005B1AC4">
        <w:rPr>
          <w:lang w:val="ru-RU"/>
        </w:rPr>
        <w:t xml:space="preserve">= 2; </w:t>
      </w:r>
      <w:r>
        <w:rPr>
          <w:lang w:val="ru-RU"/>
        </w:rPr>
        <w:t xml:space="preserve">Но никак не внутри самой подпрограммы, потому что значение </w:t>
      </w:r>
      <w:r>
        <w:t>x</w:t>
      </w:r>
      <w:r w:rsidRPr="005B1AC4">
        <w:rPr>
          <w:lang w:val="ru-RU"/>
        </w:rPr>
        <w:t xml:space="preserve"> </w:t>
      </w:r>
      <w:r>
        <w:rPr>
          <w:lang w:val="ru-RU"/>
        </w:rPr>
        <w:t>может изменяться, а если всегда внутри процедуры его присваивать 2, то и изменения никакого не будет.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638DE1" w15:done="0"/>
  <w15:commentEx w15:paraId="3746CEB3" w15:done="0"/>
  <w15:commentEx w15:paraId="327487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38DE1" w16cid:durableId="2228EAC8"/>
  <w16cid:commentId w16cid:paraId="3746CEB3" w16cid:durableId="2228EAFB"/>
  <w16cid:commentId w16cid:paraId="327487F6" w16cid:durableId="2228EB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AF34" w14:textId="77777777" w:rsidR="00F10429" w:rsidRDefault="00F10429" w:rsidP="00A02701">
      <w:pPr>
        <w:spacing w:after="0" w:line="240" w:lineRule="auto"/>
      </w:pPr>
      <w:r>
        <w:separator/>
      </w:r>
    </w:p>
  </w:endnote>
  <w:endnote w:type="continuationSeparator" w:id="0">
    <w:p w14:paraId="25F69997" w14:textId="77777777" w:rsidR="00F10429" w:rsidRDefault="00F10429" w:rsidP="00A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9A2F7" w14:textId="77777777" w:rsidR="00F10429" w:rsidRDefault="00F10429" w:rsidP="00A02701">
      <w:pPr>
        <w:spacing w:after="0" w:line="240" w:lineRule="auto"/>
      </w:pPr>
      <w:r>
        <w:separator/>
      </w:r>
    </w:p>
  </w:footnote>
  <w:footnote w:type="continuationSeparator" w:id="0">
    <w:p w14:paraId="55157959" w14:textId="77777777" w:rsidR="00F10429" w:rsidRDefault="00F10429" w:rsidP="00A0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D27"/>
    <w:multiLevelType w:val="hybridMultilevel"/>
    <w:tmpl w:val="931C1C6E"/>
    <w:lvl w:ilvl="0" w:tplc="FFC6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C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1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E9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E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8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0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4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66EA"/>
    <w:multiLevelType w:val="hybridMultilevel"/>
    <w:tmpl w:val="E53843C0"/>
    <w:lvl w:ilvl="0" w:tplc="999A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AE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C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E1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44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C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4D7284"/>
    <w:multiLevelType w:val="hybridMultilevel"/>
    <w:tmpl w:val="FE828D94"/>
    <w:lvl w:ilvl="0" w:tplc="CF16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40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A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0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F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CA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6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C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E65FE"/>
    <w:multiLevelType w:val="hybridMultilevel"/>
    <w:tmpl w:val="2E7A8AA8"/>
    <w:lvl w:ilvl="0" w:tplc="BBB80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9B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32B8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7872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2F1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5B03C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E6E2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920E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D4CA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E1B18"/>
    <w:multiLevelType w:val="hybridMultilevel"/>
    <w:tmpl w:val="466E562E"/>
    <w:lvl w:ilvl="0" w:tplc="A7B2E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B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45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2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A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8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E3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A348151"/>
    <w:rsid w:val="00372DF1"/>
    <w:rsid w:val="003F797E"/>
    <w:rsid w:val="005A1EEA"/>
    <w:rsid w:val="005B1AC4"/>
    <w:rsid w:val="00732C52"/>
    <w:rsid w:val="00732DCD"/>
    <w:rsid w:val="0097699D"/>
    <w:rsid w:val="00A02701"/>
    <w:rsid w:val="00AD2763"/>
    <w:rsid w:val="00B66B42"/>
    <w:rsid w:val="00D563A1"/>
    <w:rsid w:val="00D64AC7"/>
    <w:rsid w:val="00DC1790"/>
    <w:rsid w:val="00E97183"/>
    <w:rsid w:val="00F10429"/>
    <w:rsid w:val="00FA7794"/>
    <w:rsid w:val="00FB7A3B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7E77"/>
  <w15:docId w15:val="{6E3D2673-171E-495A-9CA3-89594212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2701"/>
  </w:style>
  <w:style w:type="paragraph" w:styleId="a6">
    <w:name w:val="footer"/>
    <w:basedOn w:val="a"/>
    <w:link w:val="a7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2701"/>
  </w:style>
  <w:style w:type="paragraph" w:styleId="a8">
    <w:name w:val="Normal (Web)"/>
    <w:basedOn w:val="a"/>
    <w:uiPriority w:val="99"/>
    <w:semiHidden/>
    <w:unhideWhenUsed/>
    <w:rsid w:val="00A0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7183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B1AC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B1AC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B1AC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B1AC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B1A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</cp:lastModifiedBy>
  <cp:revision>3</cp:revision>
  <dcterms:created xsi:type="dcterms:W3CDTF">2020-03-27T14:09:00Z</dcterms:created>
  <dcterms:modified xsi:type="dcterms:W3CDTF">2020-03-27T14:17:00Z</dcterms:modified>
</cp:coreProperties>
</file>