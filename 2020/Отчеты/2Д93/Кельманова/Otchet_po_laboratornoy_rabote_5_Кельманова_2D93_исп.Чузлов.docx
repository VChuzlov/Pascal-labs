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A121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D4D2B62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4861183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065AB04D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02A280D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14:paraId="4C4F6FC3" w14:textId="77777777" w:rsidR="32A2E39B" w:rsidRPr="00B66B42" w:rsidRDefault="32A2E39B" w:rsidP="32A2E39B">
      <w:pPr>
        <w:jc w:val="center"/>
        <w:rPr>
          <w:lang w:val="ru-RU"/>
        </w:rPr>
      </w:pPr>
    </w:p>
    <w:p w14:paraId="1E7F5B0B" w14:textId="77777777" w:rsidR="32A2E39B" w:rsidRPr="00B66B42" w:rsidRDefault="32A2E39B">
      <w:pPr>
        <w:spacing w:line="276" w:lineRule="auto"/>
        <w:rPr>
          <w:lang w:val="ru-RU"/>
        </w:rPr>
        <w:pPrChange w:id="0" w:author="Vyacheslav" w:date="2020-03-27T20:46:00Z">
          <w:pPr>
            <w:spacing w:line="276" w:lineRule="auto"/>
            <w:jc w:val="center"/>
          </w:pPr>
        </w:pPrChange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16D46840" w14:textId="77777777" w:rsidR="32A2E39B" w:rsidRPr="00B66B42" w:rsidRDefault="32A2E39B">
      <w:pPr>
        <w:spacing w:line="276" w:lineRule="auto"/>
        <w:rPr>
          <w:lang w:val="ru-RU"/>
        </w:rPr>
        <w:pPrChange w:id="1" w:author="Vyacheslav" w:date="2020-03-27T20:46:00Z">
          <w:pPr>
            <w:spacing w:line="276" w:lineRule="auto"/>
            <w:jc w:val="center"/>
          </w:pPr>
        </w:pPrChange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6DB01C04" w14:textId="77777777" w:rsidR="32A2E39B" w:rsidRPr="00B66B42" w:rsidRDefault="3729269D">
      <w:pPr>
        <w:spacing w:line="276" w:lineRule="auto"/>
        <w:rPr>
          <w:lang w:val="ru-RU"/>
        </w:rPr>
        <w:pPrChange w:id="2" w:author="Vyacheslav" w:date="2020-03-27T20:46:00Z">
          <w:pPr>
            <w:spacing w:line="276" w:lineRule="auto"/>
            <w:jc w:val="center"/>
          </w:pPr>
        </w:pPrChange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182FAB35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77C7DD80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4989821E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3B51943D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43B0ABBF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6BB99214" w14:textId="77777777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14:paraId="49260559" w14:textId="77777777"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14:paraId="52A7F961" w14:textId="77777777"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14:paraId="1116D41C" w14:textId="77777777" w:rsidR="32A2E39B" w:rsidRPr="00732DCD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ins w:id="3" w:author="Vyacheslav" w:date="2020-03-27T20:46:00Z"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</w:ins>
      <w:proofErr w:type="spellStart"/>
      <w:r w:rsidR="00732DCD" w:rsidRPr="00732DCD">
        <w:rPr>
          <w:rFonts w:ascii="Times New Roman" w:hAnsi="Times New Roman" w:cs="Times New Roman"/>
          <w:sz w:val="24"/>
          <w:lang w:val="ru-RU"/>
        </w:rPr>
        <w:t>К.Е.Кельманова</w:t>
      </w:r>
      <w:proofErr w:type="spellEnd"/>
      <w:r w:rsidR="00732DCD" w:rsidRPr="00732DCD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33D3EFCB" w14:textId="777777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64A30C5F" w14:textId="77777777" w:rsidR="32A2E39B" w:rsidRPr="00B66B42" w:rsidRDefault="32A2E39B" w:rsidP="32A2E39B">
      <w:pPr>
        <w:jc w:val="both"/>
        <w:rPr>
          <w:lang w:val="ru-RU"/>
        </w:rPr>
      </w:pPr>
    </w:p>
    <w:p w14:paraId="5E1E793E" w14:textId="77777777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521E2C78" w14:textId="77777777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6A9CD57A" w14:textId="777777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DB69A04" w14:textId="77777777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            </w:t>
      </w:r>
      <w:ins w:id="4" w:author="Vyacheslav" w:date="2020-03-27T20:46:00Z"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1F6AD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</w:ins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В.А. Чузлов</w:t>
      </w:r>
    </w:p>
    <w:p w14:paraId="013F4620" w14:textId="77777777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7371F5B7" w14:textId="77777777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75EC613E" w14:textId="77777777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85B8555" w14:textId="77777777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16C075" w14:textId="77777777" w:rsidR="00D64AC7" w:rsidRPr="00B66B42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15E21349" w14:textId="77777777" w:rsidR="00D64AC7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1D0A95A3" w14:textId="77777777" w:rsidR="00D64AC7" w:rsidRDefault="3D88DF9C" w:rsidP="3D88DF9C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3A1B57F2" w14:textId="77777777"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4609AE90" w14:textId="77777777"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7AA75F" w14:textId="77777777"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873D848" w14:textId="77777777"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3D03DE" w14:textId="77777777"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</w:p>
    <w:p w14:paraId="42CA40F4" w14:textId="77777777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42A9A4B" w14:textId="77777777"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516E1E4A" w14:textId="77777777"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088CDE12" w14:textId="77777777" w:rsidR="00D64AC7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F2FFC35" w14:textId="77777777"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0EEB426B" w14:textId="77777777"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725FA915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AE67CE5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752372E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81BBF53" w14:textId="77777777" w:rsidR="32A2E39B" w:rsidRPr="005A1EEA" w:rsidRDefault="32A2E39B" w:rsidP="32A2E39B">
      <w:pPr>
        <w:pStyle w:val="a3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1EE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Описание динамических двумерных массивов</w:t>
      </w:r>
    </w:p>
    <w:p w14:paraId="2B877DF0" w14:textId="77777777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Вблоке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const:</w:t>
      </w:r>
    </w:p>
    <w:p w14:paraId="07F72F2A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</w:p>
    <w:p w14:paraId="30D922F8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</w:p>
    <w:p w14:paraId="151F4D3A" w14:textId="77777777" w:rsidR="00D64AC7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 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</w:p>
    <w:p w14:paraId="6CE26855" w14:textId="77777777" w:rsidR="00D64AC7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 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44C982E9" w14:textId="77777777" w:rsidR="00B66B42" w:rsidRDefault="00B66B42" w:rsidP="3D88DF9C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</w:p>
    <w:p w14:paraId="01AFEC35" w14:textId="77777777" w:rsidR="00D64AC7" w:rsidRPr="001F6AD9" w:rsidRDefault="3D88DF9C" w:rsidP="3D88DF9C">
      <w:pPr>
        <w:spacing w:beforeAutospacing="1" w:afterAutospacing="1" w:line="240" w:lineRule="auto"/>
        <w:rPr>
          <w:rFonts w:ascii="Times New Roman" w:eastAsia="Cambria" w:hAnsi="Times New Roman" w:cs="Times New Roman"/>
          <w:sz w:val="28"/>
          <w:szCs w:val="28"/>
          <w:rPrChange w:id="5" w:author="Vyacheslav" w:date="2020-03-27T20:47:00Z">
            <w:rPr>
              <w:rFonts w:ascii="Cambria" w:eastAsia="Cambria" w:hAnsi="Cambria" w:cs="Cambria"/>
              <w:sz w:val="28"/>
              <w:szCs w:val="28"/>
            </w:rPr>
          </w:rPrChange>
        </w:rPr>
      </w:pPr>
      <w:r w:rsidRPr="001F6AD9">
        <w:rPr>
          <w:rFonts w:ascii="Times New Roman" w:eastAsia="Calibri" w:hAnsi="Times New Roman" w:cs="Times New Roman"/>
          <w:sz w:val="28"/>
          <w:szCs w:val="28"/>
          <w:lang w:val="ru-RU"/>
          <w:rPrChange w:id="6" w:author="Vyacheslav" w:date="2020-03-27T20:47:00Z">
            <w:rPr>
              <w:rFonts w:ascii="Calibri" w:eastAsia="Calibri" w:hAnsi="Calibri" w:cs="Calibri"/>
              <w:sz w:val="28"/>
              <w:szCs w:val="28"/>
              <w:lang w:val="ru-RU"/>
            </w:rPr>
          </w:rPrChange>
        </w:rPr>
        <w:t>В</w:t>
      </w:r>
      <w:ins w:id="7" w:author="Vyacheslav" w:date="2020-03-27T20:47:00Z">
        <w:r w:rsidR="001F6AD9" w:rsidRPr="00701DB6">
          <w:rPr>
            <w:rFonts w:ascii="Times New Roman" w:eastAsia="Calibri" w:hAnsi="Times New Roman" w:cs="Times New Roman"/>
            <w:sz w:val="28"/>
            <w:szCs w:val="28"/>
            <w:rPrChange w:id="8" w:author="Vyacheslav" w:date="2020-03-27T20:55:00Z">
              <w:rPr>
                <w:rFonts w:ascii="Calibri" w:eastAsia="Calibri" w:hAnsi="Calibri" w:cs="Calibri"/>
                <w:sz w:val="28"/>
                <w:szCs w:val="28"/>
                <w:lang w:val="ru-RU"/>
              </w:rPr>
            </w:rPrChange>
          </w:rPr>
          <w:t xml:space="preserve"> </w:t>
        </w:r>
      </w:ins>
      <w:r w:rsidRPr="001F6AD9">
        <w:rPr>
          <w:rFonts w:ascii="Times New Roman" w:eastAsia="Calibri" w:hAnsi="Times New Roman" w:cs="Times New Roman"/>
          <w:sz w:val="28"/>
          <w:szCs w:val="28"/>
          <w:lang w:val="ru-RU"/>
          <w:rPrChange w:id="9" w:author="Vyacheslav" w:date="2020-03-27T20:47:00Z">
            <w:rPr>
              <w:rFonts w:ascii="Calibri" w:eastAsia="Calibri" w:hAnsi="Calibri" w:cs="Calibri"/>
              <w:sz w:val="28"/>
              <w:szCs w:val="28"/>
              <w:lang w:val="ru-RU"/>
            </w:rPr>
          </w:rPrChange>
        </w:rPr>
        <w:t>блоке</w:t>
      </w:r>
      <w:ins w:id="10" w:author="Vyacheslav" w:date="2020-03-27T20:47:00Z">
        <w:r w:rsidR="001F6AD9" w:rsidRPr="00701DB6">
          <w:rPr>
            <w:rFonts w:ascii="Times New Roman" w:eastAsia="Calibri" w:hAnsi="Times New Roman" w:cs="Times New Roman"/>
            <w:sz w:val="28"/>
            <w:szCs w:val="28"/>
            <w:rPrChange w:id="11" w:author="Vyacheslav" w:date="2020-03-27T20:55:00Z">
              <w:rPr>
                <w:rFonts w:ascii="Calibri" w:eastAsia="Calibri" w:hAnsi="Calibri" w:cs="Calibri"/>
                <w:sz w:val="28"/>
                <w:szCs w:val="28"/>
                <w:lang w:val="ru-RU"/>
              </w:rPr>
            </w:rPrChange>
          </w:rPr>
          <w:t xml:space="preserve"> </w:t>
        </w:r>
      </w:ins>
      <w:r w:rsidRPr="001F6AD9">
        <w:rPr>
          <w:rFonts w:ascii="Courier New" w:eastAsia="Calibri" w:hAnsi="Courier New" w:cs="Courier New"/>
          <w:sz w:val="28"/>
          <w:szCs w:val="28"/>
          <w:rPrChange w:id="12" w:author="Vyacheslav" w:date="2020-03-27T20:47:00Z">
            <w:rPr>
              <w:rFonts w:ascii="Calibri" w:eastAsia="Calibri" w:hAnsi="Calibri" w:cs="Calibri"/>
              <w:sz w:val="28"/>
              <w:szCs w:val="28"/>
            </w:rPr>
          </w:rPrChange>
        </w:rPr>
        <w:t>var</w:t>
      </w:r>
      <w:r w:rsidRPr="001F6AD9">
        <w:rPr>
          <w:rFonts w:ascii="Times New Roman" w:eastAsia="Cambria" w:hAnsi="Times New Roman" w:cs="Times New Roman"/>
          <w:sz w:val="28"/>
          <w:szCs w:val="28"/>
          <w:rPrChange w:id="13" w:author="Vyacheslav" w:date="2020-03-27T20:47:00Z">
            <w:rPr>
              <w:rFonts w:ascii="Cambria" w:eastAsia="Cambria" w:hAnsi="Cambria" w:cs="Cambria"/>
              <w:sz w:val="28"/>
              <w:szCs w:val="28"/>
            </w:rPr>
          </w:rPrChange>
        </w:rPr>
        <w:t>:</w:t>
      </w:r>
    </w:p>
    <w:p w14:paraId="55054C46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474BFAEA" w14:textId="77777777"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48E5B98D" w14:textId="77777777" w:rsidR="00D64AC7" w:rsidRDefault="00D64AC7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</w:p>
    <w:p w14:paraId="300C2832" w14:textId="77777777"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</w:p>
    <w:p w14:paraId="5D6ED510" w14:textId="77777777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7FF0AAEA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</w:p>
    <w:p w14:paraId="4ED9C69F" w14:textId="77777777"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13A5A618" w14:textId="77777777" w:rsidR="00D64AC7" w:rsidRDefault="00D64AC7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54E1A283" w14:textId="77777777" w:rsidR="00D64AC7" w:rsidRPr="00B66B42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6F24537A" w14:textId="77777777"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5FA371FE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</w:p>
    <w:p w14:paraId="1C591516" w14:textId="7777777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'res.pas');</w:t>
      </w:r>
    </w:p>
    <w:p w14:paraId="208AB17B" w14:textId="77777777"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03C76FEA" w14:textId="77777777" w:rsidR="00D64AC7" w:rsidRPr="00B66B42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</w:p>
    <w:p w14:paraId="151D0847" w14:textId="77777777" w:rsidR="00D64AC7" w:rsidRPr="00732DCD" w:rsidRDefault="012A158B" w:rsidP="005A1EEA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012A158B">
        <w:rPr>
          <w:rFonts w:ascii="Courier New" w:eastAsia="Courier New" w:hAnsi="Courier New" w:cs="Courier New"/>
          <w:sz w:val="23"/>
          <w:szCs w:val="23"/>
        </w:rPr>
        <w:t>Close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012A158B">
        <w:rPr>
          <w:rFonts w:ascii="Courier New" w:eastAsia="Courier New" w:hAnsi="Courier New" w:cs="Courier New"/>
          <w:sz w:val="23"/>
          <w:szCs w:val="23"/>
        </w:rPr>
        <w:t>f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14:paraId="15D33BFA" w14:textId="7777777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63B0916D" w14:textId="7777777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07C7F7DD" w14:textId="77777777" w:rsidR="00D64AC7" w:rsidRPr="00B66B42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а(4, 4) из случайных чисел от -3 до 6</w:t>
      </w:r>
    </w:p>
    <w:p w14:paraId="1D7C9707" w14:textId="77777777" w:rsidR="00D64AC7" w:rsidRPr="00B66B42" w:rsidRDefault="00D64AC7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BAB4CB" w14:textId="77777777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48B6B400" w14:textId="77777777"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значения ее элементов в файл. </w:t>
      </w:r>
    </w:p>
    <w:p w14:paraId="24243F31" w14:textId="77777777"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среднее арифметическое значений неотрицательных элементов каждого столбца данной матрицы. </w:t>
      </w:r>
    </w:p>
    <w:p w14:paraId="1D98F074" w14:textId="77777777" w:rsidR="00D64AC7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 файл</w:t>
      </w:r>
    </w:p>
    <w:p w14:paraId="0F4D47B8" w14:textId="77777777"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C50C74" w14:textId="77777777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7C7B70DD" w14:textId="77777777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commentRangeStart w:id="14"/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L5_3;</w:t>
      </w:r>
      <w:commentRangeEnd w:id="14"/>
      <w:r w:rsidR="001F6AD9">
        <w:rPr>
          <w:rStyle w:val="a6"/>
        </w:rPr>
        <w:commentReference w:id="14"/>
      </w:r>
    </w:p>
    <w:p w14:paraId="26A5CD5E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1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1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var</w:t>
      </w:r>
    </w:p>
    <w:p w14:paraId="41C44506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1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1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1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a:array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2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[1..4,1..4] of</w:t>
      </w:r>
      <w:ins w:id="21" w:author="Vyacheslav" w:date="2020-03-27T20:48:00Z">
        <w:r w:rsidR="001F6AD9" w:rsidRPr="001F6AD9">
          <w:rPr>
            <w:rFonts w:ascii="Courier New" w:eastAsia="Courier New" w:hAnsi="Courier New" w:cs="Courier New"/>
            <w:sz w:val="24"/>
            <w:szCs w:val="24"/>
            <w:rPrChange w:id="22" w:author="Vyacheslav" w:date="2020-03-27T20:48:00Z"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</w:rPrChange>
          </w:rPr>
          <w:t xml:space="preserve"> </w:t>
        </w:r>
      </w:ins>
      <w:r w:rsidRPr="001F6AD9">
        <w:rPr>
          <w:rFonts w:ascii="Courier New" w:eastAsia="Courier New" w:hAnsi="Courier New" w:cs="Courier New"/>
          <w:sz w:val="24"/>
          <w:szCs w:val="24"/>
          <w:rPrChange w:id="2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real;</w:t>
      </w:r>
    </w:p>
    <w:p w14:paraId="2198C1A9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2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spellStart"/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2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i,j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2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:integer</w:t>
      </w:r>
      <w:proofErr w:type="spellEnd"/>
      <w:r w:rsidRPr="001F6AD9">
        <w:rPr>
          <w:rFonts w:ascii="Courier New" w:eastAsia="Courier New" w:hAnsi="Courier New" w:cs="Courier New"/>
          <w:sz w:val="24"/>
          <w:szCs w:val="24"/>
          <w:rPrChange w:id="2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;</w:t>
      </w:r>
    </w:p>
    <w:p w14:paraId="7C4A38FF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2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spellStart"/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2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S,Cp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3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,n:real</w:t>
      </w:r>
      <w:proofErr w:type="spellEnd"/>
      <w:r w:rsidRPr="001F6AD9">
        <w:rPr>
          <w:rFonts w:ascii="Courier New" w:eastAsia="Courier New" w:hAnsi="Courier New" w:cs="Courier New"/>
          <w:sz w:val="24"/>
          <w:szCs w:val="24"/>
          <w:rPrChange w:id="3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;</w:t>
      </w:r>
    </w:p>
    <w:p w14:paraId="46798F37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3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3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f:text;</w:t>
      </w:r>
    </w:p>
    <w:p w14:paraId="4077FF22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3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3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begin</w:t>
      </w:r>
    </w:p>
    <w:p w14:paraId="56838022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3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3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3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S:=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3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0;</w:t>
      </w:r>
    </w:p>
    <w:p w14:paraId="0DD78ED1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4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4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4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n:=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4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0;</w:t>
      </w:r>
    </w:p>
    <w:p w14:paraId="218EA213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4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4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assign(f,'res.txt');</w:t>
      </w:r>
    </w:p>
    <w:p w14:paraId="77EC6494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4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4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rewrite(f);</w:t>
      </w:r>
    </w:p>
    <w:p w14:paraId="42DB6C04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4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4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for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5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5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1 to 4 do</w:t>
      </w:r>
    </w:p>
    <w:p w14:paraId="76CB9ECE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5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5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lastRenderedPageBreak/>
        <w:t>begin</w:t>
      </w:r>
    </w:p>
    <w:p w14:paraId="7C983E5E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5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5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for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5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j:=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5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1 to 4 do</w:t>
      </w:r>
    </w:p>
    <w:p w14:paraId="779D8DF6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5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5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begin</w:t>
      </w:r>
    </w:p>
    <w:p w14:paraId="725C1345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6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6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    a[</w:t>
      </w:r>
      <w:proofErr w:type="spellStart"/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6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i,j</w:t>
      </w:r>
      <w:proofErr w:type="spellEnd"/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6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]:=random(-3,6);</w:t>
      </w:r>
    </w:p>
    <w:p w14:paraId="515C367A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6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6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write(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6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f, a[</w:t>
      </w:r>
      <w:proofErr w:type="spellStart"/>
      <w:r w:rsidRPr="001F6AD9">
        <w:rPr>
          <w:rFonts w:ascii="Courier New" w:eastAsia="Courier New" w:hAnsi="Courier New" w:cs="Courier New"/>
          <w:sz w:val="24"/>
          <w:szCs w:val="24"/>
          <w:rPrChange w:id="6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i,j</w:t>
      </w:r>
      <w:proofErr w:type="spellEnd"/>
      <w:r w:rsidRPr="001F6AD9">
        <w:rPr>
          <w:rFonts w:ascii="Courier New" w:eastAsia="Courier New" w:hAnsi="Courier New" w:cs="Courier New"/>
          <w:sz w:val="24"/>
          <w:szCs w:val="24"/>
          <w:rPrChange w:id="6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]:5:1);</w:t>
      </w:r>
    </w:p>
    <w:p w14:paraId="59A2BC43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6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7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end;  </w:t>
      </w:r>
    </w:p>
    <w:p w14:paraId="531D3D4A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7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spellStart"/>
      <w:r w:rsidRPr="001F6AD9">
        <w:rPr>
          <w:rFonts w:ascii="Courier New" w:eastAsia="Courier New" w:hAnsi="Courier New" w:cs="Courier New"/>
          <w:sz w:val="24"/>
          <w:szCs w:val="24"/>
          <w:rPrChange w:id="7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writeln</w:t>
      </w:r>
      <w:proofErr w:type="spellEnd"/>
      <w:r w:rsidRPr="001F6AD9">
        <w:rPr>
          <w:rFonts w:ascii="Courier New" w:eastAsia="Courier New" w:hAnsi="Courier New" w:cs="Courier New"/>
          <w:sz w:val="24"/>
          <w:szCs w:val="24"/>
          <w:rPrChange w:id="7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(f);</w:t>
      </w:r>
    </w:p>
    <w:p w14:paraId="23C52FC1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7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7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end;</w:t>
      </w:r>
    </w:p>
    <w:p w14:paraId="5EC5B9DB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7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7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for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7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j:=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7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1 to 4 do</w:t>
      </w:r>
    </w:p>
    <w:p w14:paraId="6277EFFB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8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8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begin</w:t>
      </w:r>
    </w:p>
    <w:p w14:paraId="2E3E5FD4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8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8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for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8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8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1 to 4 do</w:t>
      </w:r>
    </w:p>
    <w:p w14:paraId="29EF1438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8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8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begin</w:t>
      </w:r>
    </w:p>
    <w:p w14:paraId="53E777C4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8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8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if a[</w:t>
      </w:r>
      <w:proofErr w:type="spellStart"/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9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i,j</w:t>
      </w:r>
      <w:proofErr w:type="spellEnd"/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9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]&gt;=0  then</w:t>
      </w:r>
    </w:p>
    <w:p w14:paraId="71EA88B8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9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9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begin</w:t>
      </w:r>
    </w:p>
    <w:p w14:paraId="4D8BF7F9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9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9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    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9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S:=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9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S+a[i,j];</w:t>
      </w:r>
    </w:p>
    <w:p w14:paraId="0DB4F27D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9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99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 xml:space="preserve">       </w:t>
      </w: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100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n:=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101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n+1;</w:t>
      </w:r>
    </w:p>
    <w:p w14:paraId="71C74F84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102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103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end;</w:t>
      </w:r>
    </w:p>
    <w:p w14:paraId="06427E4E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104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r w:rsidRPr="001F6AD9">
        <w:rPr>
          <w:rFonts w:ascii="Courier New" w:eastAsia="Courier New" w:hAnsi="Courier New" w:cs="Courier New"/>
          <w:sz w:val="24"/>
          <w:szCs w:val="24"/>
          <w:rPrChange w:id="105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end;</w:t>
      </w:r>
    </w:p>
    <w:p w14:paraId="3FF439D9" w14:textId="77777777" w:rsidR="00D64AC7" w:rsidRPr="001F6AD9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rPrChange w:id="106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</w:pPr>
      <w:proofErr w:type="gramStart"/>
      <w:r w:rsidRPr="001F6AD9">
        <w:rPr>
          <w:rFonts w:ascii="Courier New" w:eastAsia="Courier New" w:hAnsi="Courier New" w:cs="Courier New"/>
          <w:sz w:val="24"/>
          <w:szCs w:val="24"/>
          <w:rPrChange w:id="107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Cp:=</w:t>
      </w:r>
      <w:proofErr w:type="gramEnd"/>
      <w:r w:rsidRPr="001F6AD9">
        <w:rPr>
          <w:rFonts w:ascii="Courier New" w:eastAsia="Courier New" w:hAnsi="Courier New" w:cs="Courier New"/>
          <w:sz w:val="24"/>
          <w:szCs w:val="24"/>
          <w:rPrChange w:id="108" w:author="Vyacheslav" w:date="2020-03-27T20:48:00Z">
            <w:rPr>
              <w:rFonts w:ascii="Courier New" w:eastAsia="Courier New" w:hAnsi="Courier New" w:cs="Courier New"/>
              <w:sz w:val="24"/>
              <w:szCs w:val="24"/>
              <w:lang w:val="ru-RU"/>
            </w:rPr>
          </w:rPrChange>
        </w:rPr>
        <w:t>S/n;</w:t>
      </w:r>
    </w:p>
    <w:p w14:paraId="175C0690" w14:textId="77777777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f,'Cp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=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',Cp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);</w:t>
      </w:r>
    </w:p>
    <w:p w14:paraId="407475CA" w14:textId="77777777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S:=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14:paraId="4ED7980E" w14:textId="77777777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n:=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14:paraId="3FF12A7A" w14:textId="77777777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>end;</w:t>
      </w:r>
    </w:p>
    <w:p w14:paraId="21F7588C" w14:textId="77777777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>close(f);</w:t>
      </w:r>
    </w:p>
    <w:p w14:paraId="290CBE9D" w14:textId="77777777" w:rsidR="00D64AC7" w:rsidRPr="00B66B42" w:rsidRDefault="012A158B" w:rsidP="012A158B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end.  </w:t>
      </w:r>
    </w:p>
    <w:p w14:paraId="68F95903" w14:textId="77777777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40D8A8F9" w14:textId="77777777" w:rsidR="00D64AC7" w:rsidRDefault="012A158B" w:rsidP="012A158B">
      <w:pPr>
        <w:spacing w:after="200" w:line="276" w:lineRule="auto"/>
        <w:jc w:val="both"/>
      </w:pPr>
      <w:commentRangeStart w:id="109"/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2.0  5.0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2.0 -3.0</w:t>
      </w:r>
    </w:p>
    <w:p w14:paraId="52D72CFA" w14:textId="77777777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-3.0 -2.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0  1.0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</w:t>
      </w:r>
    </w:p>
    <w:p w14:paraId="23E54877" w14:textId="77777777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-2.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0  2.0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6.0 -1.0</w:t>
      </w:r>
    </w:p>
    <w:p w14:paraId="2E19C84F" w14:textId="77777777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2.0 -2.0 -1.0 -1.0</w:t>
      </w:r>
    </w:p>
    <w:p w14:paraId="2E2658B1" w14:textId="77777777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Cp=2</w:t>
      </w:r>
    </w:p>
    <w:p w14:paraId="1025378D" w14:textId="77777777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Cp=3.5</w:t>
      </w:r>
    </w:p>
    <w:p w14:paraId="7ED0C701" w14:textId="77777777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Cp=3</w:t>
      </w:r>
    </w:p>
    <w:p w14:paraId="2A6F66B4" w14:textId="77777777" w:rsidR="00D64AC7" w:rsidRPr="00B66B42" w:rsidRDefault="012A158B" w:rsidP="012A158B">
      <w:pPr>
        <w:spacing w:after="200" w:line="360" w:lineRule="auto"/>
        <w:jc w:val="both"/>
        <w:rPr>
          <w:lang w:val="ru-RU"/>
        </w:rPr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Cp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=6</w:t>
      </w:r>
      <w:commentRangeEnd w:id="109"/>
      <w:r w:rsidR="001F6AD9">
        <w:rPr>
          <w:rStyle w:val="a6"/>
        </w:rPr>
        <w:commentReference w:id="109"/>
      </w:r>
    </w:p>
    <w:p w14:paraId="0EC3CC41" w14:textId="77777777"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87F8A52" w14:textId="7777777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1FEA21D1" w14:textId="77777777" w:rsidR="00D64AC7" w:rsidRPr="00B66B42" w:rsidRDefault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10" w:author="Vyacheslav" w:date="2020-03-27T20:51:00Z">
          <w:pPr>
            <w:spacing w:after="200" w:line="360" w:lineRule="auto"/>
            <w:ind w:firstLine="567"/>
          </w:pPr>
        </w:pPrChange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</w:t>
      </w:r>
      <w:proofErr w:type="gram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4, 4)  из случайных целых чисел от  </w:t>
      </w:r>
      <w:r w:rsidR="00B66B42" w:rsidRPr="00B66B42">
        <w:rPr>
          <w:lang w:val="ru-RU"/>
        </w:rPr>
        <w:br/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1 до 100.</w:t>
      </w:r>
    </w:p>
    <w:p w14:paraId="742000FA" w14:textId="77777777"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0AD25D8D" w14:textId="77777777" w:rsidR="00D64AC7" w:rsidRPr="00B66B42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11" w:author="Vyacheslav" w:date="2020-03-27T20:52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14:paraId="435B9EE6" w14:textId="77777777" w:rsidR="00D64AC7" w:rsidRPr="00B66B42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12" w:author="Vyacheslav" w:date="2020-03-27T20:52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 максимальный элемент в каждой строке. </w:t>
      </w:r>
    </w:p>
    <w:p w14:paraId="2CEBABA2" w14:textId="77777777" w:rsidR="00D64AC7" w:rsidRPr="00B66B42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13" w:author="Vyacheslav" w:date="2020-03-27T20:52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Среди максимальных элементов каждой строки найти минимальный.</w:t>
      </w:r>
    </w:p>
    <w:p w14:paraId="682423AA" w14:textId="77777777" w:rsidR="00D64AC7" w:rsidRDefault="012A158B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pPrChange w:id="114" w:author="Vyacheslav" w:date="2020-03-27T20:52:00Z">
          <w:pPr>
            <w:pStyle w:val="a3"/>
            <w:numPr>
              <w:numId w:val="1"/>
            </w:numPr>
            <w:spacing w:after="200" w:line="360" w:lineRule="auto"/>
            <w:ind w:hanging="360"/>
          </w:pPr>
        </w:pPrChange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вывести в файл.  </w:t>
      </w:r>
    </w:p>
    <w:p w14:paraId="4D792B57" w14:textId="77777777"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14:paraId="3C8088BD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L5_4;</w:t>
      </w:r>
    </w:p>
    <w:p w14:paraId="2A0A9639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var</w:t>
      </w:r>
      <w:proofErr w:type="spellEnd"/>
    </w:p>
    <w:p w14:paraId="7331E132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gramStart"/>
      <w:r w:rsidRPr="012A158B">
        <w:rPr>
          <w:rFonts w:ascii="Courier New" w:eastAsia="Courier New" w:hAnsi="Courier New" w:cs="Courier New"/>
          <w:lang w:val="ru-RU"/>
        </w:rPr>
        <w:t>a:array</w:t>
      </w:r>
      <w:proofErr w:type="gramEnd"/>
      <w:r w:rsidRPr="012A158B">
        <w:rPr>
          <w:rFonts w:ascii="Courier New" w:eastAsia="Courier New" w:hAnsi="Courier New" w:cs="Courier New"/>
          <w:lang w:val="ru-RU"/>
        </w:rPr>
        <w:t xml:space="preserve">[1..4,1..4]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of</w:t>
      </w:r>
      <w:proofErr w:type="spellEnd"/>
      <w:ins w:id="115" w:author="Vyacheslav" w:date="2020-03-27T20:52:00Z">
        <w:r w:rsidR="001F6AD9">
          <w:rPr>
            <w:rFonts w:ascii="Courier New" w:eastAsia="Courier New" w:hAnsi="Courier New" w:cs="Courier New"/>
            <w:lang w:val="ru-RU"/>
          </w:rPr>
          <w:t xml:space="preserve"> </w:t>
        </w:r>
      </w:ins>
      <w:proofErr w:type="spellStart"/>
      <w:r w:rsidRPr="012A158B">
        <w:rPr>
          <w:rFonts w:ascii="Courier New" w:eastAsia="Courier New" w:hAnsi="Courier New" w:cs="Courier New"/>
          <w:lang w:val="ru-RU"/>
        </w:rPr>
        <w:t>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5B9928DC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1DC156C4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max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min:real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1D2A64B0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f:text;</w:t>
      </w:r>
    </w:p>
    <w:p w14:paraId="7E657259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14E0CC4D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proofErr w:type="gramStart"/>
      <w:r w:rsidRPr="012A158B">
        <w:rPr>
          <w:rFonts w:ascii="Courier New" w:eastAsia="Courier New" w:hAnsi="Courier New" w:cs="Courier New"/>
          <w:lang w:val="ru-RU"/>
        </w:rPr>
        <w:t>min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:=</w:t>
      </w:r>
      <w:commentRangeStart w:id="116"/>
      <w:proofErr w:type="gramEnd"/>
      <w:r w:rsidRPr="012A158B">
        <w:rPr>
          <w:rFonts w:ascii="Courier New" w:eastAsia="Courier New" w:hAnsi="Courier New" w:cs="Courier New"/>
          <w:lang w:val="ru-RU"/>
        </w:rPr>
        <w:t>1000</w:t>
      </w:r>
      <w:commentRangeEnd w:id="116"/>
      <w:r w:rsidR="001F6AD9">
        <w:rPr>
          <w:rStyle w:val="a6"/>
        </w:rPr>
        <w:commentReference w:id="116"/>
      </w:r>
      <w:r w:rsidRPr="012A158B">
        <w:rPr>
          <w:rFonts w:ascii="Courier New" w:eastAsia="Courier New" w:hAnsi="Courier New" w:cs="Courier New"/>
          <w:lang w:val="ru-RU"/>
        </w:rPr>
        <w:t>;</w:t>
      </w:r>
    </w:p>
    <w:p w14:paraId="0F0A6524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(f,'res.txt');</w:t>
      </w:r>
    </w:p>
    <w:p w14:paraId="1CD6CE47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(f);</w:t>
      </w:r>
    </w:p>
    <w:p w14:paraId="77B4361B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14:paraId="578CB27A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4BA7D826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>max:=0;</w:t>
      </w:r>
    </w:p>
    <w:p w14:paraId="011BFDE1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14:paraId="29E74C93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297160D9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  a[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]:=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random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(1,100);</w:t>
      </w:r>
    </w:p>
    <w:p w14:paraId="7D9D21B5" w14:textId="777777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lastRenderedPageBreak/>
        <w:t>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 a[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]:6:1);</w:t>
      </w:r>
    </w:p>
    <w:p w14:paraId="10232025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if max&lt;a[</w:t>
      </w:r>
      <w:proofErr w:type="spellStart"/>
      <w:proofErr w:type="gramStart"/>
      <w:r w:rsidRPr="00B66B42">
        <w:rPr>
          <w:rFonts w:ascii="Courier New" w:eastAsia="Courier New" w:hAnsi="Courier New" w:cs="Courier New"/>
        </w:rPr>
        <w:t>i,j</w:t>
      </w:r>
      <w:proofErr w:type="spellEnd"/>
      <w:proofErr w:type="gramEnd"/>
      <w:r w:rsidRPr="00B66B42">
        <w:rPr>
          <w:rFonts w:ascii="Courier New" w:eastAsia="Courier New" w:hAnsi="Courier New" w:cs="Courier New"/>
        </w:rPr>
        <w:t>] then</w:t>
      </w:r>
    </w:p>
    <w:p w14:paraId="2E94DF38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max:=</w:t>
      </w:r>
      <w:proofErr w:type="gramEnd"/>
      <w:r w:rsidRPr="00B66B42">
        <w:rPr>
          <w:rFonts w:ascii="Courier New" w:eastAsia="Courier New" w:hAnsi="Courier New" w:cs="Courier New"/>
        </w:rPr>
        <w:t>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];</w:t>
      </w:r>
    </w:p>
    <w:p w14:paraId="20442E87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end;</w:t>
      </w:r>
    </w:p>
    <w:p w14:paraId="72B9B9F2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if max&lt;min then</w:t>
      </w:r>
    </w:p>
    <w:p w14:paraId="5A1F6F00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min:=</w:t>
      </w:r>
      <w:proofErr w:type="gramEnd"/>
      <w:r w:rsidRPr="00B66B42">
        <w:rPr>
          <w:rFonts w:ascii="Courier New" w:eastAsia="Courier New" w:hAnsi="Courier New" w:cs="Courier New"/>
        </w:rPr>
        <w:t xml:space="preserve">max;    </w:t>
      </w:r>
    </w:p>
    <w:p w14:paraId="02F23709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write(</w:t>
      </w:r>
      <w:proofErr w:type="gramEnd"/>
      <w:r w:rsidRPr="00B66B42">
        <w:rPr>
          <w:rFonts w:ascii="Courier New" w:eastAsia="Courier New" w:hAnsi="Courier New" w:cs="Courier New"/>
        </w:rPr>
        <w:t>f,'  max=',max);</w:t>
      </w:r>
    </w:p>
    <w:p w14:paraId="2135F431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(f);</w:t>
      </w:r>
    </w:p>
    <w:p w14:paraId="2DE5BDD1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end;</w:t>
      </w:r>
    </w:p>
    <w:p w14:paraId="61AFC660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(f);</w:t>
      </w:r>
    </w:p>
    <w:p w14:paraId="2F5A4DB5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spellStart"/>
      <w:r w:rsidRPr="00B66B42">
        <w:rPr>
          <w:rFonts w:ascii="Courier New" w:eastAsia="Courier New" w:hAnsi="Courier New" w:cs="Courier New"/>
        </w:rPr>
        <w:t>f,'min</w:t>
      </w:r>
      <w:proofErr w:type="spellEnd"/>
      <w:r w:rsidRPr="00B66B42">
        <w:rPr>
          <w:rFonts w:ascii="Courier New" w:eastAsia="Courier New" w:hAnsi="Courier New" w:cs="Courier New"/>
        </w:rPr>
        <w:t>=</w:t>
      </w:r>
      <w:proofErr w:type="gramStart"/>
      <w:r w:rsidRPr="00B66B42">
        <w:rPr>
          <w:rFonts w:ascii="Courier New" w:eastAsia="Courier New" w:hAnsi="Courier New" w:cs="Courier New"/>
        </w:rPr>
        <w:t>',min</w:t>
      </w:r>
      <w:proofErr w:type="gramEnd"/>
      <w:r w:rsidRPr="00B66B42">
        <w:rPr>
          <w:rFonts w:ascii="Courier New" w:eastAsia="Courier New" w:hAnsi="Courier New" w:cs="Courier New"/>
        </w:rPr>
        <w:t>);</w:t>
      </w:r>
    </w:p>
    <w:p w14:paraId="3663E3C2" w14:textId="77777777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close(f);</w:t>
      </w:r>
    </w:p>
    <w:p w14:paraId="31255C80" w14:textId="77777777" w:rsidR="00D64AC7" w:rsidRPr="00B66B42" w:rsidRDefault="012A158B" w:rsidP="012A158B">
      <w:pPr>
        <w:spacing w:after="200" w:line="360" w:lineRule="auto"/>
        <w:ind w:firstLine="567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end.</w:t>
      </w:r>
    </w:p>
    <w:p w14:paraId="015A57DF" w14:textId="77777777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01E9B06D" w14:textId="77777777" w:rsidR="00D64AC7" w:rsidRDefault="012A158B" w:rsidP="012A158B">
      <w:pPr>
        <w:spacing w:after="200" w:line="276" w:lineRule="auto"/>
        <w:jc w:val="both"/>
      </w:pPr>
      <w:commentRangeStart w:id="117"/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75.0  51.0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73.0  95.0  max=95</w:t>
      </w:r>
    </w:p>
    <w:p w14:paraId="7D21F1BA" w14:textId="77777777" w:rsidR="00D64AC7" w:rsidRPr="005A1EEA" w:rsidRDefault="012A158B" w:rsidP="012A158B">
      <w:pPr>
        <w:spacing w:after="200" w:line="276" w:lineRule="auto"/>
        <w:jc w:val="both"/>
      </w:pPr>
      <w:proofErr w:type="gramStart"/>
      <w:r w:rsidRPr="005A1EEA">
        <w:rPr>
          <w:rFonts w:ascii="Times New Roman" w:eastAsia="Times New Roman" w:hAnsi="Times New Roman" w:cs="Times New Roman"/>
          <w:sz w:val="28"/>
          <w:szCs w:val="28"/>
        </w:rPr>
        <w:t>50.0  35.0</w:t>
      </w:r>
      <w:proofErr w:type="gramEnd"/>
      <w:r w:rsidRPr="005A1EEA">
        <w:rPr>
          <w:rFonts w:ascii="Times New Roman" w:eastAsia="Times New Roman" w:hAnsi="Times New Roman" w:cs="Times New Roman"/>
          <w:sz w:val="28"/>
          <w:szCs w:val="28"/>
        </w:rPr>
        <w:t xml:space="preserve">  98.0  43.0  max=98</w:t>
      </w:r>
    </w:p>
    <w:p w14:paraId="1A4377C0" w14:textId="77777777" w:rsidR="00D64AC7" w:rsidRPr="00732DCD" w:rsidRDefault="012A158B" w:rsidP="012A158B">
      <w:pPr>
        <w:spacing w:after="200" w:line="276" w:lineRule="auto"/>
        <w:jc w:val="both"/>
      </w:pPr>
      <w:proofErr w:type="gramStart"/>
      <w:r w:rsidRPr="00732DCD">
        <w:rPr>
          <w:rFonts w:ascii="Times New Roman" w:eastAsia="Times New Roman" w:hAnsi="Times New Roman" w:cs="Times New Roman"/>
          <w:sz w:val="28"/>
          <w:szCs w:val="28"/>
        </w:rPr>
        <w:t>85.0  27.0</w:t>
      </w:r>
      <w:proofErr w:type="gramEnd"/>
      <w:r w:rsidRPr="00732DCD">
        <w:rPr>
          <w:rFonts w:ascii="Times New Roman" w:eastAsia="Times New Roman" w:hAnsi="Times New Roman" w:cs="Times New Roman"/>
          <w:sz w:val="28"/>
          <w:szCs w:val="28"/>
        </w:rPr>
        <w:t xml:space="preserve">  76.0  47.0  max=85</w:t>
      </w:r>
    </w:p>
    <w:p w14:paraId="2955BFC4" w14:textId="77777777" w:rsidR="00D64AC7" w:rsidRPr="001F6AD9" w:rsidRDefault="012A158B" w:rsidP="012A158B">
      <w:pPr>
        <w:spacing w:after="200" w:line="276" w:lineRule="auto"/>
        <w:jc w:val="both"/>
        <w:rPr>
          <w:rPrChange w:id="118" w:author="Vyacheslav" w:date="2020-03-27T20:46:00Z">
            <w:rPr>
              <w:lang w:val="ru-RU"/>
            </w:rPr>
          </w:rPrChange>
        </w:rPr>
      </w:pPr>
      <w:r w:rsidRPr="00732DC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1F6AD9">
        <w:rPr>
          <w:rFonts w:ascii="Times New Roman" w:eastAsia="Times New Roman" w:hAnsi="Times New Roman" w:cs="Times New Roman"/>
          <w:sz w:val="28"/>
          <w:szCs w:val="28"/>
          <w:rPrChange w:id="119" w:author="Vyacheslav" w:date="2020-03-27T20:46:00Z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rPrChange>
        </w:rPr>
        <w:t>51.0  19.0</w:t>
      </w:r>
      <w:proofErr w:type="gramEnd"/>
      <w:r w:rsidRPr="001F6AD9">
        <w:rPr>
          <w:rFonts w:ascii="Times New Roman" w:eastAsia="Times New Roman" w:hAnsi="Times New Roman" w:cs="Times New Roman"/>
          <w:sz w:val="28"/>
          <w:szCs w:val="28"/>
          <w:rPrChange w:id="120" w:author="Vyacheslav" w:date="2020-03-27T20:46:00Z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rPrChange>
        </w:rPr>
        <w:t xml:space="preserve">   8.0  30.0  max=51</w:t>
      </w:r>
      <w:commentRangeEnd w:id="117"/>
      <w:r w:rsidR="00701DB6">
        <w:rPr>
          <w:rStyle w:val="a6"/>
        </w:rPr>
        <w:commentReference w:id="117"/>
      </w:r>
    </w:p>
    <w:p w14:paraId="59AA92D3" w14:textId="77777777" w:rsidR="00D64AC7" w:rsidRPr="001F6AD9" w:rsidRDefault="00D64AC7" w:rsidP="012A158B">
      <w:pPr>
        <w:spacing w:after="200" w:line="276" w:lineRule="auto"/>
        <w:jc w:val="both"/>
        <w:rPr>
          <w:rPrChange w:id="122" w:author="Vyacheslav" w:date="2020-03-27T20:46:00Z">
            <w:rPr>
              <w:lang w:val="ru-RU"/>
            </w:rPr>
          </w:rPrChange>
        </w:rPr>
      </w:pPr>
    </w:p>
    <w:p w14:paraId="7FCF9392" w14:textId="77777777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min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</w:p>
    <w:p w14:paraId="595D4FF5" w14:textId="77777777" w:rsidR="00D64AC7" w:rsidRPr="00B66B42" w:rsidRDefault="00D64AC7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D15706" w14:textId="77777777"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9046608" w14:textId="77777777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18CB2DA1" w14:textId="77777777" w:rsidR="00D64AC7" w:rsidRDefault="012A158B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45A24278" w14:textId="77777777" w:rsidR="00D64AC7" w:rsidRDefault="00D64AC7" w:rsidP="012A158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64AC7" w:rsidSect="00FA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Vyacheslav" w:date="2020-03-27T20:48:00Z" w:initials="V">
    <w:p w14:paraId="19D815C9" w14:textId="77777777" w:rsidR="001F6AD9" w:rsidRPr="00516FCC" w:rsidRDefault="001F6AD9" w:rsidP="001F6AD9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  <w:lang w:val="ru-RU"/>
        </w:rPr>
        <w:t>Ксения</w:t>
      </w:r>
      <w:r>
        <w:rPr>
          <w:lang w:val="ru-RU"/>
        </w:rPr>
        <w:t xml:space="preserve">, очень Вас прошу пользоваться автоматическим форматированием программного кода в </w:t>
      </w:r>
      <w:proofErr w:type="spellStart"/>
      <w:r>
        <w:t>PascalABC</w:t>
      </w:r>
      <w:proofErr w:type="spellEnd"/>
      <w:r>
        <w:rPr>
          <w:lang w:val="ru-RU"/>
        </w:rPr>
        <w:t xml:space="preserve"> (кнопочка </w:t>
      </w:r>
      <w:r>
        <w:rPr>
          <w:noProof/>
        </w:rPr>
        <w:drawing>
          <wp:inline distT="0" distB="0" distL="0" distR="0" wp14:anchorId="4A45CD56" wp14:editId="72E3382D">
            <wp:extent cx="18097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) и в таком же виде вставлять этот код в отчет. Во-первых, так наши отчеты будут выглядеть более структурированными, а во-вторых, это сильно повысит читаемость Вашего кода.</w:t>
      </w:r>
    </w:p>
    <w:p w14:paraId="11C88EEC" w14:textId="77777777" w:rsidR="001F6AD9" w:rsidRPr="001F6AD9" w:rsidRDefault="001F6AD9">
      <w:pPr>
        <w:pStyle w:val="a7"/>
        <w:rPr>
          <w:lang w:val="ru-RU"/>
        </w:rPr>
      </w:pPr>
    </w:p>
  </w:comment>
  <w:comment w:id="109" w:author="Vyacheslav" w:date="2020-03-27T20:49:00Z" w:initials="V">
    <w:p w14:paraId="561FB179" w14:textId="77777777" w:rsidR="001F6AD9" w:rsidRPr="001F6AD9" w:rsidRDefault="001F6AD9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Раз уж Вы, вероятно, делали вместе с Кристиной, то хотя бы </w:t>
      </w:r>
      <w:proofErr w:type="spellStart"/>
      <w:r>
        <w:rPr>
          <w:lang w:val="ru-RU"/>
        </w:rPr>
        <w:t>рандомные</w:t>
      </w:r>
      <w:proofErr w:type="spellEnd"/>
      <w:r>
        <w:rPr>
          <w:lang w:val="ru-RU"/>
        </w:rPr>
        <w:t xml:space="preserve"> массивы можно было обновить, чтобы не приводить парадоксальное совпадение 16 чисел из диапазона </w:t>
      </w:r>
      <w:r w:rsidRPr="001F6AD9">
        <w:rPr>
          <w:lang w:val="ru-RU"/>
        </w:rPr>
        <w:t>[-3; 6]</w:t>
      </w:r>
      <w:r>
        <w:rPr>
          <w:lang w:val="ru-RU"/>
        </w:rPr>
        <w:t>.</w:t>
      </w:r>
    </w:p>
  </w:comment>
  <w:comment w:id="116" w:author="Vyacheslav" w:date="2020-03-27T20:52:00Z" w:initials="V">
    <w:p w14:paraId="18E86293" w14:textId="77777777" w:rsidR="001F6AD9" w:rsidRDefault="001F6AD9" w:rsidP="001F6AD9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Такой прием, конечно, сработает, но не советую Вам им пользоваться. Вдруг данные изменятся и 1000 уже не будет давать гарантию, что в матрице нет элементов больше, чем это значение.</w:t>
      </w:r>
    </w:p>
    <w:p w14:paraId="261A5F4C" w14:textId="77777777" w:rsidR="001F6AD9" w:rsidRPr="001F6AD9" w:rsidRDefault="001F6AD9">
      <w:pPr>
        <w:pStyle w:val="a7"/>
        <w:rPr>
          <w:lang w:val="ru-RU"/>
        </w:rPr>
      </w:pPr>
      <w:r>
        <w:rPr>
          <w:lang w:val="ru-RU"/>
        </w:rPr>
        <w:t xml:space="preserve">Можно было, например, задать в константах значение </w:t>
      </w:r>
      <w:r>
        <w:t>high</w:t>
      </w:r>
      <w:r w:rsidRPr="00D441EE">
        <w:rPr>
          <w:lang w:val="ru-RU"/>
        </w:rPr>
        <w:t>_</w:t>
      </w:r>
      <w:r>
        <w:t>value</w:t>
      </w:r>
      <w:r w:rsidRPr="00D441EE">
        <w:rPr>
          <w:lang w:val="ru-RU"/>
        </w:rPr>
        <w:t xml:space="preserve"> = 100</w:t>
      </w:r>
      <w:r>
        <w:rPr>
          <w:lang w:val="ru-RU"/>
        </w:rPr>
        <w:t xml:space="preserve"> и потом использовать его в функции </w:t>
      </w:r>
      <w:r>
        <w:t>random</w:t>
      </w:r>
      <w:r w:rsidRPr="00D441EE">
        <w:rPr>
          <w:lang w:val="ru-RU"/>
        </w:rPr>
        <w:t xml:space="preserve"> </w:t>
      </w:r>
      <w:r>
        <w:rPr>
          <w:lang w:val="ru-RU"/>
        </w:rPr>
        <w:t xml:space="preserve">и при инициализации переменной </w:t>
      </w:r>
      <w:r>
        <w:t>min</w:t>
      </w:r>
      <w:r>
        <w:rPr>
          <w:lang w:val="ru-RU"/>
        </w:rPr>
        <w:t>. В этом случае, если бы вдруг данные изменились, то нужно будет просто изменить эту константу, а все остальное трогать будет не нужно.</w:t>
      </w:r>
    </w:p>
  </w:comment>
  <w:comment w:id="117" w:author="Vyacheslav" w:date="2020-03-27T20:55:00Z" w:initials="V">
    <w:p w14:paraId="4D14C733" w14:textId="21DFFBC1" w:rsidR="00701DB6" w:rsidRPr="00701DB6" w:rsidRDefault="00701DB6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Тот же парадокс, только еще более </w:t>
      </w:r>
      <w:r>
        <w:rPr>
          <w:lang w:val="ru-RU"/>
        </w:rPr>
        <w:t>невероятный.</w:t>
      </w:r>
      <w:bookmarkStart w:id="121" w:name="_GoBack"/>
      <w:bookmarkEnd w:id="12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C88EEC" w15:done="0"/>
  <w15:commentEx w15:paraId="561FB179" w15:done="0"/>
  <w15:commentEx w15:paraId="261A5F4C" w15:done="0"/>
  <w15:commentEx w15:paraId="4D14C7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C88EEC" w16cid:durableId="2228E515"/>
  <w16cid:commentId w16cid:paraId="561FB179" w16cid:durableId="2228E55B"/>
  <w16cid:commentId w16cid:paraId="261A5F4C" w16cid:durableId="2228E613"/>
  <w16cid:commentId w16cid:paraId="4D14C733" w16cid:durableId="2228E6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A348151"/>
    <w:rsid w:val="001F6AD9"/>
    <w:rsid w:val="005A1EEA"/>
    <w:rsid w:val="00701DB6"/>
    <w:rsid w:val="00732DCD"/>
    <w:rsid w:val="00B66B42"/>
    <w:rsid w:val="00CF0DA8"/>
    <w:rsid w:val="00D64AC7"/>
    <w:rsid w:val="00FA7794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1974"/>
  <w15:docId w15:val="{BF7D82AB-A7EF-4115-B095-94EA5AC3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7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6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F6AD9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6AD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F6AD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F6AD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F6AD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F6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Vyacheslav</cp:lastModifiedBy>
  <cp:revision>4</cp:revision>
  <dcterms:created xsi:type="dcterms:W3CDTF">2020-03-27T13:46:00Z</dcterms:created>
  <dcterms:modified xsi:type="dcterms:W3CDTF">2020-03-27T13:55:00Z</dcterms:modified>
</cp:coreProperties>
</file>