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30C40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5FF9A3BA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070B046B" w14:textId="77777777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4CB53B49" w14:textId="77777777" w:rsidR="32A2E39B" w:rsidRPr="00B66B42" w:rsidRDefault="32A2E39B" w:rsidP="002C5490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5FB0451F" w14:textId="77777777" w:rsidR="32A2E39B" w:rsidRPr="00B66B42" w:rsidRDefault="32A2E39B" w:rsidP="002C5490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</w:p>
    <w:p w14:paraId="08589BCB" w14:textId="77777777" w:rsidR="32A2E39B" w:rsidRPr="00B66B42" w:rsidRDefault="32A2E39B" w:rsidP="002C5490">
      <w:pPr>
        <w:rPr>
          <w:lang w:val="ru-RU"/>
        </w:rPr>
        <w:pPrChange w:id="0" w:author="Home" w:date="2020-04-27T21:20:00Z">
          <w:pPr>
            <w:jc w:val="center"/>
          </w:pPr>
        </w:pPrChange>
      </w:pPr>
    </w:p>
    <w:p w14:paraId="4A5D72F1" w14:textId="77777777" w:rsidR="32A2E39B" w:rsidRPr="00B66B42" w:rsidRDefault="32A2E39B" w:rsidP="002C5490">
      <w:pPr>
        <w:spacing w:line="276" w:lineRule="auto"/>
        <w:rPr>
          <w:lang w:val="ru-RU"/>
        </w:rPr>
        <w:pPrChange w:id="1" w:author="Home" w:date="2020-04-27T21:20:00Z">
          <w:pPr>
            <w:spacing w:line="276" w:lineRule="auto"/>
            <w:jc w:val="center"/>
          </w:pPr>
        </w:pPrChange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7E0F6A3A" w14:textId="77777777" w:rsidR="32A2E39B" w:rsidRPr="00B66B42" w:rsidRDefault="32A2E39B" w:rsidP="002C5490">
      <w:pPr>
        <w:spacing w:line="276" w:lineRule="auto"/>
        <w:rPr>
          <w:lang w:val="ru-RU"/>
        </w:rPr>
        <w:pPrChange w:id="2" w:author="Home" w:date="2020-04-27T21:20:00Z">
          <w:pPr>
            <w:spacing w:line="276" w:lineRule="auto"/>
            <w:jc w:val="center"/>
          </w:pPr>
        </w:pPrChange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306B3BBE" w14:textId="77777777" w:rsidR="32A2E39B" w:rsidRPr="00B66B42" w:rsidRDefault="3729269D" w:rsidP="002C5490">
      <w:pPr>
        <w:spacing w:line="276" w:lineRule="auto"/>
        <w:rPr>
          <w:lang w:val="ru-RU"/>
        </w:rPr>
        <w:pPrChange w:id="3" w:author="Home" w:date="2020-04-27T21:20:00Z">
          <w:pPr>
            <w:spacing w:line="276" w:lineRule="auto"/>
            <w:jc w:val="center"/>
          </w:pPr>
        </w:pPrChange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1CDFA77D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14:paraId="4B293A7B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14:paraId="07B552E2" w14:textId="77777777" w:rsidR="32A2E39B" w:rsidRPr="00AD2763" w:rsidRDefault="00AD2763" w:rsidP="32A2E39B">
      <w:pPr>
        <w:spacing w:line="276" w:lineRule="auto"/>
        <w:jc w:val="center"/>
        <w:rPr>
          <w:b/>
          <w:sz w:val="24"/>
          <w:lang w:val="ru-RU"/>
        </w:rPr>
      </w:pPr>
      <w:r w:rsidRPr="00AD2763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ru-RU"/>
        </w:rPr>
        <w:t>Составление программ с использованием процедур и функций</w:t>
      </w:r>
    </w:p>
    <w:p w14:paraId="5239658B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7EF95D3C" w14:textId="77777777"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14:paraId="3F7ABB89" w14:textId="77777777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</w:p>
    <w:p w14:paraId="6279509B" w14:textId="77777777"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14:paraId="63164258" w14:textId="77777777"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14:paraId="67FC035B" w14:textId="77777777" w:rsidR="32A2E39B" w:rsidRPr="00732DCD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ins w:id="4" w:author="Vyacheslav" w:date="2020-03-27T21:09:00Z"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</w:ins>
      <w:r w:rsidR="00732DCD" w:rsidRPr="00732DCD">
        <w:rPr>
          <w:rFonts w:ascii="Times New Roman" w:hAnsi="Times New Roman" w:cs="Times New Roman"/>
          <w:sz w:val="24"/>
          <w:lang w:val="ru-RU"/>
        </w:rPr>
        <w:t xml:space="preserve">К.Е.Кельманова </w:t>
      </w:r>
    </w:p>
    <w:p w14:paraId="4A19AEA6" w14:textId="777777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564DE20E" w14:textId="77777777" w:rsidR="32A2E39B" w:rsidRPr="00B66B42" w:rsidRDefault="32A2E39B" w:rsidP="32A2E39B">
      <w:pPr>
        <w:jc w:val="both"/>
        <w:rPr>
          <w:lang w:val="ru-RU"/>
        </w:rPr>
      </w:pPr>
    </w:p>
    <w:p w14:paraId="04E6256E" w14:textId="77777777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0C36A77C" w14:textId="77777777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27C3EE34" w14:textId="777777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22961689" w14:textId="77777777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            </w:t>
      </w:r>
      <w:ins w:id="5" w:author="Vyacheslav" w:date="2020-03-27T21:10:00Z"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  <w:r w:rsidR="005B1AC4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ab/>
        </w:r>
      </w:ins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В.А. Чузлов</w:t>
      </w:r>
    </w:p>
    <w:p w14:paraId="72EB50D8" w14:textId="77777777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48896ED2" w14:textId="77777777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5B6D4DF9" w14:textId="77777777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B552194" w14:textId="77777777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F5CF41" w14:textId="77777777" w:rsidR="00D64AC7" w:rsidRPr="00FB7A3B" w:rsidRDefault="3729269D" w:rsidP="002C5490">
      <w:pPr>
        <w:spacing w:line="276" w:lineRule="auto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pPrChange w:id="6" w:author="Home" w:date="2020-04-27T21:20:00Z">
          <w:pPr>
            <w:spacing w:line="276" w:lineRule="auto"/>
            <w:jc w:val="center"/>
          </w:pPr>
        </w:pPrChange>
      </w:pPr>
      <w:r w:rsidRPr="00B66B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</w:t>
      </w:r>
      <w:r w:rsidR="00AD2763" w:rsidRPr="00AD276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составлять программы с использованием процедур и функций, научиться вычислять нестандартные функции.</w:t>
      </w:r>
    </w:p>
    <w:p w14:paraId="001CDC11" w14:textId="77777777" w:rsidR="0097699D" w:rsidRPr="00FB7A3B" w:rsidRDefault="0097699D" w:rsidP="00AD2763">
      <w:pPr>
        <w:spacing w:line="276" w:lineRule="auto"/>
        <w:jc w:val="center"/>
        <w:rPr>
          <w:b/>
          <w:sz w:val="36"/>
          <w:lang w:val="ru-RU"/>
        </w:rPr>
      </w:pPr>
    </w:p>
    <w:p w14:paraId="6E33176B" w14:textId="77777777" w:rsidR="00D64AC7" w:rsidRPr="00FB7A3B" w:rsidRDefault="3D88DF9C" w:rsidP="002C549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39165A43" w14:textId="77777777" w:rsidR="003F797E" w:rsidRPr="00AD2763" w:rsidRDefault="00372DF1" w:rsidP="002C5490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7" w:author="Home" w:date="2020-04-27T21:20:00Z">
          <w:pPr>
            <w:spacing w:after="200" w:line="360" w:lineRule="auto"/>
          </w:pPr>
        </w:pPrChange>
      </w:pPr>
      <w:r w:rsidRPr="00AD276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Подпрограмма</w:t>
      </w:r>
      <w:r w:rsidRPr="00AD2763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 </w:t>
      </w:r>
      <w:r w:rsidRPr="00AD2763">
        <w:rPr>
          <w:rFonts w:ascii="Times New Roman" w:eastAsia="Times New Roman" w:hAnsi="Times New Roman" w:cs="Times New Roman"/>
          <w:sz w:val="28"/>
          <w:szCs w:val="28"/>
          <w:lang w:val="ru-RU"/>
        </w:rPr>
        <w:t>— это фрагмент кода, который имеет свое имя и создается в случае необходимости выполнять этот код несколько раз.</w:t>
      </w:r>
    </w:p>
    <w:p w14:paraId="29917DE7" w14:textId="77777777" w:rsidR="003F797E" w:rsidRPr="00FB7A3B" w:rsidRDefault="00372DF1" w:rsidP="002C5490">
      <w:pPr>
        <w:spacing w:after="200" w:line="36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ru-RU"/>
        </w:rPr>
      </w:pPr>
      <w:r w:rsidRPr="00AD2763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ru-RU"/>
        </w:rPr>
        <w:t>Аргументами функции могут быть переменные, выражения или другие функции.</w:t>
      </w:r>
    </w:p>
    <w:p w14:paraId="4D97DE49" w14:textId="77777777" w:rsidR="003F797E" w:rsidRPr="00FB7A3B" w:rsidRDefault="00372DF1" w:rsidP="002C5490">
      <w:pPr>
        <w:spacing w:after="20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ru-RU"/>
        </w:rPr>
        <w:pPrChange w:id="8" w:author="Home" w:date="2020-04-27T21:20:00Z">
          <w:pPr>
            <w:spacing w:after="200" w:line="360" w:lineRule="auto"/>
          </w:pPr>
        </w:pPrChange>
      </w:pPr>
      <w:r w:rsidRPr="00AD276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pt-BR"/>
        </w:rPr>
        <w:t xml:space="preserve">result </w:t>
      </w:r>
      <w:r w:rsidRPr="00AD2763">
        <w:rPr>
          <w:rFonts w:ascii="Times New Roman" w:eastAsia="Times New Roman" w:hAnsi="Times New Roman" w:cs="Times New Roman"/>
          <w:sz w:val="28"/>
          <w:szCs w:val="28"/>
          <w:lang w:val="pt-BR"/>
        </w:rPr>
        <w:t xml:space="preserve">– </w:t>
      </w:r>
      <w:r w:rsidRPr="00AD2763">
        <w:rPr>
          <w:rFonts w:ascii="Times New Roman" w:eastAsia="Times New Roman" w:hAnsi="Times New Roman" w:cs="Times New Roman"/>
          <w:sz w:val="28"/>
          <w:szCs w:val="28"/>
          <w:lang w:val="ru-RU"/>
        </w:rPr>
        <w:t>встроенная переменная для хранения значения результата, возвращаемого функцией.</w:t>
      </w:r>
      <w:r w:rsidRPr="00AD276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</w:t>
      </w:r>
    </w:p>
    <w:p w14:paraId="5637686A" w14:textId="77777777" w:rsidR="003F797E" w:rsidRPr="0097699D" w:rsidRDefault="00372DF1" w:rsidP="002C5490">
      <w:pPr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9" w:author="Home" w:date="2020-04-27T21:20:00Z">
          <w:pPr>
            <w:numPr>
              <w:numId w:val="11"/>
            </w:numPr>
            <w:tabs>
              <w:tab w:val="num" w:pos="720"/>
            </w:tabs>
            <w:spacing w:after="200" w:line="360" w:lineRule="auto"/>
            <w:ind w:left="720" w:hanging="360"/>
          </w:pPr>
        </w:pPrChange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Процедуры не имеют встроенной переменной </w:t>
      </w:r>
      <w:r w:rsidRPr="0097699D">
        <w:rPr>
          <w:rFonts w:ascii="Times New Roman" w:eastAsia="Times New Roman" w:hAnsi="Times New Roman" w:cs="Times New Roman"/>
          <w:sz w:val="28"/>
          <w:szCs w:val="28"/>
        </w:rPr>
        <w:t>result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6AD98CE" w14:textId="77777777" w:rsidR="003F797E" w:rsidRPr="0097699D" w:rsidRDefault="00372DF1" w:rsidP="002C5490">
      <w:pPr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0" w:author="Home" w:date="2020-04-27T21:20:00Z">
          <w:pPr>
            <w:numPr>
              <w:numId w:val="11"/>
            </w:numPr>
            <w:tabs>
              <w:tab w:val="num" w:pos="720"/>
            </w:tabs>
            <w:spacing w:after="200" w:line="360" w:lineRule="auto"/>
            <w:ind w:left="720" w:hanging="360"/>
          </w:pPr>
        </w:pPrChange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Перед выходными параметрами процедуры необходимо указывать служебное слово </w:t>
      </w:r>
      <w:r w:rsidRPr="0097699D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>, иначе значения этих параметров не будут переданы в основную программу.</w:t>
      </w:r>
    </w:p>
    <w:p w14:paraId="6CCBD8B2" w14:textId="77777777" w:rsidR="0097699D" w:rsidRPr="0097699D" w:rsidRDefault="00372DF1" w:rsidP="002C5490">
      <w:pPr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11" w:author="Home" w:date="2020-04-27T21:20:00Z">
          <w:pPr>
            <w:numPr>
              <w:numId w:val="11"/>
            </w:numPr>
            <w:tabs>
              <w:tab w:val="num" w:pos="720"/>
            </w:tabs>
            <w:spacing w:after="200" w:line="360" w:lineRule="auto"/>
            <w:ind w:left="720" w:hanging="360"/>
          </w:pPr>
        </w:pPrChange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Обращение к процедуре происходит по ее имени с указанием фактически передаваемых в нее параметров (порядок перечисления параметров должен соответствовать описанию). </w:t>
      </w:r>
    </w:p>
    <w:p w14:paraId="634517E7" w14:textId="77777777"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6CB2E0D7" w14:textId="77777777" w:rsidR="00D64AC7" w:rsidRPr="0097699D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97699D" w:rsidRPr="009769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256895D6" w14:textId="77777777" w:rsidR="00D64AC7" w:rsidRPr="0097699D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384904CA" w14:textId="77777777" w:rsidR="00A02701" w:rsidRPr="00FB7A3B" w:rsidRDefault="0097699D" w:rsidP="00A02701">
      <w:pPr>
        <w:spacing w:after="200" w:line="360" w:lineRule="auto"/>
        <w:ind w:firstLine="567"/>
        <w:jc w:val="center"/>
        <w:rPr>
          <w:color w:val="000000"/>
          <w:sz w:val="36"/>
          <w:szCs w:val="20"/>
          <w:shd w:val="clear" w:color="auto" w:fill="FFFFFF"/>
          <w:lang w:val="ru-RU"/>
        </w:rPr>
      </w:pP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y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=(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x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>6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(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x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-5)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>3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)/(2*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</w:rPr>
        <w:t>x</w:t>
      </w:r>
      <w:r w:rsidRPr="0097699D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>+1)</w:t>
      </w:r>
      <w:r w:rsidRPr="00A02701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>5</w:t>
      </w:r>
      <w:r w:rsidR="00A02701" w:rsidRPr="00A02701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vertAlign w:val="superscript"/>
          <w:lang w:val="ru-RU"/>
        </w:rPr>
        <w:t xml:space="preserve">  </w:t>
      </w:r>
      <w:r w:rsidR="00A02701" w:rsidRPr="00A02701">
        <w:rPr>
          <w:rFonts w:ascii="Times New Roman" w:hAnsi="Times New Roman" w:cs="Times New Roman"/>
          <w:color w:val="000000"/>
          <w:sz w:val="36"/>
          <w:szCs w:val="20"/>
          <w:shd w:val="clear" w:color="auto" w:fill="FFFFFF"/>
          <w:lang w:val="ru-RU"/>
        </w:rPr>
        <w:t xml:space="preserve">    </w:t>
      </w:r>
      <w:r w:rsidR="00A02701" w:rsidRPr="00A02701">
        <w:rPr>
          <w:color w:val="000000"/>
          <w:sz w:val="36"/>
          <w:szCs w:val="20"/>
          <w:shd w:val="clear" w:color="auto" w:fill="FFFFFF"/>
          <w:lang w:val="ru-RU"/>
        </w:rPr>
        <w:t>x = 10</w:t>
      </w:r>
    </w:p>
    <w:p w14:paraId="64498F40" w14:textId="77777777" w:rsidR="00D64AC7" w:rsidRPr="0097699D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Задание: </w:t>
      </w:r>
    </w:p>
    <w:p w14:paraId="75096A3B" w14:textId="77777777" w:rsidR="0097699D" w:rsidRPr="0097699D" w:rsidRDefault="0097699D" w:rsidP="0097699D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 w:rsidRPr="0097699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Pr="009769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виде подпрограммы-процедуры:</w:t>
      </w:r>
    </w:p>
    <w:p w14:paraId="053D4D6D" w14:textId="77777777" w:rsidR="00D64AC7" w:rsidRPr="0097699D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D008F8" w14:textId="77777777" w:rsidR="00D64AC7" w:rsidRPr="00FB7A3B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FB7A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16F4D8AE" w14:textId="77777777" w:rsidR="00A02701" w:rsidRPr="00FB7A3B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Program</w:t>
      </w:r>
      <w:r w:rsidRPr="00FB7A3B"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  <w:t xml:space="preserve">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L</w:t>
      </w:r>
      <w:r w:rsidRPr="00FB7A3B">
        <w:rPr>
          <w:rFonts w:ascii="Courier New" w:hAnsi="Courier New" w:cs="Courier New"/>
          <w:color w:val="000000"/>
          <w:sz w:val="24"/>
          <w:szCs w:val="20"/>
          <w:lang w:val="ru-RU"/>
        </w:rPr>
        <w:t>7_1;</w:t>
      </w:r>
    </w:p>
    <w:p w14:paraId="4A2942BC" w14:textId="77777777" w:rsidR="00E97183" w:rsidRPr="00FB7A3B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</w:p>
    <w:p w14:paraId="2BF1F0A1" w14:textId="77777777" w:rsidR="00A02701" w:rsidRPr="00FB7A3B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V</w:t>
      </w:r>
      <w:r w:rsidR="00A02701"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ar</w:t>
      </w:r>
    </w:p>
    <w:p w14:paraId="7BA90B27" w14:textId="77777777" w:rsidR="00E97183" w:rsidRPr="00FB7A3B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</w:pPr>
    </w:p>
    <w:p w14:paraId="1F1DDFFD" w14:textId="77777777" w:rsidR="00A02701" w:rsidRPr="002C5490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rPrChange w:id="12" w:author="Home" w:date="2020-04-27T21:20:00Z">
            <w:rPr>
              <w:rFonts w:ascii="Courier New" w:hAnsi="Courier New" w:cs="Courier New"/>
              <w:color w:val="000000"/>
              <w:sz w:val="24"/>
              <w:szCs w:val="20"/>
              <w:lang w:val="ru-RU"/>
            </w:rPr>
          </w:rPrChange>
        </w:rPr>
      </w:pPr>
      <w:r w:rsidRPr="00FB7A3B"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  <w:t xml:space="preserve">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y</w:t>
      </w:r>
      <w:r w:rsidRPr="002C5490">
        <w:rPr>
          <w:rFonts w:ascii="Courier New" w:hAnsi="Courier New" w:cs="Courier New"/>
          <w:color w:val="000000"/>
          <w:sz w:val="24"/>
          <w:szCs w:val="20"/>
          <w:rPrChange w:id="13" w:author="Home" w:date="2020-04-27T21:20:00Z">
            <w:rPr>
              <w:rFonts w:ascii="Courier New" w:hAnsi="Courier New" w:cs="Courier New"/>
              <w:color w:val="000000"/>
              <w:sz w:val="24"/>
              <w:szCs w:val="20"/>
              <w:lang w:val="ru-RU"/>
            </w:rPr>
          </w:rPrChange>
        </w:rPr>
        <w:t>,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x</w:t>
      </w:r>
      <w:r w:rsidRPr="002C5490">
        <w:rPr>
          <w:rFonts w:ascii="Courier New" w:hAnsi="Courier New" w:cs="Courier New"/>
          <w:color w:val="000000"/>
          <w:sz w:val="24"/>
          <w:szCs w:val="20"/>
          <w:rPrChange w:id="14" w:author="Home" w:date="2020-04-27T21:20:00Z">
            <w:rPr>
              <w:rFonts w:ascii="Courier New" w:hAnsi="Courier New" w:cs="Courier New"/>
              <w:color w:val="000000"/>
              <w:sz w:val="24"/>
              <w:szCs w:val="20"/>
              <w:lang w:val="ru-RU"/>
            </w:rPr>
          </w:rPrChange>
        </w:rPr>
        <w:t>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r w:rsidRPr="002C5490">
        <w:rPr>
          <w:rFonts w:ascii="Courier New" w:hAnsi="Courier New" w:cs="Courier New"/>
          <w:color w:val="000000"/>
          <w:sz w:val="24"/>
          <w:szCs w:val="20"/>
          <w:rPrChange w:id="15" w:author="Home" w:date="2020-04-27T21:20:00Z">
            <w:rPr>
              <w:rFonts w:ascii="Courier New" w:hAnsi="Courier New" w:cs="Courier New"/>
              <w:color w:val="000000"/>
              <w:sz w:val="24"/>
              <w:szCs w:val="20"/>
              <w:lang w:val="ru-RU"/>
            </w:rPr>
          </w:rPrChange>
        </w:rPr>
        <w:t>;</w:t>
      </w:r>
    </w:p>
    <w:p w14:paraId="5826BA76" w14:textId="77777777" w:rsidR="00E97183" w:rsidRPr="002C5490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rPrChange w:id="16" w:author="Home" w:date="2020-04-27T21:20:00Z">
            <w:rPr>
              <w:rFonts w:ascii="Courier New" w:hAnsi="Courier New" w:cs="Courier New"/>
              <w:color w:val="000000"/>
              <w:sz w:val="24"/>
              <w:szCs w:val="20"/>
              <w:lang w:val="ru-RU"/>
            </w:rPr>
          </w:rPrChange>
        </w:rPr>
      </w:pPr>
    </w:p>
    <w:p w14:paraId="60CC1AA1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function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pow(x,</w:t>
      </w:r>
      <w:ins w:id="17" w:author="Vyacheslav" w:date="2020-03-27T21:10:00Z">
        <w:del w:id="18" w:author="Home" w:date="2020-04-27T21:22:00Z">
          <w:r w:rsidR="005B1AC4" w:rsidRPr="002C5490" w:rsidDel="002C5490">
            <w:rPr>
              <w:rFonts w:ascii="Courier New" w:hAnsi="Courier New" w:cs="Courier New"/>
              <w:color w:val="000000"/>
              <w:sz w:val="24"/>
              <w:szCs w:val="20"/>
              <w:lang w:val="ru-RU"/>
            </w:rPr>
            <w:delText xml:space="preserve"> </w:delText>
          </w:r>
        </w:del>
      </w:ins>
      <w:r w:rsidRPr="00A02701">
        <w:rPr>
          <w:rFonts w:ascii="Courier New" w:hAnsi="Courier New" w:cs="Courier New"/>
          <w:color w:val="000000"/>
          <w:sz w:val="24"/>
          <w:szCs w:val="20"/>
        </w:rPr>
        <w:t>n: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1126838F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D91BC1A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14:paraId="2AE9D8EF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68341819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result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:=exp(ln(x)*n)</w:t>
      </w:r>
    </w:p>
    <w:p w14:paraId="318D57AA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1668F3C5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535C8C54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20806276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procedure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f(x: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r w:rsidRPr="00A02701">
        <w:rPr>
          <w:rFonts w:ascii="Courier New" w:hAnsi="Courier New" w:cs="Courier New"/>
          <w:color w:val="000000"/>
          <w:sz w:val="24"/>
          <w:szCs w:val="20"/>
        </w:rPr>
        <w:t xml:space="preserve">; </w:t>
      </w: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var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y: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real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784E0A94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64F8B511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14:paraId="34473D32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2C036FD9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x:=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10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1AE692A7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1A94DAB3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color w:val="000000"/>
          <w:sz w:val="24"/>
          <w:szCs w:val="20"/>
        </w:rPr>
        <w:t xml:space="preserve">  y:=(pow(x,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6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)*pow((x-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5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),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3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))/pow((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2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*x+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1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),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5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5B96CA2F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42D76004" w14:textId="77777777" w:rsidR="00E97183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5B8B455B" w14:textId="77777777" w:rsidR="00E97183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8F08DFA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14:paraId="0F83621A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3E572E5A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f(x,y);</w:t>
      </w:r>
    </w:p>
    <w:p w14:paraId="319A014C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7C3088D6" w14:textId="77777777" w:rsidR="00A02701" w:rsidRDefault="00A02701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A02701">
        <w:rPr>
          <w:rFonts w:ascii="Courier New" w:hAnsi="Courier New" w:cs="Courier New"/>
          <w:color w:val="000000"/>
          <w:sz w:val="24"/>
          <w:szCs w:val="20"/>
        </w:rPr>
        <w:t xml:space="preserve">   write(</w:t>
      </w:r>
      <w:r w:rsidRPr="00A02701">
        <w:rPr>
          <w:rFonts w:ascii="Courier New" w:hAnsi="Courier New" w:cs="Courier New"/>
          <w:color w:val="0000FF"/>
          <w:sz w:val="24"/>
          <w:szCs w:val="20"/>
        </w:rPr>
        <w:t>'y = '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,y: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6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:</w:t>
      </w:r>
      <w:r w:rsidRPr="00A02701">
        <w:rPr>
          <w:rFonts w:ascii="Courier New" w:hAnsi="Courier New" w:cs="Courier New"/>
          <w:color w:val="006400"/>
          <w:sz w:val="24"/>
          <w:szCs w:val="20"/>
        </w:rPr>
        <w:t>4</w:t>
      </w:r>
      <w:r w:rsidRPr="00A02701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6CFE7DD7" w14:textId="77777777" w:rsidR="00E97183" w:rsidRPr="00A02701" w:rsidRDefault="00E97183" w:rsidP="00A02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7A2E83EF" w14:textId="77777777" w:rsidR="00A02701" w:rsidRPr="002C5490" w:rsidRDefault="00A02701" w:rsidP="00A02701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36"/>
          <w:szCs w:val="28"/>
          <w:lang w:val="ru-RU"/>
          <w:rPrChange w:id="19" w:author="Home" w:date="2020-04-27T21:20:00Z">
            <w:rPr>
              <w:rFonts w:ascii="Times New Roman" w:eastAsia="Times New Roman" w:hAnsi="Times New Roman" w:cs="Times New Roman"/>
              <w:sz w:val="36"/>
              <w:szCs w:val="28"/>
            </w:rPr>
          </w:rPrChange>
        </w:rPr>
      </w:pPr>
      <w:r w:rsidRPr="00A02701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2C5490">
        <w:rPr>
          <w:rFonts w:ascii="Courier New" w:hAnsi="Courier New" w:cs="Courier New"/>
          <w:color w:val="000000"/>
          <w:sz w:val="24"/>
          <w:szCs w:val="20"/>
          <w:lang w:val="ru-RU"/>
          <w:rPrChange w:id="20" w:author="Home" w:date="2020-04-27T21:20:00Z">
            <w:rPr>
              <w:rFonts w:ascii="Courier New" w:hAnsi="Courier New" w:cs="Courier New"/>
              <w:color w:val="000000"/>
              <w:sz w:val="24"/>
              <w:szCs w:val="20"/>
            </w:rPr>
          </w:rPrChange>
        </w:rPr>
        <w:t>.</w:t>
      </w:r>
    </w:p>
    <w:p w14:paraId="65885824" w14:textId="77777777" w:rsidR="00E97183" w:rsidRPr="00FB7A3B" w:rsidDel="005B1AC4" w:rsidRDefault="012A158B" w:rsidP="00E97183">
      <w:pPr>
        <w:spacing w:after="200" w:line="360" w:lineRule="auto"/>
        <w:ind w:firstLine="567"/>
        <w:jc w:val="both"/>
        <w:rPr>
          <w:del w:id="21" w:author="Vyacheslav" w:date="2020-03-27T21:11:00Z"/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  <w:ins w:id="22" w:author="Vyacheslav" w:date="2020-03-27T21:11:00Z">
        <w:r w:rsidR="005B1AC4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ru-RU"/>
          </w:rPr>
          <w:t xml:space="preserve">: </w:t>
        </w:r>
      </w:ins>
    </w:p>
    <w:p w14:paraId="3AAA41B5" w14:textId="77777777" w:rsidR="00D64AC7" w:rsidRPr="00FB7A3B" w:rsidRDefault="00E97183" w:rsidP="00E97183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Courier New CYR" w:hAnsi="Courier New CYR" w:cs="Courier New CYR"/>
          <w:szCs w:val="20"/>
          <w:lang w:val="ru-RU"/>
        </w:rPr>
        <w:lastRenderedPageBreak/>
        <w:t>y = 30.6065</w:t>
      </w:r>
      <w:r w:rsidR="00B66B42"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0A7946C" w14:textId="77777777" w:rsidR="00D64AC7" w:rsidRPr="00FB7A3B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 w:rsidR="00E97183" w:rsidRPr="00FB7A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27F5BAA5" w14:textId="77777777" w:rsidR="00E97183" w:rsidRPr="00FB7A3B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19060364" w14:textId="77777777" w:rsidR="00E97183" w:rsidRDefault="00E97183" w:rsidP="002C5490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3FBF9D" wp14:editId="3AA6CB25">
            <wp:extent cx="2771775" cy="9239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BCD6B1" w14:textId="77777777" w:rsidR="00D64AC7" w:rsidRPr="00FB7A3B" w:rsidRDefault="012A158B" w:rsidP="002C5490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FB7A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  </w:t>
      </w:r>
    </w:p>
    <w:p w14:paraId="65850317" w14:textId="77777777" w:rsidR="00E97183" w:rsidRPr="00E97183" w:rsidRDefault="00E97183" w:rsidP="002C5490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Описать вычисление 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формуле:</w:t>
      </w:r>
    </w:p>
    <w:p w14:paraId="3AD46B70" w14:textId="77777777" w:rsidR="003F797E" w:rsidRPr="00E97183" w:rsidRDefault="00372DF1" w:rsidP="002C5490">
      <w:pPr>
        <w:numPr>
          <w:ilvl w:val="0"/>
          <w:numId w:val="1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 подпрограмму-функцию;</w:t>
      </w:r>
    </w:p>
    <w:p w14:paraId="022A789D" w14:textId="77777777" w:rsidR="003F797E" w:rsidRPr="00E97183" w:rsidRDefault="00372DF1" w:rsidP="002C5490">
      <w:pPr>
        <w:numPr>
          <w:ilvl w:val="0"/>
          <w:numId w:val="1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используя подпрограмму-процедуру;</w:t>
      </w:r>
    </w:p>
    <w:p w14:paraId="3261D91B" w14:textId="77777777" w:rsidR="00E97183" w:rsidRPr="00E97183" w:rsidRDefault="00E97183" w:rsidP="002C5490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7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x</w:t>
      </w:r>
      <w:r w:rsidRPr="00E971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изменяется в интервале от -3 до 3 с шагом 1. </w:t>
      </w:r>
    </w:p>
    <w:p w14:paraId="6ED2B1E1" w14:textId="77777777" w:rsidR="00E97183" w:rsidRPr="00E97183" w:rsidRDefault="00E97183" w:rsidP="002C5490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  <w:pPrChange w:id="23" w:author="Vyacheslav" w:date="2020-03-27T21:12:00Z">
          <w:pPr>
            <w:spacing w:after="200" w:line="360" w:lineRule="auto"/>
            <w:ind w:firstLine="567"/>
          </w:pPr>
        </w:pPrChange>
      </w:pPr>
    </w:p>
    <w:p w14:paraId="23FF0A1D" w14:textId="77777777" w:rsidR="00D64AC7" w:rsidRPr="00FB7A3B" w:rsidRDefault="012A158B" w:rsidP="002C5490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="00E97183" w:rsidRPr="00FB7A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0A33BA4E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ru-RU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>Program</w:t>
      </w:r>
      <w:r w:rsidRPr="00FB7A3B">
        <w:rPr>
          <w:rFonts w:ascii="Courier New" w:hAnsi="Courier New" w:cs="Courier New"/>
          <w:b/>
          <w:bCs/>
          <w:color w:val="000000"/>
          <w:szCs w:val="20"/>
          <w:lang w:val="ru-RU"/>
        </w:rPr>
        <w:t xml:space="preserve"> </w:t>
      </w:r>
      <w:r w:rsidRPr="00732C52">
        <w:rPr>
          <w:rFonts w:ascii="Courier New" w:hAnsi="Courier New" w:cs="Courier New"/>
          <w:color w:val="000000"/>
          <w:szCs w:val="20"/>
        </w:rPr>
        <w:t>L</w:t>
      </w:r>
      <w:r w:rsidRPr="00FB7A3B">
        <w:rPr>
          <w:rFonts w:ascii="Courier New" w:hAnsi="Courier New" w:cs="Courier New"/>
          <w:color w:val="000000"/>
          <w:szCs w:val="20"/>
          <w:lang w:val="ru-RU"/>
        </w:rPr>
        <w:t>7_2;</w:t>
      </w:r>
    </w:p>
    <w:p w14:paraId="7D7EE58C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ru-RU"/>
        </w:rPr>
      </w:pPr>
    </w:p>
    <w:p w14:paraId="08393A4D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ru-RU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>Var</w:t>
      </w:r>
    </w:p>
    <w:p w14:paraId="167E5AFD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  <w:lang w:val="ru-RU"/>
        </w:rPr>
      </w:pPr>
    </w:p>
    <w:p w14:paraId="08756C89" w14:textId="77777777" w:rsidR="00732C52" w:rsidRPr="002C5490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rPrChange w:id="24" w:author="Home" w:date="2020-04-27T21:20:00Z">
            <w:rPr>
              <w:rFonts w:ascii="Courier New" w:hAnsi="Courier New" w:cs="Courier New"/>
              <w:color w:val="000000"/>
              <w:szCs w:val="20"/>
              <w:lang w:val="ru-RU"/>
            </w:rPr>
          </w:rPrChange>
        </w:rPr>
      </w:pPr>
      <w:r w:rsidRPr="00FB7A3B">
        <w:rPr>
          <w:rFonts w:ascii="Courier New" w:hAnsi="Courier New" w:cs="Courier New"/>
          <w:b/>
          <w:bCs/>
          <w:color w:val="000000"/>
          <w:szCs w:val="20"/>
          <w:lang w:val="ru-RU"/>
        </w:rPr>
        <w:t xml:space="preserve"> </w:t>
      </w:r>
      <w:r w:rsidRPr="00732C52">
        <w:rPr>
          <w:rFonts w:ascii="Courier New" w:hAnsi="Courier New" w:cs="Courier New"/>
          <w:color w:val="000000"/>
          <w:szCs w:val="20"/>
        </w:rPr>
        <w:t>y</w:t>
      </w:r>
      <w:r w:rsidRPr="002C5490">
        <w:rPr>
          <w:rFonts w:ascii="Courier New" w:hAnsi="Courier New" w:cs="Courier New"/>
          <w:color w:val="000000"/>
          <w:szCs w:val="20"/>
          <w:rPrChange w:id="25" w:author="Home" w:date="2020-04-27T21:20:00Z">
            <w:rPr>
              <w:rFonts w:ascii="Courier New" w:hAnsi="Courier New" w:cs="Courier New"/>
              <w:color w:val="000000"/>
              <w:szCs w:val="20"/>
              <w:lang w:val="ru-RU"/>
            </w:rPr>
          </w:rPrChange>
        </w:rPr>
        <w:t xml:space="preserve">, </w:t>
      </w:r>
      <w:r w:rsidRPr="00732C52">
        <w:rPr>
          <w:rFonts w:ascii="Courier New" w:hAnsi="Courier New" w:cs="Courier New"/>
          <w:color w:val="000000"/>
          <w:szCs w:val="20"/>
        </w:rPr>
        <w:t>x</w:t>
      </w:r>
      <w:r w:rsidRPr="002C5490">
        <w:rPr>
          <w:rFonts w:ascii="Courier New" w:hAnsi="Courier New" w:cs="Courier New"/>
          <w:color w:val="000000"/>
          <w:szCs w:val="20"/>
          <w:rPrChange w:id="26" w:author="Home" w:date="2020-04-27T21:20:00Z">
            <w:rPr>
              <w:rFonts w:ascii="Courier New" w:hAnsi="Courier New" w:cs="Courier New"/>
              <w:color w:val="000000"/>
              <w:szCs w:val="20"/>
              <w:lang w:val="ru-RU"/>
            </w:rPr>
          </w:rPrChange>
        </w:rPr>
        <w:t>:</w:t>
      </w:r>
      <w:r w:rsidRPr="00732C52">
        <w:rPr>
          <w:rFonts w:ascii="Courier New" w:hAnsi="Courier New" w:cs="Courier New"/>
          <w:color w:val="0000FF"/>
          <w:szCs w:val="20"/>
        </w:rPr>
        <w:t>real</w:t>
      </w:r>
      <w:r w:rsidRPr="002C5490">
        <w:rPr>
          <w:rFonts w:ascii="Courier New" w:hAnsi="Courier New" w:cs="Courier New"/>
          <w:color w:val="000000"/>
          <w:szCs w:val="20"/>
          <w:rPrChange w:id="27" w:author="Home" w:date="2020-04-27T21:20:00Z">
            <w:rPr>
              <w:rFonts w:ascii="Courier New" w:hAnsi="Courier New" w:cs="Courier New"/>
              <w:color w:val="000000"/>
              <w:szCs w:val="20"/>
              <w:lang w:val="ru-RU"/>
            </w:rPr>
          </w:rPrChange>
        </w:rPr>
        <w:t>;</w:t>
      </w:r>
    </w:p>
    <w:p w14:paraId="1BD18855" w14:textId="77777777" w:rsidR="00732C52" w:rsidRPr="002C5490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rPrChange w:id="28" w:author="Home" w:date="2020-04-27T21:20:00Z">
            <w:rPr>
              <w:rFonts w:ascii="Courier New" w:hAnsi="Courier New" w:cs="Courier New"/>
              <w:color w:val="000000"/>
              <w:szCs w:val="20"/>
              <w:lang w:val="ru-RU"/>
            </w:rPr>
          </w:rPrChange>
        </w:rPr>
      </w:pPr>
    </w:p>
    <w:p w14:paraId="5067E012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2C5490">
        <w:rPr>
          <w:rFonts w:ascii="Courier New" w:hAnsi="Courier New" w:cs="Courier New"/>
          <w:color w:val="000000"/>
          <w:szCs w:val="20"/>
          <w:rPrChange w:id="29" w:author="Home" w:date="2020-04-27T21:20:00Z">
            <w:rPr>
              <w:rFonts w:ascii="Courier New" w:hAnsi="Courier New" w:cs="Courier New"/>
              <w:color w:val="000000"/>
              <w:szCs w:val="20"/>
              <w:lang w:val="ru-RU"/>
            </w:rPr>
          </w:rPrChange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procedure </w:t>
      </w:r>
      <w:r w:rsidRPr="00732C52">
        <w:rPr>
          <w:rFonts w:ascii="Courier New" w:hAnsi="Courier New" w:cs="Courier New"/>
          <w:color w:val="000000"/>
          <w:szCs w:val="20"/>
        </w:rPr>
        <w:t>f(x:</w:t>
      </w:r>
      <w:r w:rsidRPr="00732C52">
        <w:rPr>
          <w:rFonts w:ascii="Courier New" w:hAnsi="Courier New" w:cs="Courier New"/>
          <w:color w:val="0000FF"/>
          <w:szCs w:val="20"/>
        </w:rPr>
        <w:t>real</w:t>
      </w:r>
      <w:r w:rsidRPr="00732C52">
        <w:rPr>
          <w:rFonts w:ascii="Courier New" w:hAnsi="Courier New" w:cs="Courier New"/>
          <w:color w:val="000000"/>
          <w:szCs w:val="20"/>
        </w:rPr>
        <w:t xml:space="preserve">;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var </w:t>
      </w:r>
      <w:r w:rsidRPr="00732C52">
        <w:rPr>
          <w:rFonts w:ascii="Courier New" w:hAnsi="Courier New" w:cs="Courier New"/>
          <w:color w:val="000000"/>
          <w:szCs w:val="20"/>
        </w:rPr>
        <w:t>y:</w:t>
      </w:r>
      <w:r w:rsidRPr="00732C52">
        <w:rPr>
          <w:rFonts w:ascii="Courier New" w:hAnsi="Courier New" w:cs="Courier New"/>
          <w:color w:val="0000FF"/>
          <w:szCs w:val="20"/>
        </w:rPr>
        <w:t>real</w:t>
      </w:r>
      <w:r w:rsidRPr="00732C52">
        <w:rPr>
          <w:rFonts w:ascii="Courier New" w:hAnsi="Courier New" w:cs="Courier New"/>
          <w:color w:val="000000"/>
          <w:szCs w:val="20"/>
        </w:rPr>
        <w:t>);</w:t>
      </w:r>
    </w:p>
    <w:p w14:paraId="3C0BFF69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33523610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begin</w:t>
      </w:r>
    </w:p>
    <w:p w14:paraId="73F0D242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14:paraId="78BF34FF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if </w:t>
      </w:r>
      <w:r w:rsidRPr="00732C52">
        <w:rPr>
          <w:rFonts w:ascii="Courier New" w:hAnsi="Courier New" w:cs="Courier New"/>
          <w:color w:val="000000"/>
          <w:szCs w:val="20"/>
        </w:rPr>
        <w:t>x&gt;=</w:t>
      </w:r>
      <w:r w:rsidRPr="00732C52">
        <w:rPr>
          <w:rFonts w:ascii="Courier New" w:hAnsi="Courier New" w:cs="Courier New"/>
          <w:color w:val="006400"/>
          <w:szCs w:val="20"/>
        </w:rPr>
        <w:t xml:space="preserve">2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then</w:t>
      </w:r>
    </w:p>
    <w:p w14:paraId="5A6100C3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14:paraId="566728DB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 </w:t>
      </w:r>
      <w:r w:rsidRPr="00732C52">
        <w:rPr>
          <w:rFonts w:ascii="Courier New" w:hAnsi="Courier New" w:cs="Courier New"/>
          <w:color w:val="000000"/>
          <w:szCs w:val="20"/>
        </w:rPr>
        <w:t>y:=sqr(x)+</w:t>
      </w:r>
      <w:r w:rsidRPr="00732C52">
        <w:rPr>
          <w:rFonts w:ascii="Courier New" w:hAnsi="Courier New" w:cs="Courier New"/>
          <w:color w:val="006400"/>
          <w:szCs w:val="20"/>
        </w:rPr>
        <w:t>4</w:t>
      </w:r>
      <w:r w:rsidRPr="00732C52">
        <w:rPr>
          <w:rFonts w:ascii="Courier New" w:hAnsi="Courier New" w:cs="Courier New"/>
          <w:color w:val="000000"/>
          <w:szCs w:val="20"/>
        </w:rPr>
        <w:t>*x+</w:t>
      </w:r>
      <w:r w:rsidRPr="00732C52">
        <w:rPr>
          <w:rFonts w:ascii="Courier New" w:hAnsi="Courier New" w:cs="Courier New"/>
          <w:color w:val="006400"/>
          <w:szCs w:val="20"/>
        </w:rPr>
        <w:t>5</w:t>
      </w:r>
    </w:p>
    <w:p w14:paraId="4E97489A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</w:p>
    <w:p w14:paraId="1CC91D21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6400"/>
          <w:szCs w:val="20"/>
        </w:rPr>
        <w:t xml:space="preserve">  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else</w:t>
      </w:r>
    </w:p>
    <w:p w14:paraId="6A6F4504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14:paraId="49B795FA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 if </w:t>
      </w:r>
      <w:r w:rsidRPr="00732C52">
        <w:rPr>
          <w:rFonts w:ascii="Courier New" w:hAnsi="Courier New" w:cs="Courier New"/>
          <w:color w:val="000000"/>
          <w:szCs w:val="20"/>
        </w:rPr>
        <w:t>x&lt;-</w:t>
      </w:r>
      <w:r w:rsidRPr="00732C52">
        <w:rPr>
          <w:rFonts w:ascii="Courier New" w:hAnsi="Courier New" w:cs="Courier New"/>
          <w:color w:val="006400"/>
          <w:szCs w:val="20"/>
        </w:rPr>
        <w:t xml:space="preserve">2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then</w:t>
      </w:r>
    </w:p>
    <w:p w14:paraId="23016466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14:paraId="077568F6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  </w:t>
      </w:r>
      <w:r w:rsidRPr="00732C52">
        <w:rPr>
          <w:rFonts w:ascii="Courier New" w:hAnsi="Courier New" w:cs="Courier New"/>
          <w:color w:val="000000"/>
          <w:szCs w:val="20"/>
        </w:rPr>
        <w:t>y:=</w:t>
      </w:r>
      <w:r w:rsidRPr="00732C52">
        <w:rPr>
          <w:rFonts w:ascii="Courier New" w:hAnsi="Courier New" w:cs="Courier New"/>
          <w:color w:val="006400"/>
          <w:szCs w:val="20"/>
        </w:rPr>
        <w:t>1</w:t>
      </w:r>
    </w:p>
    <w:p w14:paraId="3E4858EB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Cs w:val="20"/>
        </w:rPr>
      </w:pPr>
    </w:p>
    <w:p w14:paraId="78880802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6400"/>
          <w:szCs w:val="20"/>
        </w:rPr>
        <w:lastRenderedPageBreak/>
        <w:t xml:space="preserve">    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else</w:t>
      </w:r>
    </w:p>
    <w:p w14:paraId="15A8305C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14:paraId="7054082B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  </w:t>
      </w:r>
      <w:r w:rsidRPr="00732C52">
        <w:rPr>
          <w:rFonts w:ascii="Courier New" w:hAnsi="Courier New" w:cs="Courier New"/>
          <w:color w:val="000000"/>
          <w:szCs w:val="20"/>
        </w:rPr>
        <w:t>y:=sqr(x)</w:t>
      </w:r>
    </w:p>
    <w:p w14:paraId="62CA5626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0757EBD1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end</w:t>
      </w:r>
      <w:r w:rsidRPr="00732C52">
        <w:rPr>
          <w:rFonts w:ascii="Courier New" w:hAnsi="Courier New" w:cs="Courier New"/>
          <w:color w:val="000000"/>
          <w:szCs w:val="20"/>
        </w:rPr>
        <w:t>;</w:t>
      </w:r>
    </w:p>
    <w:p w14:paraId="52FE55A4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02284E92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begin</w:t>
      </w:r>
    </w:p>
    <w:p w14:paraId="5F5AF048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14:paraId="3EC0F1AB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</w:t>
      </w:r>
      <w:r w:rsidRPr="00732C52">
        <w:rPr>
          <w:rFonts w:ascii="Courier New" w:hAnsi="Courier New" w:cs="Courier New"/>
          <w:color w:val="000000"/>
          <w:szCs w:val="20"/>
        </w:rPr>
        <w:t>x:=-</w:t>
      </w:r>
      <w:r w:rsidRPr="00732C52">
        <w:rPr>
          <w:rFonts w:ascii="Courier New" w:hAnsi="Courier New" w:cs="Courier New"/>
          <w:color w:val="006400"/>
          <w:szCs w:val="20"/>
        </w:rPr>
        <w:t>3</w:t>
      </w:r>
      <w:r w:rsidRPr="00732C52">
        <w:rPr>
          <w:rFonts w:ascii="Courier New" w:hAnsi="Courier New" w:cs="Courier New"/>
          <w:color w:val="000000"/>
          <w:szCs w:val="20"/>
        </w:rPr>
        <w:t>;</w:t>
      </w:r>
    </w:p>
    <w:p w14:paraId="0B04131A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365D8817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repeat</w:t>
      </w:r>
    </w:p>
    <w:p w14:paraId="3D3AA44F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Cs w:val="20"/>
        </w:rPr>
      </w:pPr>
    </w:p>
    <w:p w14:paraId="0DBE4F42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Cs w:val="20"/>
        </w:rPr>
        <w:t xml:space="preserve">     </w:t>
      </w:r>
      <w:r w:rsidRPr="00732C52">
        <w:rPr>
          <w:rFonts w:ascii="Courier New" w:hAnsi="Courier New" w:cs="Courier New"/>
          <w:color w:val="000000"/>
          <w:szCs w:val="20"/>
        </w:rPr>
        <w:t>f(x,y);</w:t>
      </w:r>
    </w:p>
    <w:p w14:paraId="58F3414F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071D6598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    writeln(x:</w:t>
      </w:r>
      <w:r w:rsidRPr="00732C52">
        <w:rPr>
          <w:rFonts w:ascii="Courier New" w:hAnsi="Courier New" w:cs="Courier New"/>
          <w:color w:val="006400"/>
          <w:szCs w:val="20"/>
        </w:rPr>
        <w:t>4</w:t>
      </w:r>
      <w:r w:rsidRPr="00732C52">
        <w:rPr>
          <w:rFonts w:ascii="Courier New" w:hAnsi="Courier New" w:cs="Courier New"/>
          <w:color w:val="000000"/>
          <w:szCs w:val="20"/>
        </w:rPr>
        <w:t>:</w:t>
      </w:r>
      <w:r w:rsidRPr="00732C52">
        <w:rPr>
          <w:rFonts w:ascii="Courier New" w:hAnsi="Courier New" w:cs="Courier New"/>
          <w:color w:val="006400"/>
          <w:szCs w:val="20"/>
        </w:rPr>
        <w:t>1</w:t>
      </w:r>
      <w:r w:rsidRPr="00732C52">
        <w:rPr>
          <w:rFonts w:ascii="Courier New" w:hAnsi="Courier New" w:cs="Courier New"/>
          <w:color w:val="000000"/>
          <w:szCs w:val="20"/>
        </w:rPr>
        <w:t>,y:</w:t>
      </w:r>
      <w:r w:rsidRPr="00732C52">
        <w:rPr>
          <w:rFonts w:ascii="Courier New" w:hAnsi="Courier New" w:cs="Courier New"/>
          <w:color w:val="006400"/>
          <w:szCs w:val="20"/>
        </w:rPr>
        <w:t>8</w:t>
      </w:r>
      <w:r w:rsidRPr="00732C52">
        <w:rPr>
          <w:rFonts w:ascii="Courier New" w:hAnsi="Courier New" w:cs="Courier New"/>
          <w:color w:val="000000"/>
          <w:szCs w:val="20"/>
        </w:rPr>
        <w:t>:</w:t>
      </w:r>
      <w:r w:rsidRPr="00732C52">
        <w:rPr>
          <w:rFonts w:ascii="Courier New" w:hAnsi="Courier New" w:cs="Courier New"/>
          <w:color w:val="006400"/>
          <w:szCs w:val="20"/>
        </w:rPr>
        <w:t>2</w:t>
      </w:r>
      <w:r w:rsidRPr="00732C52">
        <w:rPr>
          <w:rFonts w:ascii="Courier New" w:hAnsi="Courier New" w:cs="Courier New"/>
          <w:color w:val="000000"/>
          <w:szCs w:val="20"/>
        </w:rPr>
        <w:t>);</w:t>
      </w:r>
    </w:p>
    <w:p w14:paraId="0DCF2F4B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60561720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    x:=x+</w:t>
      </w:r>
      <w:r w:rsidRPr="00732C52">
        <w:rPr>
          <w:rFonts w:ascii="Courier New" w:hAnsi="Courier New" w:cs="Courier New"/>
          <w:color w:val="006400"/>
          <w:szCs w:val="20"/>
        </w:rPr>
        <w:t>1</w:t>
      </w:r>
      <w:r w:rsidRPr="00732C52">
        <w:rPr>
          <w:rFonts w:ascii="Courier New" w:hAnsi="Courier New" w:cs="Courier New"/>
          <w:color w:val="000000"/>
          <w:szCs w:val="20"/>
        </w:rPr>
        <w:t>;</w:t>
      </w:r>
    </w:p>
    <w:p w14:paraId="61C22062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</w:p>
    <w:p w14:paraId="6F612FCF" w14:textId="77777777" w:rsidR="00732C52" w:rsidRPr="002C5490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rPrChange w:id="30" w:author="Home" w:date="2020-04-27T21:20:00Z">
            <w:rPr>
              <w:rFonts w:ascii="Courier New" w:hAnsi="Courier New" w:cs="Courier New"/>
              <w:color w:val="000000"/>
              <w:szCs w:val="20"/>
              <w:lang w:val="ru-RU"/>
            </w:rPr>
          </w:rPrChange>
        </w:rPr>
      </w:pPr>
      <w:r w:rsidRPr="00732C52">
        <w:rPr>
          <w:rFonts w:ascii="Courier New" w:hAnsi="Courier New" w:cs="Courier New"/>
          <w:color w:val="000000"/>
          <w:szCs w:val="20"/>
        </w:rPr>
        <w:t xml:space="preserve">  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until</w:t>
      </w:r>
      <w:r w:rsidRPr="002C5490">
        <w:rPr>
          <w:rFonts w:ascii="Courier New" w:hAnsi="Courier New" w:cs="Courier New"/>
          <w:b/>
          <w:bCs/>
          <w:color w:val="000000"/>
          <w:szCs w:val="20"/>
          <w:rPrChange w:id="31" w:author="Home" w:date="2020-04-27T21:20:00Z">
            <w:rPr>
              <w:rFonts w:ascii="Courier New" w:hAnsi="Courier New" w:cs="Courier New"/>
              <w:b/>
              <w:bCs/>
              <w:color w:val="000000"/>
              <w:szCs w:val="20"/>
              <w:lang w:val="ru-RU"/>
            </w:rPr>
          </w:rPrChange>
        </w:rPr>
        <w:t xml:space="preserve"> </w:t>
      </w:r>
      <w:r w:rsidRPr="00732C52">
        <w:rPr>
          <w:rFonts w:ascii="Courier New" w:hAnsi="Courier New" w:cs="Courier New"/>
          <w:color w:val="000000"/>
          <w:szCs w:val="20"/>
        </w:rPr>
        <w:t>x</w:t>
      </w:r>
      <w:r w:rsidRPr="002C5490">
        <w:rPr>
          <w:rFonts w:ascii="Courier New" w:hAnsi="Courier New" w:cs="Courier New"/>
          <w:color w:val="000000"/>
          <w:szCs w:val="20"/>
          <w:rPrChange w:id="32" w:author="Home" w:date="2020-04-27T21:20:00Z">
            <w:rPr>
              <w:rFonts w:ascii="Courier New" w:hAnsi="Courier New" w:cs="Courier New"/>
              <w:color w:val="000000"/>
              <w:szCs w:val="20"/>
              <w:lang w:val="ru-RU"/>
            </w:rPr>
          </w:rPrChange>
        </w:rPr>
        <w:t>&gt;</w:t>
      </w:r>
      <w:r w:rsidRPr="002C5490">
        <w:rPr>
          <w:rFonts w:ascii="Courier New" w:hAnsi="Courier New" w:cs="Courier New"/>
          <w:color w:val="006400"/>
          <w:szCs w:val="20"/>
          <w:rPrChange w:id="33" w:author="Home" w:date="2020-04-27T21:20:00Z">
            <w:rPr>
              <w:rFonts w:ascii="Courier New" w:hAnsi="Courier New" w:cs="Courier New"/>
              <w:color w:val="006400"/>
              <w:szCs w:val="20"/>
              <w:lang w:val="ru-RU"/>
            </w:rPr>
          </w:rPrChange>
        </w:rPr>
        <w:t xml:space="preserve">3 </w:t>
      </w:r>
      <w:r w:rsidRPr="002C5490">
        <w:rPr>
          <w:rFonts w:ascii="Courier New" w:hAnsi="Courier New" w:cs="Courier New"/>
          <w:color w:val="000000"/>
          <w:szCs w:val="20"/>
          <w:rPrChange w:id="34" w:author="Home" w:date="2020-04-27T21:20:00Z">
            <w:rPr>
              <w:rFonts w:ascii="Courier New" w:hAnsi="Courier New" w:cs="Courier New"/>
              <w:color w:val="000000"/>
              <w:szCs w:val="20"/>
              <w:lang w:val="ru-RU"/>
            </w:rPr>
          </w:rPrChange>
        </w:rPr>
        <w:t>;</w:t>
      </w:r>
    </w:p>
    <w:p w14:paraId="7E73FABA" w14:textId="77777777" w:rsidR="00732C52" w:rsidRPr="002C5490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rPrChange w:id="35" w:author="Home" w:date="2020-04-27T21:20:00Z">
            <w:rPr>
              <w:rFonts w:ascii="Courier New" w:hAnsi="Courier New" w:cs="Courier New"/>
              <w:color w:val="000000"/>
              <w:szCs w:val="20"/>
              <w:lang w:val="ru-RU"/>
            </w:rPr>
          </w:rPrChange>
        </w:rPr>
      </w:pPr>
    </w:p>
    <w:p w14:paraId="4266AC61" w14:textId="77777777" w:rsidR="00732C52" w:rsidRPr="002C5490" w:rsidRDefault="00732C52" w:rsidP="00732C52">
      <w:pPr>
        <w:spacing w:after="200" w:line="360" w:lineRule="auto"/>
        <w:ind w:firstLine="567"/>
        <w:rPr>
          <w:rFonts w:ascii="Courier New" w:hAnsi="Courier New" w:cs="Courier New"/>
          <w:color w:val="000000"/>
          <w:szCs w:val="20"/>
          <w:rPrChange w:id="36" w:author="Home" w:date="2020-04-27T21:20:00Z">
            <w:rPr>
              <w:rFonts w:ascii="Courier New" w:hAnsi="Courier New" w:cs="Courier New"/>
              <w:color w:val="000000"/>
              <w:szCs w:val="20"/>
              <w:lang w:val="ru-RU"/>
            </w:rPr>
          </w:rPrChange>
        </w:rPr>
      </w:pPr>
      <w:r w:rsidRPr="002C5490">
        <w:rPr>
          <w:rFonts w:ascii="Courier New" w:hAnsi="Courier New" w:cs="Courier New"/>
          <w:color w:val="000000"/>
          <w:szCs w:val="20"/>
          <w:rPrChange w:id="37" w:author="Home" w:date="2020-04-27T21:20:00Z">
            <w:rPr>
              <w:rFonts w:ascii="Courier New" w:hAnsi="Courier New" w:cs="Courier New"/>
              <w:color w:val="000000"/>
              <w:szCs w:val="20"/>
              <w:lang w:val="ru-RU"/>
            </w:rPr>
          </w:rPrChange>
        </w:rPr>
        <w:t xml:space="preserve">  </w:t>
      </w:r>
      <w:r w:rsidRPr="00732C52">
        <w:rPr>
          <w:rFonts w:ascii="Courier New" w:hAnsi="Courier New" w:cs="Courier New"/>
          <w:b/>
          <w:bCs/>
          <w:color w:val="000000"/>
          <w:szCs w:val="20"/>
        </w:rPr>
        <w:t>end</w:t>
      </w:r>
      <w:r w:rsidRPr="002C5490">
        <w:rPr>
          <w:rFonts w:ascii="Courier New" w:hAnsi="Courier New" w:cs="Courier New"/>
          <w:color w:val="000000"/>
          <w:szCs w:val="20"/>
          <w:rPrChange w:id="38" w:author="Home" w:date="2020-04-27T21:20:00Z">
            <w:rPr>
              <w:rFonts w:ascii="Courier New" w:hAnsi="Courier New" w:cs="Courier New"/>
              <w:color w:val="000000"/>
              <w:szCs w:val="20"/>
              <w:lang w:val="ru-RU"/>
            </w:rPr>
          </w:rPrChange>
        </w:rPr>
        <w:t>.</w:t>
      </w:r>
    </w:p>
    <w:p w14:paraId="77EFD3FC" w14:textId="77777777" w:rsidR="00732C52" w:rsidRPr="00FB7A3B" w:rsidRDefault="00732C52" w:rsidP="00732C5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6A46714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>-3.0    1.00</w:t>
      </w:r>
    </w:p>
    <w:p w14:paraId="2C133FE9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>-2.0    4.00</w:t>
      </w:r>
    </w:p>
    <w:p w14:paraId="798798B8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>-1.0    1.00</w:t>
      </w:r>
    </w:p>
    <w:p w14:paraId="61FACB32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 xml:space="preserve"> 0.0    0.00</w:t>
      </w:r>
    </w:p>
    <w:p w14:paraId="6D521CD8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 xml:space="preserve"> 1.0    1.00</w:t>
      </w:r>
    </w:p>
    <w:p w14:paraId="022988F4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 xml:space="preserve"> 2.0   17.00</w:t>
      </w:r>
    </w:p>
    <w:p w14:paraId="0E779D22" w14:textId="77777777" w:rsidR="00732C52" w:rsidRPr="00FB7A3B" w:rsidRDefault="00732C52" w:rsidP="00732C52">
      <w:pPr>
        <w:spacing w:after="200" w:line="360" w:lineRule="auto"/>
        <w:rPr>
          <w:rFonts w:ascii="Times New Roman" w:eastAsia="Times New Roman" w:hAnsi="Times New Roman" w:cs="Times New Roman"/>
          <w:b/>
          <w:bCs/>
          <w:sz w:val="40"/>
          <w:szCs w:val="28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 xml:space="preserve"> 3.0   26.00</w:t>
      </w:r>
    </w:p>
    <w:p w14:paraId="1DD3E671" w14:textId="77777777" w:rsidR="00E97183" w:rsidRPr="00FB7A3B" w:rsidRDefault="00E97183" w:rsidP="00E97183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FB7A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653C334C" w14:textId="77777777" w:rsidR="00E97183" w:rsidRDefault="00E97183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5188D7EE" w14:textId="77777777" w:rsidR="00732C52" w:rsidRDefault="00732C52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BCC0D81" wp14:editId="4E2ED725">
            <wp:extent cx="2495550" cy="1756128"/>
            <wp:effectExtent l="19050" t="0" r="0" b="0"/>
            <wp:docPr id="2" name="Рисунок 1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9FD4" w14:textId="77777777" w:rsidR="00732C52" w:rsidRPr="00FB7A3B" w:rsidRDefault="00732C52" w:rsidP="00E97183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FB7A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3903DBE" w14:textId="77777777" w:rsidR="00732C52" w:rsidRPr="00FB7A3B" w:rsidRDefault="00732C52" w:rsidP="002C5490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2C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 w:rsidRPr="00732C5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y</w:t>
      </w:r>
      <w:r w:rsidRPr="00732C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оформить в виде процедуры (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и 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732C52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нужно объявить как локальные переменные процедуры</w:t>
      </w:r>
      <w:r w:rsidRPr="00732C5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6F9D5E90" w14:textId="77777777" w:rsidR="00732C52" w:rsidRPr="00FB7A3B" w:rsidRDefault="00732C52" w:rsidP="00732C52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FB7A3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0341B187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Program</w:t>
      </w:r>
      <w:r w:rsidRPr="00FB7A3B"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  <w:t xml:space="preserve">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L</w:t>
      </w:r>
      <w:r w:rsidRPr="00FB7A3B">
        <w:rPr>
          <w:rFonts w:ascii="Courier New" w:hAnsi="Courier New" w:cs="Courier New"/>
          <w:color w:val="000000"/>
          <w:sz w:val="24"/>
          <w:szCs w:val="20"/>
          <w:lang w:val="ru-RU"/>
        </w:rPr>
        <w:t>7_3;</w:t>
      </w:r>
    </w:p>
    <w:p w14:paraId="0A443B39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lang w:val="ru-RU"/>
        </w:rPr>
      </w:pPr>
    </w:p>
    <w:p w14:paraId="76A0AF81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Var</w:t>
      </w:r>
      <w:bookmarkStart w:id="39" w:name="_GoBack"/>
      <w:bookmarkEnd w:id="39"/>
    </w:p>
    <w:p w14:paraId="0D79E8BC" w14:textId="77777777" w:rsidR="00732C52" w:rsidRPr="00FB7A3B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</w:pPr>
    </w:p>
    <w:p w14:paraId="18E228D3" w14:textId="77777777" w:rsidR="00732C52" w:rsidRPr="002C5490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rPrChange w:id="40" w:author="Home" w:date="2020-04-27T21:20:00Z">
            <w:rPr>
              <w:rFonts w:ascii="Courier New" w:hAnsi="Courier New" w:cs="Courier New"/>
              <w:color w:val="000000"/>
              <w:sz w:val="24"/>
              <w:szCs w:val="20"/>
              <w:lang w:val="ru-RU"/>
            </w:rPr>
          </w:rPrChange>
        </w:rPr>
      </w:pPr>
      <w:r w:rsidRPr="00FB7A3B">
        <w:rPr>
          <w:rFonts w:ascii="Courier New" w:hAnsi="Courier New" w:cs="Courier New"/>
          <w:b/>
          <w:bCs/>
          <w:color w:val="000000"/>
          <w:sz w:val="24"/>
          <w:szCs w:val="20"/>
          <w:lang w:val="ru-RU"/>
        </w:rPr>
        <w:t xml:space="preserve">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y</w:t>
      </w:r>
      <w:r w:rsidRPr="002C5490">
        <w:rPr>
          <w:rFonts w:ascii="Courier New" w:hAnsi="Courier New" w:cs="Courier New"/>
          <w:color w:val="000000"/>
          <w:sz w:val="24"/>
          <w:szCs w:val="20"/>
          <w:rPrChange w:id="41" w:author="Home" w:date="2020-04-27T21:20:00Z">
            <w:rPr>
              <w:rFonts w:ascii="Courier New" w:hAnsi="Courier New" w:cs="Courier New"/>
              <w:color w:val="000000"/>
              <w:sz w:val="24"/>
              <w:szCs w:val="20"/>
              <w:lang w:val="ru-RU"/>
            </w:rPr>
          </w:rPrChange>
        </w:rPr>
        <w:t>,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x</w:t>
      </w:r>
      <w:r w:rsidRPr="002C5490">
        <w:rPr>
          <w:rFonts w:ascii="Courier New" w:hAnsi="Courier New" w:cs="Courier New"/>
          <w:color w:val="000000"/>
          <w:sz w:val="24"/>
          <w:szCs w:val="20"/>
          <w:rPrChange w:id="42" w:author="Home" w:date="2020-04-27T21:20:00Z">
            <w:rPr>
              <w:rFonts w:ascii="Courier New" w:hAnsi="Courier New" w:cs="Courier New"/>
              <w:color w:val="000000"/>
              <w:sz w:val="24"/>
              <w:szCs w:val="20"/>
              <w:lang w:val="ru-RU"/>
            </w:rPr>
          </w:rPrChange>
        </w:rPr>
        <w:t>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2C5490">
        <w:rPr>
          <w:rFonts w:ascii="Courier New" w:hAnsi="Courier New" w:cs="Courier New"/>
          <w:color w:val="000000"/>
          <w:sz w:val="24"/>
          <w:szCs w:val="20"/>
          <w:rPrChange w:id="43" w:author="Home" w:date="2020-04-27T21:20:00Z">
            <w:rPr>
              <w:rFonts w:ascii="Courier New" w:hAnsi="Courier New" w:cs="Courier New"/>
              <w:color w:val="000000"/>
              <w:sz w:val="24"/>
              <w:szCs w:val="20"/>
              <w:lang w:val="ru-RU"/>
            </w:rPr>
          </w:rPrChange>
        </w:rPr>
        <w:t>;</w:t>
      </w:r>
    </w:p>
    <w:p w14:paraId="3744E6CB" w14:textId="77777777" w:rsidR="00732C52" w:rsidRPr="002C5490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rPrChange w:id="44" w:author="Home" w:date="2020-04-27T21:20:00Z">
            <w:rPr>
              <w:rFonts w:ascii="Courier New" w:hAnsi="Courier New" w:cs="Courier New"/>
              <w:color w:val="000000"/>
              <w:sz w:val="24"/>
              <w:szCs w:val="20"/>
              <w:lang w:val="ru-RU"/>
            </w:rPr>
          </w:rPrChange>
        </w:rPr>
      </w:pPr>
    </w:p>
    <w:p w14:paraId="6956BFCD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function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pow(x,n: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4009154E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37833883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14:paraId="401BD800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073A4CBF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result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:=exp(ln(x)*n)</w:t>
      </w:r>
    </w:p>
    <w:p w14:paraId="629EFF92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8BF691F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32307F03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9856B23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function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ctg(x: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5E6BD768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6A33ABBC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14:paraId="5B504E45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32D79A63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result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:=cos(x)/sin(x)</w:t>
      </w:r>
    </w:p>
    <w:p w14:paraId="144AA255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E424C9B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208192DA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25EB860B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procedure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f(x: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; </w:t>
      </w: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var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y: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57822D76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3816DD10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var</w:t>
      </w:r>
    </w:p>
    <w:p w14:paraId="602B7671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7E6BBFC3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a,z:</w:t>
      </w:r>
      <w:r w:rsidRPr="00732C52">
        <w:rPr>
          <w:rFonts w:ascii="Courier New" w:hAnsi="Courier New" w:cs="Courier New"/>
          <w:color w:val="0000FF"/>
          <w:sz w:val="24"/>
          <w:szCs w:val="20"/>
        </w:rPr>
        <w:t>real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06A89F91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0DFE3DBE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14:paraId="6D93611C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4A016D20" w14:textId="73056322" w:rsidR="00732C52" w:rsidRPr="00732C52" w:rsidRDefault="002C5490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</w:t>
      </w:r>
    </w:p>
    <w:p w14:paraId="33C44B81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  a:=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3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*pow(x,(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7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/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9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))+ctg(x+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3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0C915667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  z:=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2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*pow(x,(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3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/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2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))+ctg(x+</w:t>
      </w:r>
      <w:r w:rsidRPr="00732C52">
        <w:rPr>
          <w:rFonts w:ascii="Courier New" w:hAnsi="Courier New" w:cs="Courier New"/>
          <w:color w:val="006400"/>
          <w:sz w:val="24"/>
          <w:szCs w:val="20"/>
        </w:rPr>
        <w:t>2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3EAC6C49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  y:=(ctg(x)-ctg(z))/(ctg(a)+ctg(x))-ctg(z);</w:t>
      </w:r>
    </w:p>
    <w:p w14:paraId="77C2EF34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lastRenderedPageBreak/>
        <w:t>end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;</w:t>
      </w:r>
    </w:p>
    <w:p w14:paraId="0C5F910F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494CA6F8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>begin</w:t>
      </w:r>
    </w:p>
    <w:p w14:paraId="1CAE4C9E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0"/>
        </w:rPr>
      </w:pPr>
    </w:p>
    <w:p w14:paraId="65BDF8AD" w14:textId="46F847EF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b/>
          <w:bCs/>
          <w:color w:val="000000"/>
          <w:sz w:val="24"/>
          <w:szCs w:val="20"/>
        </w:rPr>
        <w:t xml:space="preserve">  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f(</w:t>
      </w:r>
      <w:r w:rsidR="002C5490">
        <w:rPr>
          <w:rFonts w:ascii="Courier New" w:hAnsi="Courier New" w:cs="Courier New"/>
          <w:color w:val="000000"/>
          <w:sz w:val="24"/>
          <w:szCs w:val="20"/>
          <w:lang w:val="ru-RU"/>
        </w:rPr>
        <w:t>2,</w:t>
      </w:r>
      <w:r w:rsidRPr="00732C52">
        <w:rPr>
          <w:rFonts w:ascii="Courier New" w:hAnsi="Courier New" w:cs="Courier New"/>
          <w:color w:val="000000"/>
          <w:sz w:val="24"/>
          <w:szCs w:val="20"/>
        </w:rPr>
        <w:t>y);</w:t>
      </w:r>
    </w:p>
    <w:p w14:paraId="43F9F64A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676A4EDF" w14:textId="77777777" w:rsid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r w:rsidRPr="00732C52">
        <w:rPr>
          <w:rFonts w:ascii="Courier New" w:hAnsi="Courier New" w:cs="Courier New"/>
          <w:color w:val="000000"/>
          <w:sz w:val="24"/>
          <w:szCs w:val="20"/>
        </w:rPr>
        <w:t xml:space="preserve">   </w:t>
      </w:r>
      <w:r w:rsidRPr="00FB7A3B">
        <w:rPr>
          <w:rFonts w:ascii="Courier New" w:hAnsi="Courier New" w:cs="Courier New"/>
          <w:color w:val="000000"/>
          <w:sz w:val="24"/>
          <w:szCs w:val="20"/>
        </w:rPr>
        <w:t>write(</w:t>
      </w:r>
      <w:r w:rsidRPr="00FB7A3B">
        <w:rPr>
          <w:rFonts w:ascii="Courier New" w:hAnsi="Courier New" w:cs="Courier New"/>
          <w:color w:val="0000FF"/>
          <w:sz w:val="24"/>
          <w:szCs w:val="20"/>
        </w:rPr>
        <w:t>'y = '</w:t>
      </w:r>
      <w:r w:rsidRPr="00FB7A3B">
        <w:rPr>
          <w:rFonts w:ascii="Courier New" w:hAnsi="Courier New" w:cs="Courier New"/>
          <w:color w:val="000000"/>
          <w:sz w:val="24"/>
          <w:szCs w:val="20"/>
        </w:rPr>
        <w:t>,y:</w:t>
      </w:r>
      <w:r w:rsidRPr="00FB7A3B">
        <w:rPr>
          <w:rFonts w:ascii="Courier New" w:hAnsi="Courier New" w:cs="Courier New"/>
          <w:color w:val="006400"/>
          <w:sz w:val="24"/>
          <w:szCs w:val="20"/>
        </w:rPr>
        <w:t>6</w:t>
      </w:r>
      <w:r w:rsidRPr="00FB7A3B">
        <w:rPr>
          <w:rFonts w:ascii="Courier New" w:hAnsi="Courier New" w:cs="Courier New"/>
          <w:color w:val="000000"/>
          <w:sz w:val="24"/>
          <w:szCs w:val="20"/>
        </w:rPr>
        <w:t>:</w:t>
      </w:r>
      <w:r w:rsidRPr="00FB7A3B">
        <w:rPr>
          <w:rFonts w:ascii="Courier New" w:hAnsi="Courier New" w:cs="Courier New"/>
          <w:color w:val="006400"/>
          <w:sz w:val="24"/>
          <w:szCs w:val="20"/>
        </w:rPr>
        <w:t>4</w:t>
      </w:r>
      <w:r w:rsidRPr="00FB7A3B">
        <w:rPr>
          <w:rFonts w:ascii="Courier New" w:hAnsi="Courier New" w:cs="Courier New"/>
          <w:color w:val="000000"/>
          <w:sz w:val="24"/>
          <w:szCs w:val="20"/>
        </w:rPr>
        <w:t>);</w:t>
      </w:r>
    </w:p>
    <w:p w14:paraId="7460A09E" w14:textId="77777777" w:rsidR="00732C52" w:rsidRPr="00732C52" w:rsidRDefault="00732C52" w:rsidP="00732C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14:paraId="39FEC4E9" w14:textId="77777777" w:rsidR="00732C52" w:rsidRDefault="00732C52" w:rsidP="00732C52">
      <w:pPr>
        <w:spacing w:after="200" w:line="360" w:lineRule="auto"/>
        <w:ind w:firstLine="567"/>
        <w:rPr>
          <w:rFonts w:ascii="Courier New" w:hAnsi="Courier New" w:cs="Courier New"/>
          <w:color w:val="000000"/>
          <w:sz w:val="24"/>
          <w:szCs w:val="20"/>
        </w:rPr>
      </w:pPr>
      <w:r w:rsidRPr="00FB7A3B">
        <w:rPr>
          <w:rFonts w:ascii="Courier New" w:hAnsi="Courier New" w:cs="Courier New"/>
          <w:b/>
          <w:bCs/>
          <w:color w:val="000000"/>
          <w:sz w:val="24"/>
          <w:szCs w:val="20"/>
        </w:rPr>
        <w:t>end</w:t>
      </w:r>
      <w:r w:rsidRPr="00FB7A3B">
        <w:rPr>
          <w:rFonts w:ascii="Courier New" w:hAnsi="Courier New" w:cs="Courier New"/>
          <w:color w:val="000000"/>
          <w:sz w:val="24"/>
          <w:szCs w:val="20"/>
        </w:rPr>
        <w:t>.</w:t>
      </w:r>
    </w:p>
    <w:p w14:paraId="7DD4EDB1" w14:textId="77777777" w:rsidR="00732C52" w:rsidRPr="00732C52" w:rsidRDefault="00732C52" w:rsidP="00732C5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6CAF9157" w14:textId="77777777" w:rsidR="00732C52" w:rsidRPr="00732C52" w:rsidRDefault="00732C52" w:rsidP="00732C52">
      <w:pPr>
        <w:spacing w:after="200" w:line="360" w:lineRule="auto"/>
        <w:ind w:firstLine="567"/>
        <w:rPr>
          <w:rFonts w:ascii="Courier New" w:hAnsi="Courier New" w:cs="Courier New"/>
          <w:color w:val="000000"/>
          <w:sz w:val="32"/>
          <w:szCs w:val="20"/>
          <w:lang w:val="ru-RU"/>
        </w:rPr>
      </w:pPr>
      <w:r w:rsidRPr="00732C52">
        <w:rPr>
          <w:rFonts w:ascii="Courier New CYR" w:hAnsi="Courier New CYR" w:cs="Courier New CYR"/>
          <w:sz w:val="24"/>
          <w:szCs w:val="20"/>
          <w:lang w:val="ru-RU"/>
        </w:rPr>
        <w:t>y = 3.5990</w:t>
      </w:r>
    </w:p>
    <w:p w14:paraId="2667A221" w14:textId="77777777" w:rsidR="00732C52" w:rsidRPr="00732C52" w:rsidRDefault="00732C52" w:rsidP="00732C52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36"/>
          <w:szCs w:val="28"/>
          <w:lang w:val="ru-RU"/>
        </w:rPr>
      </w:pPr>
    </w:p>
    <w:p w14:paraId="70C398A3" w14:textId="77777777" w:rsidR="00732C52" w:rsidRDefault="00732C5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AC39E74" w14:textId="77777777"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5DA277B8" w14:textId="77777777" w:rsidR="00DC1790" w:rsidRPr="00DC1790" w:rsidRDefault="00DC1790" w:rsidP="00DC1790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было изучено</w:t>
      </w:r>
      <w:r w:rsidRPr="00DC17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DC1790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ru-RU"/>
        </w:rPr>
        <w:t>оставление программ с использованием процедур и функций</w:t>
      </w:r>
      <w:r w:rsidRPr="00DC17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="012A158B"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использованы для решения заданий. Также научились </w:t>
      </w:r>
      <w:r w:rsidRPr="00AD276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вычислять нестандартные функции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3CD7B4CC" w14:textId="77777777" w:rsidR="00D64AC7" w:rsidRPr="00732C52" w:rsidRDefault="00D64AC7" w:rsidP="012A15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D64AC7" w:rsidRPr="00732C52" w:rsidSect="00FA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638DE1" w16cid:durableId="2228EAC8"/>
  <w16cid:commentId w16cid:paraId="3746CEB3" w16cid:durableId="2228EAFB"/>
  <w16cid:commentId w16cid:paraId="327487F6" w16cid:durableId="2228EB5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3AE8D" w14:textId="77777777" w:rsidR="00690FB0" w:rsidRDefault="00690FB0" w:rsidP="00A02701">
      <w:pPr>
        <w:spacing w:after="0" w:line="240" w:lineRule="auto"/>
      </w:pPr>
      <w:r>
        <w:separator/>
      </w:r>
    </w:p>
  </w:endnote>
  <w:endnote w:type="continuationSeparator" w:id="0">
    <w:p w14:paraId="32A2778E" w14:textId="77777777" w:rsidR="00690FB0" w:rsidRDefault="00690FB0" w:rsidP="00A02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106A2" w14:textId="77777777" w:rsidR="00690FB0" w:rsidRDefault="00690FB0" w:rsidP="00A02701">
      <w:pPr>
        <w:spacing w:after="0" w:line="240" w:lineRule="auto"/>
      </w:pPr>
      <w:r>
        <w:separator/>
      </w:r>
    </w:p>
  </w:footnote>
  <w:footnote w:type="continuationSeparator" w:id="0">
    <w:p w14:paraId="608E4F8B" w14:textId="77777777" w:rsidR="00690FB0" w:rsidRDefault="00690FB0" w:rsidP="00A02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6D27"/>
    <w:multiLevelType w:val="hybridMultilevel"/>
    <w:tmpl w:val="931C1C6E"/>
    <w:lvl w:ilvl="0" w:tplc="FFC6F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5C8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41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E9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22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EC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80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09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48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366EA"/>
    <w:multiLevelType w:val="hybridMultilevel"/>
    <w:tmpl w:val="E53843C0"/>
    <w:lvl w:ilvl="0" w:tplc="999A4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AE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CE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CF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E1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44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204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EC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09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24D7284"/>
    <w:multiLevelType w:val="hybridMultilevel"/>
    <w:tmpl w:val="FE828D94"/>
    <w:lvl w:ilvl="0" w:tplc="CF163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40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AB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0C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AF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E1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CA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67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C6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8E65FE"/>
    <w:multiLevelType w:val="hybridMultilevel"/>
    <w:tmpl w:val="2E7A8AA8"/>
    <w:lvl w:ilvl="0" w:tplc="BBB802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9149B3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032B8A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C7872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D92F1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5B03C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E6E2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920E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4D4CA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8E1B18"/>
    <w:multiLevelType w:val="hybridMultilevel"/>
    <w:tmpl w:val="466E562E"/>
    <w:lvl w:ilvl="0" w:tplc="A7B2E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49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2B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45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14F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327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A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489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4E3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3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me">
    <w15:presenceInfo w15:providerId="None" w15:userId="Home"/>
  </w15:person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4A348151"/>
    <w:rsid w:val="002C5490"/>
    <w:rsid w:val="00372DF1"/>
    <w:rsid w:val="003F797E"/>
    <w:rsid w:val="005A1EEA"/>
    <w:rsid w:val="005B1AC4"/>
    <w:rsid w:val="00690FB0"/>
    <w:rsid w:val="00732C52"/>
    <w:rsid w:val="00732DCD"/>
    <w:rsid w:val="0097699D"/>
    <w:rsid w:val="00A02701"/>
    <w:rsid w:val="00AD2763"/>
    <w:rsid w:val="00B66B42"/>
    <w:rsid w:val="00D563A1"/>
    <w:rsid w:val="00D64AC7"/>
    <w:rsid w:val="00DC1790"/>
    <w:rsid w:val="00E97183"/>
    <w:rsid w:val="00F10429"/>
    <w:rsid w:val="00FA7794"/>
    <w:rsid w:val="00FB7A3B"/>
    <w:rsid w:val="012A158B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7E77"/>
  <w15:docId w15:val="{6E3D2673-171E-495A-9CA3-89594212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79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A02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02701"/>
  </w:style>
  <w:style w:type="paragraph" w:styleId="a6">
    <w:name w:val="footer"/>
    <w:basedOn w:val="a"/>
    <w:link w:val="a7"/>
    <w:uiPriority w:val="99"/>
    <w:semiHidden/>
    <w:unhideWhenUsed/>
    <w:rsid w:val="00A02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02701"/>
  </w:style>
  <w:style w:type="paragraph" w:styleId="a8">
    <w:name w:val="Normal (Web)"/>
    <w:basedOn w:val="a"/>
    <w:uiPriority w:val="99"/>
    <w:semiHidden/>
    <w:unhideWhenUsed/>
    <w:rsid w:val="00A0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E97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97183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5B1AC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B1AC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B1AC4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B1AC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B1A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4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4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Home</cp:lastModifiedBy>
  <cp:revision>4</cp:revision>
  <dcterms:created xsi:type="dcterms:W3CDTF">2020-03-27T14:09:00Z</dcterms:created>
  <dcterms:modified xsi:type="dcterms:W3CDTF">2020-04-27T14:26:00Z</dcterms:modified>
</cp:coreProperties>
</file>