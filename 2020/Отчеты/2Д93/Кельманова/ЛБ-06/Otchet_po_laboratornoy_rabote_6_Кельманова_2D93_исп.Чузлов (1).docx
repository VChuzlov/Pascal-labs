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534D4" w14:textId="77777777" w:rsidR="009D4503" w:rsidRPr="006153E6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0" w:author="Home" w:date="2020-04-27T21:13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МинистерствонаукиивысшегообразованияРоссийскойФедерации</w:t>
      </w:r>
    </w:p>
    <w:p w14:paraId="4D98875A" w14:textId="77777777" w:rsidR="009D4503" w:rsidRPr="006153E6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1" w:author="Home" w:date="2020-04-27T21:13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федеральноегосударственноеавтономноеобразовательноеучреждение</w:t>
      </w:r>
    </w:p>
    <w:p w14:paraId="6F8D5578" w14:textId="77777777" w:rsidR="009D4503" w:rsidRPr="006153E6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2" w:author="Home" w:date="2020-04-27T21:13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высшегообразования</w:t>
      </w:r>
    </w:p>
    <w:p w14:paraId="1C14CB44" w14:textId="77777777" w:rsidR="009D4503" w:rsidRPr="006153E6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3" w:author="Home" w:date="2020-04-27T21:14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НАЦИОНАЛЬНЫЙИССЛЕДОВАТЕЛЬСКИЙ</w:t>
      </w:r>
    </w:p>
    <w:p w14:paraId="64C6AE1E" w14:textId="77777777" w:rsidR="009D4503" w:rsidRPr="006153E6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4" w:author="Home" w:date="2020-04-27T21:14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ТОМСКИЙПОЛИТЕХНИЧЕСКИЙУНИВЕРСИТЕТ»</w:t>
      </w:r>
    </w:p>
    <w:p w14:paraId="35129A81" w14:textId="77777777" w:rsidR="009D4503" w:rsidRPr="006153E6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5BE0608" w14:textId="77777777" w:rsidR="009D4503" w:rsidRPr="006153E6" w:rsidRDefault="009D450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5" w:author="Vyacheslav" w:date="2020-03-27T20:56:00Z">
          <w:pPr>
            <w:spacing w:after="0"/>
            <w:jc w:val="center"/>
          </w:pPr>
        </w:pPrChange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6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Инженернаяшколаприродныхресурсов</w:t>
      </w:r>
    </w:p>
    <w:p w14:paraId="05FA191B" w14:textId="77777777" w:rsidR="009D4503" w:rsidRPr="006153E6" w:rsidRDefault="009D450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7" w:author="Vyacheslav" w:date="2020-03-27T20:56:00Z">
          <w:pPr>
            <w:spacing w:after="0"/>
            <w:jc w:val="center"/>
          </w:pPr>
        </w:pPrChange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8" w:author="Home" w:date="2020-04-27T21:13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НаправлениеподготовкиХимическаятехнология</w:t>
      </w:r>
    </w:p>
    <w:p w14:paraId="66A1DD20" w14:textId="77777777" w:rsidR="009D4503" w:rsidRPr="006153E6" w:rsidRDefault="009D450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  <w:pPrChange w:id="9" w:author="Vyacheslav" w:date="2020-03-27T20:56:00Z">
          <w:pPr>
            <w:spacing w:after="0"/>
            <w:jc w:val="center"/>
          </w:pPr>
        </w:pPrChange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10" w:author="Home" w:date="2020-04-27T21:13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Отделениехимическойинженерии</w:t>
      </w:r>
    </w:p>
    <w:p w14:paraId="6AACF6EE" w14:textId="77777777" w:rsidR="009D4503" w:rsidRPr="006153E6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89EE4B" w14:textId="77777777" w:rsidR="009D4503" w:rsidRPr="00407B6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8760F4" w14:textId="77777777" w:rsidR="009D4503" w:rsidRPr="00BA0A0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F42D7" w14:textId="77777777" w:rsidR="009D4503" w:rsidRPr="00004A5A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D3EF8B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F99A599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472D366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11" w:author="Home" w:date="2020-04-27T21:14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СОСТАВЛЕНИЕПРОГРАММСИСПОЛЬЗОВАНИЕМДВУМЕРНЫХМАССИВОВ</w:t>
      </w:r>
      <w:r w:rsidRPr="006153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12" w:author="Home" w:date="2020-04-27T21:14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ФАЙЛЫ</w:t>
      </w:r>
    </w:p>
    <w:p w14:paraId="6424AA59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b/>
          <w:sz w:val="24"/>
          <w:szCs w:val="24"/>
          <w:lang w:val="ru-RU"/>
          <w:rPrChange w:id="13" w:author="Home" w:date="2020-04-27T21:14:00Z">
            <w:rPr>
              <w:rFonts w:ascii="Courier New" w:hAnsi="Courier New" w:cs="Courier New"/>
              <w:b/>
              <w:sz w:val="24"/>
              <w:szCs w:val="24"/>
              <w:lang w:val="ru-RU"/>
            </w:rPr>
          </w:rPrChange>
        </w:rPr>
        <w:t>Лабораторнаяработаподисциплине«Углубленныйкурсинформатики»</w:t>
      </w:r>
    </w:p>
    <w:p w14:paraId="6DA7FE4F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D3FEB4" w14:textId="77777777" w:rsidR="009D4503" w:rsidRPr="006153E6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DF2FB5" w14:textId="77777777" w:rsidR="009D4503" w:rsidRPr="006153E6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6174E" w14:textId="77777777" w:rsidR="009D4503" w:rsidRPr="006153E6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290265" w14:textId="77777777" w:rsidR="009D4503" w:rsidRPr="006153E6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4DCEA8" w14:textId="77777777" w:rsidR="009D4503" w:rsidRPr="006153E6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FDE770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  <w:rPrChange w:id="14" w:author="Home" w:date="2020-04-27T21:14:00Z">
            <w:rPr>
              <w:rFonts w:ascii="Courier New" w:hAnsi="Courier New" w:cs="Courier New"/>
              <w:sz w:val="28"/>
              <w:szCs w:val="24"/>
              <w:lang w:val="ru-RU"/>
            </w:rPr>
          </w:rPrChange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15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Выполнилстудентгр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>2</w:t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  <w:rPrChange w:id="16" w:author="Home" w:date="2020-04-27T21:14:00Z">
            <w:rPr>
              <w:rFonts w:ascii="Courier New" w:hAnsi="Courier New" w:cs="Courier New"/>
              <w:sz w:val="24"/>
              <w:szCs w:val="24"/>
              <w:u w:val="single"/>
              <w:lang w:val="ru-RU"/>
            </w:rPr>
          </w:rPrChange>
        </w:rPr>
        <w:t>Д</w:t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>93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EF5250" w:rsidRPr="006153E6">
        <w:rPr>
          <w:rFonts w:ascii="Times New Roman" w:hAnsi="Times New Roman" w:cs="Times New Roman"/>
          <w:sz w:val="24"/>
          <w:lang w:val="ru-RU"/>
          <w:rPrChange w:id="17" w:author="Home" w:date="2020-04-27T21:14:00Z">
            <w:rPr>
              <w:rFonts w:ascii="Courier New" w:hAnsi="Courier New" w:cs="Courier New"/>
              <w:sz w:val="24"/>
              <w:lang w:val="ru-RU"/>
            </w:rPr>
          </w:rPrChange>
        </w:rPr>
        <w:t>К.Е.</w:t>
      </w:r>
      <w:r w:rsidR="00AD62F3" w:rsidRPr="006153E6">
        <w:rPr>
          <w:rFonts w:ascii="Times New Roman" w:hAnsi="Times New Roman" w:cs="Times New Roman"/>
          <w:sz w:val="24"/>
          <w:lang w:val="ru-RU"/>
          <w:rPrChange w:id="18" w:author="Home" w:date="2020-04-27T21:14:00Z">
            <w:rPr>
              <w:rFonts w:ascii="Courier New" w:hAnsi="Courier New" w:cs="Courier New"/>
              <w:sz w:val="24"/>
              <w:lang w:val="ru-RU"/>
            </w:rPr>
          </w:rPrChange>
        </w:rPr>
        <w:t>Кельманова</w:t>
      </w:r>
      <w:proofErr w:type="spellEnd"/>
      <w:r w:rsidR="00AD62F3" w:rsidRPr="006153E6">
        <w:rPr>
          <w:rFonts w:ascii="Times New Roman" w:hAnsi="Times New Roman" w:cs="Times New Roman"/>
          <w:sz w:val="24"/>
          <w:lang w:val="ru-RU"/>
          <w:rPrChange w:id="19" w:author="Home" w:date="2020-04-27T21:14:00Z">
            <w:rPr>
              <w:rFonts w:ascii="Courier New" w:hAnsi="Courier New" w:cs="Courier New"/>
              <w:sz w:val="24"/>
              <w:lang w:val="ru-RU"/>
            </w:rPr>
          </w:rPrChange>
        </w:rPr>
        <w:t xml:space="preserve"> </w:t>
      </w:r>
    </w:p>
    <w:p w14:paraId="3CA47673" w14:textId="77777777" w:rsidR="009D4503" w:rsidRPr="006153E6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20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Подпись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C60ED8D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85F08B" w14:textId="77777777" w:rsidR="009D4503" w:rsidRPr="006153E6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  <w:t xml:space="preserve">_____________ 2020 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21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г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69F8CA" w14:textId="77777777" w:rsidR="009D4503" w:rsidRPr="006153E6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7A0D42" w14:textId="77777777" w:rsidR="009D4503" w:rsidRPr="006153E6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22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Отчет</w:t>
      </w:r>
      <w:ins w:id="23" w:author="Vyacheslav" w:date="2020-03-27T20:56:00Z">
        <w:r w:rsidR="00407B6D" w:rsidRPr="006153E6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r w:rsidRPr="006153E6">
        <w:rPr>
          <w:rFonts w:ascii="Times New Roman" w:hAnsi="Times New Roman" w:cs="Times New Roman"/>
          <w:sz w:val="24"/>
          <w:szCs w:val="24"/>
          <w:lang w:val="ru-RU"/>
          <w:rPrChange w:id="24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принят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5B9FCD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0E5B01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25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Преподаватель</w:t>
      </w:r>
    </w:p>
    <w:p w14:paraId="2EC625E8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  <w:rPrChange w:id="26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доцентОХИИШПР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27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к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28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т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29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н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 xml:space="preserve">.             </w:t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30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В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31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А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32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Чузлов</w:t>
      </w:r>
    </w:p>
    <w:p w14:paraId="02A90861" w14:textId="77777777" w:rsidR="009D4503" w:rsidRPr="006153E6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33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Подпись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9B33593" w14:textId="77777777" w:rsidR="009D4503" w:rsidRPr="006153E6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1B150E" w14:textId="77777777" w:rsidR="009D4503" w:rsidRPr="006153E6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ab/>
        <w:t xml:space="preserve">_____________ 2020 </w:t>
      </w:r>
      <w:r w:rsidRPr="006153E6">
        <w:rPr>
          <w:rFonts w:ascii="Times New Roman" w:hAnsi="Times New Roman" w:cs="Times New Roman"/>
          <w:sz w:val="24"/>
          <w:szCs w:val="24"/>
          <w:lang w:val="ru-RU"/>
          <w:rPrChange w:id="34" w:author="Home" w:date="2020-04-27T21:14:00Z">
            <w:rPr>
              <w:rFonts w:ascii="Courier New" w:hAnsi="Courier New" w:cs="Courier New"/>
              <w:sz w:val="24"/>
              <w:szCs w:val="24"/>
              <w:lang w:val="ru-RU"/>
            </w:rPr>
          </w:rPrChange>
        </w:rPr>
        <w:t>г</w:t>
      </w:r>
      <w:r w:rsidRPr="006153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03A3F6" w14:textId="77777777" w:rsidR="009D4503" w:rsidRPr="006153E6" w:rsidRDefault="009D4503" w:rsidP="009D4503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B5E118" w14:textId="77777777" w:rsidR="009D4503" w:rsidRPr="006153E6" w:rsidRDefault="009D4503" w:rsidP="009D450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892F8E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F252A0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58774D" w14:textId="77777777" w:rsidR="009D4503" w:rsidRPr="006153E6" w:rsidDel="00407B6D" w:rsidRDefault="009D4503" w:rsidP="00F37EE9">
      <w:pPr>
        <w:spacing w:after="0"/>
        <w:rPr>
          <w:del w:id="35" w:author="Vyacheslav" w:date="2020-03-27T20:56:00Z"/>
          <w:rFonts w:ascii="Times New Roman" w:hAnsi="Times New Roman" w:cs="Times New Roman"/>
          <w:sz w:val="24"/>
          <w:szCs w:val="24"/>
          <w:lang w:val="ru-RU"/>
        </w:rPr>
      </w:pPr>
    </w:p>
    <w:p w14:paraId="03E5A123" w14:textId="77777777" w:rsidR="00F37EE9" w:rsidRPr="006153E6" w:rsidDel="00407B6D" w:rsidRDefault="00F37EE9" w:rsidP="00F37EE9">
      <w:pPr>
        <w:spacing w:after="0"/>
        <w:rPr>
          <w:del w:id="36" w:author="Vyacheslav" w:date="2020-03-27T20:56:00Z"/>
          <w:rFonts w:ascii="Times New Roman" w:hAnsi="Times New Roman" w:cs="Times New Roman"/>
          <w:sz w:val="24"/>
          <w:szCs w:val="24"/>
          <w:lang w:val="ru-RU"/>
        </w:rPr>
      </w:pPr>
    </w:p>
    <w:p w14:paraId="1B637F3A" w14:textId="77777777" w:rsidR="00F37EE9" w:rsidRPr="006153E6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314A0CC" w14:textId="77777777" w:rsidR="009D4503" w:rsidRPr="006153E6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698BF2" w14:textId="77777777" w:rsidR="009D4503" w:rsidRPr="006153E6" w:rsidRDefault="009D4503" w:rsidP="009D450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53E6">
        <w:rPr>
          <w:rFonts w:ascii="Times New Roman" w:hAnsi="Times New Roman" w:cs="Times New Roman"/>
          <w:sz w:val="24"/>
          <w:szCs w:val="24"/>
          <w:lang w:val="ru-RU"/>
        </w:rPr>
        <w:lastRenderedPageBreak/>
        <w:t>Томск 2020 г</w:t>
      </w:r>
    </w:p>
    <w:p w14:paraId="412ABAF3" w14:textId="77777777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1F52D5AB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47DBCF59" w14:textId="77777777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56AE5515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7902F8F7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622FB" w14:textId="77777777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2648A56B" w14:textId="77777777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FEB01F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04B7733A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CC2302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0E67BA47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3C61F243" w14:textId="77777777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97BE39" w14:textId="77777777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1C6947EF" w14:textId="77777777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0DF94A48" w14:textId="77777777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2FA37750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24F2A8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7DF284" w14:textId="77777777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DA9D6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9688E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722D0C6A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14:paraId="45422FE0" w14:textId="77777777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14:paraId="17337779" w14:textId="77777777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2C7B214B" w14:textId="77777777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3D88DF9C">
        <w:rPr>
          <w:rFonts w:ascii="Calibri" w:eastAsia="Calibri" w:hAnsi="Calibri" w:cs="Calibri"/>
          <w:sz w:val="28"/>
          <w:szCs w:val="28"/>
          <w:lang w:val="ru-RU"/>
        </w:rPr>
        <w:t>Вблоке</w:t>
      </w:r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0AB906E7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774A786C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7EFAC363" w14:textId="77777777" w:rsidR="006321C0" w:rsidRDefault="006321C0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14:paraId="7526AC6A" w14:textId="77777777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67B15DA9" w14:textId="77777777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A62FFAD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62F75D2C" w14:textId="77777777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46BE4C35" w14:textId="77777777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0D7E6453" w14:textId="77777777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44DB7A2D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2EAE8C4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78F06790" w14:textId="7777777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14:paraId="39C200A4" w14:textId="77777777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29F5AD5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166C939E" w14:textId="77777777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5E67E000" w14:textId="77777777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52094467" w14:textId="77777777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48920C8B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25F80445" w14:textId="77777777" w:rsidR="006321C0" w:rsidRPr="00E2004B" w:rsidRDefault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7" w:author="Vyacheslav" w:date="2020-03-27T20:57:00Z">
          <w:pPr>
            <w:spacing w:after="200" w:line="360" w:lineRule="auto"/>
            <w:ind w:firstLine="567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14:paraId="36C88164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4518A741" w14:textId="77777777" w:rsidR="006321C0" w:rsidRPr="00E2004B" w:rsidRDefault="3D88DF9C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8" w:author="Vyacheslav" w:date="2020-03-27T20:57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5DD53EDB" w14:textId="77777777" w:rsidR="006321C0" w:rsidRPr="00E2004B" w:rsidRDefault="3D88DF9C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39" w:author="Vyacheslav" w:date="2020-03-27T20:57:00Z">
          <w:pPr>
            <w:pStyle w:val="a3"/>
            <w:numPr>
              <w:numId w:val="2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58D93405" w14:textId="77777777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D8334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5E8F1E22" w14:textId="77777777" w:rsidR="006321C0" w:rsidRDefault="3D88DF9C" w:rsidP="3D88DF9C">
      <w:pPr>
        <w:jc w:val="both"/>
      </w:pPr>
      <w:commentRangeStart w:id="40"/>
      <w:r w:rsidRPr="3D88DF9C">
        <w:rPr>
          <w:rFonts w:ascii="Courier New" w:eastAsia="Courier New" w:hAnsi="Courier New" w:cs="Courier New"/>
          <w:sz w:val="20"/>
          <w:szCs w:val="20"/>
        </w:rPr>
        <w:t>Program L6_1;</w:t>
      </w:r>
      <w:commentRangeEnd w:id="40"/>
      <w:r w:rsidR="00407B6D">
        <w:rPr>
          <w:rStyle w:val="a6"/>
        </w:rPr>
        <w:commentReference w:id="40"/>
      </w:r>
    </w:p>
    <w:p w14:paraId="3383D9B1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var</w:t>
      </w:r>
    </w:p>
    <w:p w14:paraId="64431EE2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array[1..3,1..3] of real;</w:t>
      </w:r>
    </w:p>
    <w:p w14:paraId="7E04BE28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700009E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624591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6B7A507F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E6EF84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assign(f,'res.txt');</w:t>
      </w:r>
    </w:p>
    <w:p w14:paraId="12374AB5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6E39BAD9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37C20068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28966D13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DE33CD5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01A1836F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2C3BFAD0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1411CDF7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0A1737E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37C7D5AC" w14:textId="77777777" w:rsidR="006321C0" w:rsidRDefault="3D88DF9C" w:rsidP="3D88DF9C">
      <w:pPr>
        <w:jc w:val="both"/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085CED49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end;</w:t>
      </w:r>
    </w:p>
    <w:p w14:paraId="7007B161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722CC85A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14:paraId="3B0F171D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4CF67519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14:paraId="25F71773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134B68AD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4EFB7CC7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20EEC685" w14:textId="77777777"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0342A932" w14:textId="77777777" w:rsidR="006321C0" w:rsidRDefault="3D88DF9C" w:rsidP="3D88DF9C">
      <w:pPr>
        <w:jc w:val="both"/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2F61A494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4FF38B32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end;</w:t>
      </w:r>
    </w:p>
    <w:p w14:paraId="4D2FEE4E" w14:textId="7777777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42D60AD1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2869BDA8" w14:textId="77777777" w:rsidR="006321C0" w:rsidRPr="00E2004B" w:rsidRDefault="3D88DF9C" w:rsidP="3D88DF9C">
      <w:pPr>
        <w:jc w:val="both"/>
        <w:rPr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7B9DA5AD" w14:textId="77777777"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69E9E145" w14:textId="77777777" w:rsidR="006321C0" w:rsidRPr="00501216" w:rsidRDefault="3D88DF9C" w:rsidP="3D88DF9C">
      <w:pPr>
        <w:jc w:val="both"/>
        <w:rPr>
          <w:lang w:val="ru-RU"/>
          <w:rPrChange w:id="41" w:author="Home" w:date="2020-06-07T19:43:00Z">
            <w:rPr/>
          </w:rPrChange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501216">
        <w:rPr>
          <w:rFonts w:ascii="Courier New" w:eastAsia="Courier New" w:hAnsi="Courier New" w:cs="Courier New"/>
          <w:sz w:val="20"/>
          <w:szCs w:val="20"/>
          <w:lang w:val="ru-RU"/>
          <w:rPrChange w:id="42" w:author="Home" w:date="2020-06-07T19:43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501216">
        <w:rPr>
          <w:rFonts w:ascii="Courier New" w:eastAsia="Courier New" w:hAnsi="Courier New" w:cs="Courier New"/>
          <w:sz w:val="20"/>
          <w:szCs w:val="20"/>
          <w:lang w:val="ru-RU"/>
          <w:rPrChange w:id="43" w:author="Home" w:date="2020-06-07T19:43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>);</w:t>
      </w:r>
    </w:p>
    <w:p w14:paraId="4C7404FC" w14:textId="77777777" w:rsidR="006321C0" w:rsidRPr="00501216" w:rsidRDefault="3D88DF9C" w:rsidP="3D88DF9C">
      <w:pPr>
        <w:spacing w:after="200" w:line="360" w:lineRule="auto"/>
        <w:ind w:firstLine="567"/>
        <w:jc w:val="both"/>
        <w:rPr>
          <w:lang w:val="ru-RU"/>
          <w:rPrChange w:id="44" w:author="Home" w:date="2020-06-07T19:43:00Z">
            <w:rPr/>
          </w:rPrChange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00501216">
        <w:rPr>
          <w:rFonts w:ascii="Courier New" w:eastAsia="Courier New" w:hAnsi="Courier New" w:cs="Courier New"/>
          <w:sz w:val="20"/>
          <w:szCs w:val="20"/>
          <w:lang w:val="ru-RU"/>
          <w:rPrChange w:id="45" w:author="Home" w:date="2020-06-07T19:43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.  </w:t>
      </w:r>
    </w:p>
    <w:p w14:paraId="19F00720" w14:textId="77777777" w:rsidR="006321C0" w:rsidRPr="00501216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  <w:rPrChange w:id="46" w:author="Home" w:date="2020-06-07T19:43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84E065B" w14:textId="35ADC18D" w:rsidR="006321C0" w:rsidRPr="00501216" w:rsidDel="00501216" w:rsidRDefault="00501216">
      <w:pPr>
        <w:rPr>
          <w:del w:id="47" w:author="Home" w:date="2020-06-07T19:44:00Z"/>
          <w:lang w:val="ru-RU"/>
          <w:rPrChange w:id="48" w:author="Home" w:date="2020-06-07T19:43:00Z">
            <w:rPr>
              <w:del w:id="49" w:author="Home" w:date="2020-06-07T19:44:00Z"/>
            </w:rPr>
          </w:rPrChange>
        </w:rPr>
      </w:pPr>
      <w:ins w:id="50" w:author="Home" w:date="2020-06-07T19:44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0.0 5.0 -2.0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1.0 -3.0 -1.0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5.0 -2.0 5.0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min = -3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Сумма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положительных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 = 16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P = -48</w:t>
        </w:r>
      </w:ins>
      <w:bookmarkStart w:id="51" w:name="_GoBack"/>
      <w:bookmarkEnd w:id="51"/>
      <w:commentRangeStart w:id="52"/>
      <w:del w:id="53" w:author="Home" w:date="2020-06-07T19:44:00Z">
        <w:r w:rsidR="3D88DF9C" w:rsidRPr="00501216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54" w:author="Home" w:date="2020-06-07T19:43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 xml:space="preserve">   5.0   2.0  -3.0</w:delText>
        </w:r>
      </w:del>
    </w:p>
    <w:p w14:paraId="54569F95" w14:textId="474AC2F1" w:rsidR="006321C0" w:rsidRPr="00501216" w:rsidDel="00501216" w:rsidRDefault="3D88DF9C">
      <w:pPr>
        <w:rPr>
          <w:del w:id="55" w:author="Home" w:date="2020-06-07T19:44:00Z"/>
          <w:lang w:val="ru-RU"/>
          <w:rPrChange w:id="56" w:author="Home" w:date="2020-06-07T19:43:00Z">
            <w:rPr>
              <w:del w:id="57" w:author="Home" w:date="2020-06-07T19:44:00Z"/>
            </w:rPr>
          </w:rPrChange>
        </w:rPr>
      </w:pPr>
      <w:del w:id="58" w:author="Home" w:date="2020-06-07T19:44:00Z">
        <w:r w:rsidRPr="00501216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59" w:author="Home" w:date="2020-06-07T19:43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 xml:space="preserve">   1.0   3.0   4.0</w:delText>
        </w:r>
      </w:del>
    </w:p>
    <w:p w14:paraId="1A34FEC2" w14:textId="11F0C0E2" w:rsidR="006321C0" w:rsidRPr="00501216" w:rsidDel="00501216" w:rsidRDefault="3D88DF9C">
      <w:pPr>
        <w:rPr>
          <w:del w:id="60" w:author="Home" w:date="2020-06-07T19:44:00Z"/>
          <w:lang w:val="ru-RU"/>
          <w:rPrChange w:id="61" w:author="Home" w:date="2020-06-07T19:43:00Z">
            <w:rPr>
              <w:del w:id="62" w:author="Home" w:date="2020-06-07T19:44:00Z"/>
            </w:rPr>
          </w:rPrChange>
        </w:rPr>
      </w:pPr>
      <w:del w:id="63" w:author="Home" w:date="2020-06-07T19:44:00Z">
        <w:r w:rsidRPr="00501216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64" w:author="Home" w:date="2020-06-07T19:43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 xml:space="preserve">   5.0   3.0  -2.0</w:delText>
        </w:r>
        <w:commentRangeEnd w:id="52"/>
        <w:r w:rsidR="00407B6D" w:rsidDel="00501216">
          <w:rPr>
            <w:rStyle w:val="a6"/>
          </w:rPr>
          <w:commentReference w:id="52"/>
        </w:r>
      </w:del>
    </w:p>
    <w:p w14:paraId="7E1E13F7" w14:textId="2DC8D38B" w:rsidR="006321C0" w:rsidRPr="00501216" w:rsidDel="00501216" w:rsidRDefault="3D88DF9C">
      <w:pPr>
        <w:rPr>
          <w:del w:id="65" w:author="Home" w:date="2020-06-07T19:44:00Z"/>
          <w:lang w:val="ru-RU"/>
          <w:rPrChange w:id="66" w:author="Home" w:date="2020-06-07T19:43:00Z">
            <w:rPr>
              <w:del w:id="67" w:author="Home" w:date="2020-06-07T19:44:00Z"/>
            </w:rPr>
          </w:rPrChange>
        </w:rPr>
      </w:pPr>
      <w:del w:id="68" w:author="Home" w:date="2020-06-07T19:44:00Z">
        <w:r w:rsidRPr="00E2004B" w:rsidDel="00501216">
          <w:rPr>
            <w:rFonts w:ascii="Times New Roman" w:eastAsia="Times New Roman" w:hAnsi="Times New Roman" w:cs="Times New Roman"/>
            <w:sz w:val="28"/>
            <w:szCs w:val="28"/>
          </w:rPr>
          <w:delText>min</w:delText>
        </w:r>
        <w:r w:rsidRPr="00501216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  <w:rPrChange w:id="69" w:author="Home" w:date="2020-06-07T19:43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delText xml:space="preserve"> = -3</w:delText>
        </w:r>
      </w:del>
    </w:p>
    <w:p w14:paraId="62F0F379" w14:textId="0A4B3563" w:rsidR="006321C0" w:rsidRPr="00E2004B" w:rsidDel="00501216" w:rsidRDefault="3D88DF9C">
      <w:pPr>
        <w:rPr>
          <w:del w:id="70" w:author="Home" w:date="2020-06-07T19:44:00Z"/>
          <w:lang w:val="ru-RU"/>
        </w:rPr>
      </w:pPr>
      <w:del w:id="71" w:author="Home" w:date="2020-06-07T19:44:00Z">
        <w:r w:rsidRPr="3D88DF9C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>Сумма положительных =  23</w:delText>
        </w:r>
      </w:del>
    </w:p>
    <w:p w14:paraId="50B955D4" w14:textId="30548637"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del w:id="72" w:author="Home" w:date="2020-06-07T19:44:00Z">
        <w:r w:rsidRPr="3D88DF9C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delText>P = -69</w:delText>
        </w:r>
        <w:r w:rsidR="00E2004B" w:rsidRPr="3D88DF9C" w:rsidDel="00501216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br w:type="page"/>
        </w:r>
      </w:del>
    </w:p>
    <w:p w14:paraId="711E7CEE" w14:textId="77777777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39ABAB46" w14:textId="77777777" w:rsidR="006321C0" w:rsidRPr="00E2004B" w:rsidRDefault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3" w:author="Vyacheslav" w:date="2020-03-27T21:02:00Z">
          <w:pPr>
            <w:spacing w:after="200" w:line="360" w:lineRule="auto"/>
            <w:ind w:firstLine="567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14:paraId="09D67D2A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048C7AD8" w14:textId="77777777" w:rsidR="006321C0" w:rsidRPr="00E2004B" w:rsidRDefault="3D88DF9C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4" w:author="Vyacheslav" w:date="2020-03-27T21:03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1C5167FE" w14:textId="77777777" w:rsidR="006321C0" w:rsidRPr="00E2004B" w:rsidRDefault="3D88DF9C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5" w:author="Vyacheslav" w:date="2020-03-27T21:03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7A0F4599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36EE05F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14:paraId="64682A5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0B2D931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E6FBAE1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F61436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1645F79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f:text;</w:t>
      </w:r>
    </w:p>
    <w:p w14:paraId="62AF8B9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038BB3A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178725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assign(f,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24C7A84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rewrite(f);</w:t>
      </w:r>
    </w:p>
    <w:p w14:paraId="1A8EC358" w14:textId="77777777" w:rsidR="006321C0" w:rsidRDefault="006321C0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1E8D8D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0CD4849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4FEF09F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205F222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7CADF39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866648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B2C9C1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96CE58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31AEA80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471575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B31221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begin</w:t>
      </w:r>
    </w:p>
    <w:p w14:paraId="06F592A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16075F9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33EAFEA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5938C5A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7203883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0C8D52B7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:=S;</w:t>
      </w:r>
    </w:p>
    <w:p w14:paraId="24AAFAE4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:=j;</w:t>
      </w:r>
    </w:p>
    <w:p w14:paraId="4E67D07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FB49A8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4E99033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5F1D044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7739496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BC267D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close(f);</w:t>
      </w:r>
    </w:p>
    <w:p w14:paraId="1C17429C" w14:textId="77777777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43630C80" w14:textId="77777777" w:rsidR="006321C0" w:rsidRDefault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76" w:author="Vyacheslav" w:date="2020-03-27T21:04:00Z">
          <w:pPr>
            <w:spacing w:after="200" w:line="360" w:lineRule="auto"/>
            <w:ind w:firstLine="567"/>
            <w:jc w:val="both"/>
          </w:pPr>
        </w:pPrChange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E35C52" w14:textId="37E3D270" w:rsidR="006321C0" w:rsidRPr="00E2004B" w:rsidDel="00501216" w:rsidRDefault="00501216">
      <w:pPr>
        <w:spacing w:after="200" w:line="360" w:lineRule="auto"/>
        <w:jc w:val="center"/>
        <w:rPr>
          <w:del w:id="77" w:author="Home" w:date="2020-06-07T19:43:00Z"/>
          <w:rFonts w:ascii="Courier New" w:eastAsia="Courier New" w:hAnsi="Courier New" w:cs="Courier New"/>
          <w:sz w:val="24"/>
          <w:szCs w:val="24"/>
        </w:rPr>
        <w:pPrChange w:id="78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proofErr w:type="gramStart"/>
      <w:ins w:id="79" w:author="Home" w:date="2020-06-07T19:43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0.0 7.0 8.0 2.0 4.0 1.0 2.0 5.0 3.0 0.0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4.0 0.0 3.0 7.0 5.0 1.0 9.0 5.0 8.0 0.0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6.0 5.0 3.0 7.0 0.0 8.0 4.0 1.0 6.0 7.0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7.0 9.0 8.0 1.0 5.0 7.0 8.0 3.0 6.0 6.0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7.0 2.0 1.0 9.0 1.0 7.0 7.0 2.0 6.0 0.0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S=24 S=23 S=23 S=26 S=15 S=24 S=30 S=16 S=29 S=13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max = 30 </w:t>
        </w:r>
        <w:proofErr w:type="spellStart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Cтолбец</w:t>
        </w:r>
        <w:proofErr w:type="spellEnd"/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: 7</w:t>
        </w:r>
      </w:ins>
      <w:commentRangeStart w:id="80"/>
      <w:del w:id="81" w:author="Home" w:date="2020-06-07T19:43:00Z">
        <w:r w:rsidR="3D88DF9C" w:rsidRPr="00E2004B" w:rsidDel="00501216">
          <w:rPr>
            <w:rFonts w:ascii="Courier New" w:eastAsia="Courier New" w:hAnsi="Courier New" w:cs="Courier New"/>
            <w:sz w:val="24"/>
            <w:szCs w:val="24"/>
          </w:rPr>
          <w:delText xml:space="preserve"> 5.0   2.0   8.0   4.0   5.0   0.0   7.0   4.0   5.0   4.0</w:delText>
        </w:r>
        <w:proofErr w:type="gramEnd"/>
      </w:del>
    </w:p>
    <w:p w14:paraId="32599D1E" w14:textId="141EB7F4" w:rsidR="006321C0" w:rsidRPr="00E2004B" w:rsidDel="00501216" w:rsidRDefault="3D88DF9C">
      <w:pPr>
        <w:spacing w:after="200" w:line="360" w:lineRule="auto"/>
        <w:jc w:val="center"/>
        <w:rPr>
          <w:del w:id="82" w:author="Home" w:date="2020-06-07T19:43:00Z"/>
          <w:rFonts w:ascii="Courier New" w:eastAsia="Courier New" w:hAnsi="Courier New" w:cs="Courier New"/>
          <w:sz w:val="24"/>
          <w:szCs w:val="24"/>
        </w:rPr>
        <w:pPrChange w:id="83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84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 xml:space="preserve">   6.0   8.0   3.0   7.0   7.0   4.0   7.0   3.0   9.0   6.0</w:delText>
        </w:r>
      </w:del>
    </w:p>
    <w:p w14:paraId="32ED4DE2" w14:textId="4E75B180" w:rsidR="006321C0" w:rsidRPr="00E2004B" w:rsidDel="00501216" w:rsidRDefault="3D88DF9C">
      <w:pPr>
        <w:spacing w:after="200" w:line="360" w:lineRule="auto"/>
        <w:jc w:val="center"/>
        <w:rPr>
          <w:del w:id="85" w:author="Home" w:date="2020-06-07T19:43:00Z"/>
          <w:rFonts w:ascii="Courier New" w:eastAsia="Courier New" w:hAnsi="Courier New" w:cs="Courier New"/>
          <w:sz w:val="24"/>
          <w:szCs w:val="24"/>
        </w:rPr>
        <w:pPrChange w:id="86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87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 xml:space="preserve">   9.0   3.0   8.0   3.0   1.0   8.0   9.0   4.0   6.0   4.0</w:delText>
        </w:r>
      </w:del>
    </w:p>
    <w:p w14:paraId="54D1A39A" w14:textId="45942A2C" w:rsidR="006321C0" w:rsidRPr="00E2004B" w:rsidDel="00501216" w:rsidRDefault="3D88DF9C">
      <w:pPr>
        <w:spacing w:after="200" w:line="360" w:lineRule="auto"/>
        <w:jc w:val="center"/>
        <w:rPr>
          <w:del w:id="88" w:author="Home" w:date="2020-06-07T19:43:00Z"/>
          <w:rFonts w:ascii="Courier New" w:eastAsia="Courier New" w:hAnsi="Courier New" w:cs="Courier New"/>
          <w:sz w:val="24"/>
          <w:szCs w:val="24"/>
        </w:rPr>
        <w:pPrChange w:id="89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90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 xml:space="preserve">   1.0   7.0   8.0   6.0   3.0   5.0   3.0   8.0   8.0   4.0</w:delText>
        </w:r>
      </w:del>
    </w:p>
    <w:p w14:paraId="097E363F" w14:textId="061CC363" w:rsidR="006321C0" w:rsidRPr="00E2004B" w:rsidDel="00501216" w:rsidRDefault="3D88DF9C">
      <w:pPr>
        <w:spacing w:after="200" w:line="360" w:lineRule="auto"/>
        <w:jc w:val="center"/>
        <w:rPr>
          <w:del w:id="91" w:author="Home" w:date="2020-06-07T19:43:00Z"/>
          <w:rFonts w:ascii="Courier New" w:eastAsia="Courier New" w:hAnsi="Courier New" w:cs="Courier New"/>
          <w:sz w:val="24"/>
          <w:szCs w:val="24"/>
        </w:rPr>
        <w:pPrChange w:id="92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93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 xml:space="preserve">   8.0   9.0   6.0   6.0   5.0   5.0   2.0   5.0   4.0   2.0</w:delText>
        </w:r>
        <w:commentRangeEnd w:id="80"/>
        <w:r w:rsidR="00004A5A" w:rsidDel="00501216">
          <w:rPr>
            <w:rStyle w:val="a6"/>
          </w:rPr>
          <w:commentReference w:id="80"/>
        </w:r>
      </w:del>
    </w:p>
    <w:p w14:paraId="49F3C68F" w14:textId="411D9A9D" w:rsidR="006321C0" w:rsidRPr="00E2004B" w:rsidDel="00501216" w:rsidRDefault="3D88DF9C">
      <w:pPr>
        <w:spacing w:after="200" w:line="360" w:lineRule="auto"/>
        <w:jc w:val="center"/>
        <w:rPr>
          <w:del w:id="94" w:author="Home" w:date="2020-06-07T19:43:00Z"/>
          <w:rFonts w:ascii="Courier New" w:eastAsia="Courier New" w:hAnsi="Courier New" w:cs="Courier New"/>
          <w:sz w:val="24"/>
          <w:szCs w:val="24"/>
        </w:rPr>
        <w:pPrChange w:id="95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96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lastRenderedPageBreak/>
          <w:delText xml:space="preserve">   S=29   S=29   S=33   S=26   S=21   S=22   S=28   S=24   S=32   S=20</w:delText>
        </w:r>
      </w:del>
    </w:p>
    <w:p w14:paraId="28153437" w14:textId="30DF90BA" w:rsidR="006321C0" w:rsidRPr="00501216" w:rsidDel="00501216" w:rsidRDefault="176F0EDE">
      <w:pPr>
        <w:spacing w:after="200" w:line="360" w:lineRule="auto"/>
        <w:jc w:val="center"/>
        <w:rPr>
          <w:del w:id="97" w:author="Home" w:date="2020-06-07T19:43:00Z"/>
          <w:rFonts w:ascii="Courier New" w:eastAsia="Courier New" w:hAnsi="Courier New" w:cs="Courier New"/>
          <w:sz w:val="24"/>
          <w:szCs w:val="24"/>
          <w:rPrChange w:id="98" w:author="Home" w:date="2020-06-07T19:43:00Z">
            <w:rPr>
              <w:del w:id="99" w:author="Home" w:date="2020-06-07T19:43:00Z"/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pPrChange w:id="100" w:author="Vyacheslav" w:date="2020-03-27T21:04:00Z">
          <w:pPr>
            <w:spacing w:after="200" w:line="360" w:lineRule="auto"/>
            <w:ind w:firstLine="567"/>
            <w:jc w:val="center"/>
          </w:pPr>
        </w:pPrChange>
      </w:pPr>
      <w:del w:id="101" w:author="Home" w:date="2020-06-07T19:43:00Z"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>max</w:delText>
        </w:r>
        <w:r w:rsidRPr="00501216" w:rsidDel="00501216">
          <w:rPr>
            <w:rFonts w:ascii="Courier New" w:eastAsia="Courier New" w:hAnsi="Courier New" w:cs="Courier New"/>
            <w:sz w:val="24"/>
            <w:szCs w:val="24"/>
            <w:rPrChange w:id="102" w:author="Home" w:date="2020-06-07T19:43:00Z"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rPrChange>
          </w:rPr>
          <w:delText xml:space="preserve"> = 33   </w:delText>
        </w:r>
        <w:r w:rsidRPr="00E2004B" w:rsidDel="00501216">
          <w:rPr>
            <w:rFonts w:ascii="Courier New" w:eastAsia="Courier New" w:hAnsi="Courier New" w:cs="Courier New"/>
            <w:sz w:val="24"/>
            <w:szCs w:val="24"/>
          </w:rPr>
          <w:delText>C</w:delText>
        </w:r>
        <w:r w:rsidRPr="00E2004B" w:rsidDel="00501216">
          <w:rPr>
            <w:rFonts w:ascii="Courier New" w:eastAsia="Courier New" w:hAnsi="Courier New" w:cs="Courier New"/>
            <w:sz w:val="24"/>
            <w:szCs w:val="24"/>
            <w:lang w:val="ru-RU"/>
          </w:rPr>
          <w:delText>толбец</w:delText>
        </w:r>
        <w:r w:rsidRPr="00501216" w:rsidDel="00501216">
          <w:rPr>
            <w:rFonts w:ascii="Courier New" w:eastAsia="Courier New" w:hAnsi="Courier New" w:cs="Courier New"/>
            <w:sz w:val="24"/>
            <w:szCs w:val="24"/>
            <w:rPrChange w:id="103" w:author="Home" w:date="2020-06-07T19:43:00Z"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rPrChange>
          </w:rPr>
          <w:delText>: 3</w:delText>
        </w:r>
      </w:del>
    </w:p>
    <w:p w14:paraId="5080FAC5" w14:textId="0BC0006C" w:rsidR="176F0EDE" w:rsidRPr="00501216" w:rsidDel="00501216" w:rsidRDefault="176F0EDE" w:rsidP="176F0EDE">
      <w:pPr>
        <w:spacing w:after="200" w:line="360" w:lineRule="auto"/>
        <w:ind w:firstLine="567"/>
        <w:jc w:val="center"/>
        <w:rPr>
          <w:del w:id="104" w:author="Home" w:date="2020-06-07T19:43:00Z"/>
          <w:rFonts w:ascii="Times New Roman" w:eastAsia="Times New Roman" w:hAnsi="Times New Roman" w:cs="Times New Roman"/>
          <w:b/>
          <w:bCs/>
          <w:sz w:val="28"/>
          <w:szCs w:val="28"/>
          <w:rPrChange w:id="105" w:author="Home" w:date="2020-06-07T19:43:00Z">
            <w:rPr>
              <w:del w:id="106" w:author="Home" w:date="2020-06-07T19:43:00Z"/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rPrChange>
        </w:rPr>
      </w:pPr>
    </w:p>
    <w:p w14:paraId="7F213AC5" w14:textId="5FDCE255" w:rsidR="176F0EDE" w:rsidRPr="00501216" w:rsidDel="00501216" w:rsidRDefault="176F0EDE" w:rsidP="176F0EDE">
      <w:pPr>
        <w:spacing w:after="200" w:line="360" w:lineRule="auto"/>
        <w:ind w:firstLine="567"/>
        <w:jc w:val="center"/>
        <w:rPr>
          <w:del w:id="107" w:author="Home" w:date="2020-06-07T19:43:00Z"/>
          <w:rFonts w:ascii="Times New Roman" w:eastAsia="Times New Roman" w:hAnsi="Times New Roman" w:cs="Times New Roman"/>
          <w:b/>
          <w:bCs/>
          <w:sz w:val="28"/>
          <w:szCs w:val="28"/>
          <w:rPrChange w:id="108" w:author="Home" w:date="2020-06-07T19:43:00Z">
            <w:rPr>
              <w:del w:id="109" w:author="Home" w:date="2020-06-07T19:43:00Z"/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rPrChange>
        </w:rPr>
      </w:pPr>
    </w:p>
    <w:p w14:paraId="38D8844A" w14:textId="77777777" w:rsidR="176F0EDE" w:rsidRPr="00501216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rPrChange w:id="110" w:author="Home" w:date="2020-06-07T19:43:00Z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rPrChange>
        </w:rPr>
      </w:pPr>
    </w:p>
    <w:p w14:paraId="6557D3F0" w14:textId="77777777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756A7BD8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111E0F9F" w14:textId="77777777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494A0DDE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68D9BBBE" wp14:editId="0404519A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5F3" w14:textId="77777777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3F3C6F1F" w14:textId="77777777" w:rsidR="006321C0" w:rsidRPr="00E2004B" w:rsidRDefault="3D88DF9C" w:rsidP="006153E6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(7) и минимальный элемент второго столбца матрицы В(2,3)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7FDBEB" w14:textId="77777777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34BB31CD" wp14:editId="0C724970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902D" w14:textId="77777777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35BBE4F7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</w:p>
    <w:p w14:paraId="044BB0AD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const</w:t>
      </w:r>
    </w:p>
    <w:p w14:paraId="66C58143" w14:textId="77777777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41FCCBD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A24010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247EC7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4C476E4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</w:p>
    <w:p w14:paraId="6B5EFDC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63B710C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16CAF9B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,Bmin: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199836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,i: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9530C2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620689D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FE3BEA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4F14C3B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6AA4F0C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4B7314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12EA693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5D2C5C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41F98376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</w:p>
    <w:p w14:paraId="1C35137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B39A98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E28A6CF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6894311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182BE353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  <w:proofErr w:type="spellEnd"/>
    </w:p>
    <w:p w14:paraId="66BCA1D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6D98D7BE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B9987C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6BFB1C4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1B78F67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0A92D8F8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E9A5100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:=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1223B9A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59554B2D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3831DB15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BAE9762" w14:textId="7777777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3F273E1" w14:textId="77777777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27543A29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47EBF1" w14:textId="77777777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36D79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6FB642B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P = 42</w:t>
      </w:r>
    </w:p>
    <w:p w14:paraId="653E9BB6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2DE88A02" w14:textId="77777777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4D032FFD" w14:textId="77777777" w:rsidR="006321C0" w:rsidRPr="00E2004B" w:rsidRDefault="3D88DF9C" w:rsidP="3D88DF9C">
      <w:pPr>
        <w:spacing w:after="200" w:line="240" w:lineRule="auto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14:paraId="0E54DEC5" w14:textId="77777777" w:rsidR="006321C0" w:rsidRPr="00E2004B" w:rsidRDefault="006321C0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F2E795" w14:textId="77777777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49AB2BED" w14:textId="77777777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6C0F30C" w14:textId="77777777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7338E5ED" w14:textId="77777777" w:rsidR="006321C0" w:rsidRDefault="006321C0" w:rsidP="3D88DF9C"/>
    <w:sectPr w:rsidR="006321C0" w:rsidSect="00F0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Vyacheslav" w:date="2020-03-27T20:57:00Z" w:initials="V">
    <w:p w14:paraId="28A9834C" w14:textId="77777777" w:rsidR="00407B6D" w:rsidRPr="00407B6D" w:rsidRDefault="00407B6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То же замечание по форматированию программного кода, что и в предыдущем отчете.</w:t>
      </w:r>
    </w:p>
  </w:comment>
  <w:comment w:id="52" w:author="Vyacheslav" w:date="2020-03-27T20:58:00Z" w:initials="V">
    <w:p w14:paraId="0A1EC11F" w14:textId="77777777" w:rsidR="00407B6D" w:rsidRPr="00407B6D" w:rsidRDefault="00407B6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Снова поразительное совпадение.</w:t>
      </w:r>
    </w:p>
  </w:comment>
  <w:comment w:id="80" w:author="Vyacheslav" w:date="2020-03-27T21:05:00Z" w:initials="V">
    <w:p w14:paraId="1A2E5AAB" w14:textId="6B0C5ADE" w:rsidR="00004A5A" w:rsidRPr="00004A5A" w:rsidRDefault="00004A5A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50 </w:t>
      </w:r>
      <w:r w:rsidR="00FD41F2">
        <w:rPr>
          <w:lang w:val="ru-RU"/>
        </w:rPr>
        <w:t xml:space="preserve">случайных </w:t>
      </w:r>
      <w:r>
        <w:rPr>
          <w:lang w:val="ru-RU"/>
        </w:rPr>
        <w:t>чисел, и все точно как у Кристины</w:t>
      </w:r>
      <w:r w:rsidR="00FD41F2"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A9834C" w15:done="0"/>
  <w15:commentEx w15:paraId="0A1EC11F" w15:done="0"/>
  <w15:commentEx w15:paraId="1A2E5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A9834C" w16cid:durableId="2228E732"/>
  <w16cid:commentId w16cid:paraId="0A1EC11F" w16cid:durableId="2228E773"/>
  <w16cid:commentId w16cid:paraId="1A2E5AAB" w16cid:durableId="2228E9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4A348151"/>
    <w:rsid w:val="00004A5A"/>
    <w:rsid w:val="00407B6D"/>
    <w:rsid w:val="00501216"/>
    <w:rsid w:val="006153E6"/>
    <w:rsid w:val="006321C0"/>
    <w:rsid w:val="009D4503"/>
    <w:rsid w:val="00AD62F3"/>
    <w:rsid w:val="00BA0A0A"/>
    <w:rsid w:val="00C11F8D"/>
    <w:rsid w:val="00E2004B"/>
    <w:rsid w:val="00EF5250"/>
    <w:rsid w:val="00F006FA"/>
    <w:rsid w:val="00F37EE9"/>
    <w:rsid w:val="00FD41F2"/>
    <w:rsid w:val="00FD640E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6588"/>
  <w15:docId w15:val="{5CB3C9FB-A656-4C00-8B1C-3378BB7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07B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B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07B6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07B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07B6D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615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Home</cp:lastModifiedBy>
  <cp:revision>7</cp:revision>
  <dcterms:created xsi:type="dcterms:W3CDTF">2020-03-27T13:56:00Z</dcterms:created>
  <dcterms:modified xsi:type="dcterms:W3CDTF">2020-06-07T12:44:00Z</dcterms:modified>
</cp:coreProperties>
</file>