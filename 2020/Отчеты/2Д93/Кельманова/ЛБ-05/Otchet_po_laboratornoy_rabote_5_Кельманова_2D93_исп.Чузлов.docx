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7A121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D4D2B62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4861183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065AB04D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02A280D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14:paraId="4C4F6FC3" w14:textId="77777777" w:rsidR="32A2E39B" w:rsidRPr="00B66B42" w:rsidRDefault="32A2E39B" w:rsidP="32A2E39B">
      <w:pPr>
        <w:jc w:val="center"/>
        <w:rPr>
          <w:lang w:val="ru-RU"/>
        </w:rPr>
      </w:pPr>
    </w:p>
    <w:p w14:paraId="1E7F5B0B" w14:textId="77777777" w:rsidR="32A2E39B" w:rsidRPr="00B66B42" w:rsidRDefault="32A2E39B">
      <w:pPr>
        <w:spacing w:line="276" w:lineRule="auto"/>
        <w:jc w:val="both"/>
        <w:rPr>
          <w:lang w:val="ru-RU"/>
        </w:rPr>
        <w:pPrChange w:id="0" w:author="Home" w:date="2020-04-27T20:13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16D46840" w14:textId="77777777" w:rsidR="32A2E39B" w:rsidRPr="00B66B42" w:rsidRDefault="32A2E39B">
      <w:pPr>
        <w:spacing w:line="276" w:lineRule="auto"/>
        <w:jc w:val="both"/>
        <w:rPr>
          <w:lang w:val="ru-RU"/>
        </w:rPr>
        <w:pPrChange w:id="1" w:author="Home" w:date="2020-04-27T20:13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6DB01C04" w14:textId="77777777" w:rsidR="32A2E39B" w:rsidRPr="00B66B42" w:rsidRDefault="3729269D">
      <w:pPr>
        <w:spacing w:line="276" w:lineRule="auto"/>
        <w:jc w:val="both"/>
        <w:rPr>
          <w:lang w:val="ru-RU"/>
        </w:rPr>
        <w:pPrChange w:id="2" w:author="Home" w:date="2020-04-27T20:13:00Z">
          <w:pPr>
            <w:spacing w:line="276" w:lineRule="auto"/>
            <w:jc w:val="center"/>
          </w:pPr>
        </w:pPrChange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182FAB35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77C7DD80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4989821E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3B51943D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43B0ABBF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6BB99214" w14:textId="77777777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14:paraId="49260559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52A7F961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1116D41C" w14:textId="77777777" w:rsidR="32A2E39B" w:rsidRPr="00732DCD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ins w:id="3" w:author="Vyacheslav" w:date="2020-03-27T20:46:00Z"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proofErr w:type="spellStart"/>
      <w:r w:rsidR="00732DCD" w:rsidRPr="00732DCD">
        <w:rPr>
          <w:rFonts w:ascii="Times New Roman" w:hAnsi="Times New Roman" w:cs="Times New Roman"/>
          <w:sz w:val="24"/>
          <w:lang w:val="ru-RU"/>
        </w:rPr>
        <w:t>К.Е.Кельманова</w:t>
      </w:r>
      <w:proofErr w:type="spellEnd"/>
      <w:r w:rsidR="00732DCD" w:rsidRPr="00732DCD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33D3EFCB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64A30C5F" w14:textId="77777777" w:rsidR="32A2E39B" w:rsidRPr="00B66B42" w:rsidRDefault="32A2E39B" w:rsidP="32A2E39B">
      <w:pPr>
        <w:jc w:val="both"/>
        <w:rPr>
          <w:lang w:val="ru-RU"/>
        </w:rPr>
      </w:pPr>
    </w:p>
    <w:p w14:paraId="5E1E793E" w14:textId="77777777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521E2C78" w14:textId="77777777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6A9CD57A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DB69A04" w14:textId="77777777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</w:t>
      </w:r>
      <w:ins w:id="4" w:author="Vyacheslav" w:date="2020-03-27T20:46:00Z"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В.А. Чузлов</w:t>
      </w:r>
    </w:p>
    <w:p w14:paraId="013F4620" w14:textId="77777777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7371F5B7" w14:textId="77777777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75EC613E" w14:textId="77777777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85B8555" w14:textId="77777777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16C075" w14:textId="77777777"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15E21349" w14:textId="77777777"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1D0A95A3" w14:textId="77777777"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3A1B57F2" w14:textId="77777777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4609AE90" w14:textId="77777777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AA75F" w14:textId="77777777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873D848" w14:textId="77777777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D03DE" w14:textId="77777777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42CA40F4" w14:textId="77777777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42A9A4B" w14:textId="77777777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516E1E4A" w14:textId="77777777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88CDE12" w14:textId="77777777"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F2FFC35" w14:textId="77777777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0EEB426B" w14:textId="77777777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725FA915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E67CE5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752372E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81BBF53" w14:textId="77777777"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2B877DF0" w14:textId="724C9B7F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ins w:id="5" w:author="Home" w:date="2020-04-27T20:14:00Z">
        <w:r w:rsidR="00901C4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</w:ins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ins w:id="6" w:author="Home" w:date="2020-04-27T20:14:00Z">
        <w:r w:rsidR="00901C4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</w:ins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F72F2A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30D922F8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14:paraId="151F4D3A" w14:textId="77777777"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14:paraId="6CE26855" w14:textId="77777777"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44C982E9" w14:textId="77777777"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14:paraId="01AFEC35" w14:textId="77777777" w:rsidR="00D64AC7" w:rsidRPr="00901C4C" w:rsidRDefault="3D88DF9C" w:rsidP="3D88DF9C">
      <w:pPr>
        <w:spacing w:beforeAutospacing="1" w:afterAutospacing="1" w:line="240" w:lineRule="auto"/>
        <w:rPr>
          <w:rFonts w:ascii="Times New Roman" w:eastAsia="Cambria" w:hAnsi="Times New Roman" w:cs="Times New Roman"/>
          <w:sz w:val="28"/>
          <w:szCs w:val="28"/>
          <w:rPrChange w:id="7" w:author="Home" w:date="2020-04-27T20:13:00Z">
            <w:rPr>
              <w:rFonts w:ascii="Cambria" w:eastAsia="Cambria" w:hAnsi="Cambria" w:cs="Cambria"/>
              <w:sz w:val="28"/>
              <w:szCs w:val="28"/>
            </w:rPr>
          </w:rPrChange>
        </w:rPr>
      </w:pPr>
      <w:r w:rsidRPr="00901C4C">
        <w:rPr>
          <w:rFonts w:ascii="Times New Roman" w:eastAsia="Calibri" w:hAnsi="Times New Roman" w:cs="Times New Roman"/>
          <w:sz w:val="28"/>
          <w:szCs w:val="28"/>
          <w:lang w:val="ru-RU"/>
          <w:rPrChange w:id="8" w:author="Home" w:date="2020-04-27T20:13:00Z">
            <w:rPr>
              <w:rFonts w:ascii="Calibri" w:eastAsia="Calibri" w:hAnsi="Calibri" w:cs="Calibri"/>
              <w:sz w:val="28"/>
              <w:szCs w:val="28"/>
              <w:lang w:val="ru-RU"/>
            </w:rPr>
          </w:rPrChange>
        </w:rPr>
        <w:t>В</w:t>
      </w:r>
      <w:ins w:id="9" w:author="Vyacheslav" w:date="2020-03-27T20:47:00Z">
        <w:r w:rsidR="001F6AD9" w:rsidRPr="00901C4C">
          <w:rPr>
            <w:rFonts w:ascii="Times New Roman" w:eastAsia="Calibri" w:hAnsi="Times New Roman" w:cs="Times New Roman"/>
            <w:sz w:val="28"/>
            <w:szCs w:val="28"/>
            <w:rPrChange w:id="10" w:author="Home" w:date="2020-04-27T20:13:00Z">
              <w:rPr>
                <w:rFonts w:ascii="Calibri" w:eastAsia="Calibri" w:hAnsi="Calibri" w:cs="Calibri"/>
                <w:sz w:val="28"/>
                <w:szCs w:val="28"/>
                <w:lang w:val="ru-RU"/>
              </w:rPr>
            </w:rPrChange>
          </w:rPr>
          <w:t xml:space="preserve"> </w:t>
        </w:r>
      </w:ins>
      <w:r w:rsidRPr="00901C4C">
        <w:rPr>
          <w:rFonts w:ascii="Times New Roman" w:eastAsia="Calibri" w:hAnsi="Times New Roman" w:cs="Times New Roman"/>
          <w:sz w:val="28"/>
          <w:szCs w:val="28"/>
          <w:lang w:val="ru-RU"/>
          <w:rPrChange w:id="11" w:author="Home" w:date="2020-04-27T20:13:00Z">
            <w:rPr>
              <w:rFonts w:ascii="Calibri" w:eastAsia="Calibri" w:hAnsi="Calibri" w:cs="Calibri"/>
              <w:sz w:val="28"/>
              <w:szCs w:val="28"/>
              <w:lang w:val="ru-RU"/>
            </w:rPr>
          </w:rPrChange>
        </w:rPr>
        <w:t>блоке</w:t>
      </w:r>
      <w:ins w:id="12" w:author="Vyacheslav" w:date="2020-03-27T20:47:00Z">
        <w:r w:rsidR="001F6AD9" w:rsidRPr="00901C4C">
          <w:rPr>
            <w:rFonts w:ascii="Times New Roman" w:eastAsia="Calibri" w:hAnsi="Times New Roman" w:cs="Times New Roman"/>
            <w:sz w:val="28"/>
            <w:szCs w:val="28"/>
            <w:rPrChange w:id="13" w:author="Home" w:date="2020-04-27T20:13:00Z">
              <w:rPr>
                <w:rFonts w:ascii="Calibri" w:eastAsia="Calibri" w:hAnsi="Calibri" w:cs="Calibri"/>
                <w:sz w:val="28"/>
                <w:szCs w:val="28"/>
                <w:lang w:val="ru-RU"/>
              </w:rPr>
            </w:rPrChange>
          </w:rPr>
          <w:t xml:space="preserve"> </w:t>
        </w:r>
      </w:ins>
      <w:r w:rsidRPr="00901C4C">
        <w:rPr>
          <w:rFonts w:ascii="Times New Roman" w:eastAsia="Calibri" w:hAnsi="Times New Roman" w:cs="Times New Roman"/>
          <w:sz w:val="28"/>
          <w:szCs w:val="28"/>
          <w:rPrChange w:id="14" w:author="Home" w:date="2020-04-27T20:13:00Z">
            <w:rPr>
              <w:rFonts w:ascii="Calibri" w:eastAsia="Calibri" w:hAnsi="Calibri" w:cs="Calibri"/>
              <w:sz w:val="28"/>
              <w:szCs w:val="28"/>
            </w:rPr>
          </w:rPrChange>
        </w:rPr>
        <w:t>var</w:t>
      </w:r>
      <w:r w:rsidRPr="00901C4C">
        <w:rPr>
          <w:rFonts w:ascii="Times New Roman" w:eastAsia="Cambria" w:hAnsi="Times New Roman" w:cs="Times New Roman"/>
          <w:sz w:val="28"/>
          <w:szCs w:val="28"/>
          <w:rPrChange w:id="15" w:author="Home" w:date="2020-04-27T20:13:00Z">
            <w:rPr>
              <w:rFonts w:ascii="Cambria" w:eastAsia="Cambria" w:hAnsi="Cambria" w:cs="Cambria"/>
              <w:sz w:val="28"/>
              <w:szCs w:val="28"/>
            </w:rPr>
          </w:rPrChange>
        </w:rPr>
        <w:t>:</w:t>
      </w:r>
    </w:p>
    <w:p w14:paraId="55054C46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474BFAEA" w14:textId="77777777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8E5B98D" w14:textId="77777777" w:rsidR="00D64AC7" w:rsidRDefault="00D64AC7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14:paraId="300C2832" w14:textId="77777777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5D6ED510" w14:textId="77777777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7FF0AAEA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4ED9C69F" w14:textId="77777777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13A5A618" w14:textId="77777777"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54E1A283" w14:textId="77777777"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6F24537A" w14:textId="77777777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5FA371FE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1C591516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14:paraId="208AB17B" w14:textId="77777777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03C76FEA" w14:textId="77777777"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151D0847" w14:textId="77777777" w:rsidR="00D64AC7" w:rsidRPr="00732DCD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15D33BFA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63B0916D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07C7F7DD" w14:textId="77777777"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1D7C9707" w14:textId="77777777"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BAB4CB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48B6B400" w14:textId="77777777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14:paraId="24243F31" w14:textId="77777777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14:paraId="1D98F074" w14:textId="77777777"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0F4D47B8" w14:textId="77777777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50C74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7C7B70DD" w14:textId="54084BE2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commentRangeStart w:id="16"/>
      <w:commentRangeStart w:id="17"/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L5_3;</w:t>
      </w:r>
      <w:commentRangeEnd w:id="16"/>
      <w:r w:rsidR="001F6AD9">
        <w:rPr>
          <w:rStyle w:val="a6"/>
        </w:rPr>
        <w:commentReference w:id="16"/>
      </w:r>
      <w:commentRangeEnd w:id="17"/>
      <w:r w:rsidR="00901C4C">
        <w:rPr>
          <w:rStyle w:val="a6"/>
        </w:rPr>
        <w:commentReference w:id="17"/>
      </w:r>
    </w:p>
    <w:p w14:paraId="26A5CD5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var</w:t>
      </w:r>
    </w:p>
    <w:p w14:paraId="41C44506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2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2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2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a: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2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array[1..4,1..4] of</w:t>
      </w:r>
      <w:ins w:id="24" w:author="Vyacheslav" w:date="2020-03-27T20:48:00Z">
        <w:r w:rsidR="001F6AD9" w:rsidRPr="001F6AD9">
          <w:rPr>
            <w:rFonts w:ascii="Courier New" w:eastAsia="Courier New" w:hAnsi="Courier New" w:cs="Courier New"/>
            <w:sz w:val="24"/>
            <w:szCs w:val="24"/>
            <w:rPrChange w:id="25" w:author="Vyacheslav" w:date="2020-03-27T20:48:00Z"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rPrChange>
          </w:rPr>
          <w:t xml:space="preserve"> </w:t>
        </w:r>
      </w:ins>
      <w:r w:rsidRPr="001F6AD9">
        <w:rPr>
          <w:rFonts w:ascii="Courier New" w:eastAsia="Courier New" w:hAnsi="Courier New" w:cs="Courier New"/>
          <w:sz w:val="24"/>
          <w:szCs w:val="24"/>
          <w:rPrChange w:id="2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real;</w:t>
      </w:r>
    </w:p>
    <w:p w14:paraId="2198C1A9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2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spellStart"/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2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2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j:integer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3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;</w:t>
      </w:r>
    </w:p>
    <w:p w14:paraId="7C4A38FF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spellStart"/>
      <w:r w:rsidRPr="001F6AD9">
        <w:rPr>
          <w:rFonts w:ascii="Courier New" w:eastAsia="Courier New" w:hAnsi="Courier New" w:cs="Courier New"/>
          <w:sz w:val="24"/>
          <w:szCs w:val="24"/>
          <w:rPrChange w:id="3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3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,Cp,n:real</w:t>
      </w:r>
      <w:proofErr w:type="spellEnd"/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3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;</w:t>
      </w:r>
    </w:p>
    <w:p w14:paraId="46798F37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3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f:text;</w:t>
      </w:r>
    </w:p>
    <w:p w14:paraId="4077FF22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3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56838022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S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4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4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0;</w:t>
      </w:r>
    </w:p>
    <w:p w14:paraId="0DD78ED1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4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n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4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:=0;</w:t>
      </w:r>
    </w:p>
    <w:p w14:paraId="218EA213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assign(f,'res.txt');</w:t>
      </w:r>
    </w:p>
    <w:p w14:paraId="77EC649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5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rewrite(f);</w:t>
      </w:r>
    </w:p>
    <w:p w14:paraId="42DB6C0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5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for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5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i:=1 to 4 do</w:t>
      </w:r>
    </w:p>
    <w:p w14:paraId="76CB9EC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5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lastRenderedPageBreak/>
        <w:t>begin</w:t>
      </w:r>
    </w:p>
    <w:p w14:paraId="7C983E5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5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for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5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j:=1 to 4 do</w:t>
      </w:r>
    </w:p>
    <w:p w14:paraId="779D8DF6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6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725C1345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6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6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  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6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a[</w:t>
      </w:r>
      <w:proofErr w:type="spellStart"/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6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6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]:=random(-3,6);</w:t>
      </w:r>
    </w:p>
    <w:p w14:paraId="515C367A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6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6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write(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6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f, a[</w:t>
      </w:r>
      <w:proofErr w:type="spellStart"/>
      <w:r w:rsidRPr="001F6AD9">
        <w:rPr>
          <w:rFonts w:ascii="Courier New" w:eastAsia="Courier New" w:hAnsi="Courier New" w:cs="Courier New"/>
          <w:sz w:val="24"/>
          <w:szCs w:val="24"/>
          <w:rPrChange w:id="6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7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]:5:1);</w:t>
      </w:r>
    </w:p>
    <w:p w14:paraId="59A2BC43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7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end;  </w:t>
      </w:r>
    </w:p>
    <w:p w14:paraId="531D3D4A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spellStart"/>
      <w:r w:rsidRPr="001F6AD9">
        <w:rPr>
          <w:rFonts w:ascii="Courier New" w:eastAsia="Courier New" w:hAnsi="Courier New" w:cs="Courier New"/>
          <w:sz w:val="24"/>
          <w:szCs w:val="24"/>
          <w:rPrChange w:id="7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writeln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7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(f);</w:t>
      </w:r>
    </w:p>
    <w:p w14:paraId="23C52FC1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7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end;</w:t>
      </w:r>
    </w:p>
    <w:p w14:paraId="5EC5B9DB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7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for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8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j:=1 to 4 do</w:t>
      </w:r>
    </w:p>
    <w:p w14:paraId="6277EFFB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8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2E3E5FD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8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for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8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i:=1 to 4 do</w:t>
      </w:r>
    </w:p>
    <w:p w14:paraId="29EF1438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8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53E777C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8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if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9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a[</w:t>
      </w:r>
      <w:proofErr w:type="spellStart"/>
      <w:r w:rsidRPr="001F6AD9">
        <w:rPr>
          <w:rFonts w:ascii="Courier New" w:eastAsia="Courier New" w:hAnsi="Courier New" w:cs="Courier New"/>
          <w:sz w:val="24"/>
          <w:szCs w:val="24"/>
          <w:rPrChange w:id="9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9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]&gt;=0  then</w:t>
      </w:r>
    </w:p>
    <w:p w14:paraId="71EA88B8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9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9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4D8BF7F9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9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9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     S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9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9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S+a[i,j];</w:t>
      </w:r>
    </w:p>
    <w:p w14:paraId="0DB4F27D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9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0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   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10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n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10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:=n+1;</w:t>
      </w:r>
    </w:p>
    <w:p w14:paraId="71C74F8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0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0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end;</w:t>
      </w:r>
    </w:p>
    <w:p w14:paraId="06427E4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0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0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end;</w:t>
      </w:r>
    </w:p>
    <w:p w14:paraId="3FF439D9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0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0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Cp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10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11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S/n;</w:t>
      </w:r>
    </w:p>
    <w:p w14:paraId="175C0690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f,'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=',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407475CA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S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4ED7980E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:=0;</w:t>
      </w:r>
    </w:p>
    <w:p w14:paraId="3FF12A7A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end;</w:t>
      </w:r>
    </w:p>
    <w:p w14:paraId="21F7588C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close(f);</w:t>
      </w:r>
    </w:p>
    <w:p w14:paraId="290CBE9D" w14:textId="77777777"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end.  </w:t>
      </w:r>
    </w:p>
    <w:p w14:paraId="68F95903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40D8A8F9" w14:textId="6217A1B9" w:rsidR="00D64AC7" w:rsidDel="00A4219B" w:rsidRDefault="00A4219B" w:rsidP="012A158B">
      <w:pPr>
        <w:spacing w:after="200" w:line="276" w:lineRule="auto"/>
        <w:jc w:val="both"/>
        <w:rPr>
          <w:del w:id="111" w:author="Home" w:date="2020-06-07T19:37:00Z"/>
        </w:rPr>
      </w:pPr>
      <w:ins w:id="112" w:author="Home" w:date="2020-06-07T19:37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4.0 6.0 -3.0 1.0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3.0 -1.0 -2.0 6.0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3.0 -1.0 5.0 6.0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4.0 4.0 5.0 4.0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Cp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=3.5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Cp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=5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Cp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=5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Cp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=4.25</w:t>
        </w:r>
      </w:ins>
      <w:commentRangeStart w:id="113"/>
      <w:del w:id="114" w:author="Home" w:date="2020-06-07T19:37:00Z">
        <w:r w:rsidR="012A158B"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2.0  5.0  2.0 -3.0</w:delText>
        </w:r>
      </w:del>
    </w:p>
    <w:p w14:paraId="52D72CFA" w14:textId="68787E00" w:rsidR="00D64AC7" w:rsidDel="00A4219B" w:rsidRDefault="012A158B" w:rsidP="012A158B">
      <w:pPr>
        <w:spacing w:after="200" w:line="276" w:lineRule="auto"/>
        <w:jc w:val="both"/>
        <w:rPr>
          <w:del w:id="115" w:author="Home" w:date="2020-06-07T19:37:00Z"/>
        </w:rPr>
      </w:pPr>
      <w:del w:id="116" w:author="Home" w:date="2020-06-07T19:37:00Z">
        <w:r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-3.0 -2.0  1.0  6.0</w:delText>
        </w:r>
      </w:del>
    </w:p>
    <w:p w14:paraId="23E54877" w14:textId="5912BA36" w:rsidR="00D64AC7" w:rsidDel="00A4219B" w:rsidRDefault="012A158B" w:rsidP="012A158B">
      <w:pPr>
        <w:spacing w:after="200" w:line="276" w:lineRule="auto"/>
        <w:jc w:val="both"/>
        <w:rPr>
          <w:del w:id="117" w:author="Home" w:date="2020-06-07T19:37:00Z"/>
        </w:rPr>
      </w:pPr>
      <w:del w:id="118" w:author="Home" w:date="2020-06-07T19:37:00Z">
        <w:r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-2.0  2.0  6.0 -1.0</w:delText>
        </w:r>
      </w:del>
    </w:p>
    <w:p w14:paraId="2E19C84F" w14:textId="1674B1F4" w:rsidR="00D64AC7" w:rsidDel="00A4219B" w:rsidRDefault="012A158B" w:rsidP="012A158B">
      <w:pPr>
        <w:spacing w:after="200" w:line="276" w:lineRule="auto"/>
        <w:jc w:val="both"/>
        <w:rPr>
          <w:del w:id="119" w:author="Home" w:date="2020-06-07T19:37:00Z"/>
        </w:rPr>
      </w:pPr>
      <w:del w:id="120" w:author="Home" w:date="2020-06-07T19:37:00Z">
        <w:r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 xml:space="preserve">  2.0 -2.0 -1.0 -1.0</w:delText>
        </w:r>
      </w:del>
    </w:p>
    <w:p w14:paraId="2E2658B1" w14:textId="26FE53AC" w:rsidR="00D64AC7" w:rsidDel="00A4219B" w:rsidRDefault="012A158B" w:rsidP="012A158B">
      <w:pPr>
        <w:spacing w:after="200" w:line="276" w:lineRule="auto"/>
        <w:jc w:val="both"/>
        <w:rPr>
          <w:del w:id="121" w:author="Home" w:date="2020-06-07T19:37:00Z"/>
        </w:rPr>
      </w:pPr>
      <w:del w:id="122" w:author="Home" w:date="2020-06-07T19:37:00Z">
        <w:r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Cp=2</w:delText>
        </w:r>
      </w:del>
    </w:p>
    <w:p w14:paraId="1025378D" w14:textId="7D2602E1" w:rsidR="00D64AC7" w:rsidDel="00A4219B" w:rsidRDefault="012A158B" w:rsidP="012A158B">
      <w:pPr>
        <w:spacing w:after="200" w:line="276" w:lineRule="auto"/>
        <w:jc w:val="both"/>
        <w:rPr>
          <w:del w:id="123" w:author="Home" w:date="2020-06-07T19:37:00Z"/>
        </w:rPr>
      </w:pPr>
      <w:del w:id="124" w:author="Home" w:date="2020-06-07T19:37:00Z">
        <w:r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Cp=3.5</w:delText>
        </w:r>
      </w:del>
    </w:p>
    <w:p w14:paraId="7ED0C701" w14:textId="3A04038A" w:rsidR="00D64AC7" w:rsidDel="00A4219B" w:rsidRDefault="012A158B" w:rsidP="012A158B">
      <w:pPr>
        <w:spacing w:after="200" w:line="276" w:lineRule="auto"/>
        <w:jc w:val="both"/>
        <w:rPr>
          <w:del w:id="125" w:author="Home" w:date="2020-06-07T19:37:00Z"/>
        </w:rPr>
      </w:pPr>
      <w:del w:id="126" w:author="Home" w:date="2020-06-07T19:37:00Z">
        <w:r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Cp=3</w:delText>
        </w:r>
      </w:del>
    </w:p>
    <w:p w14:paraId="2A6F66B4" w14:textId="5DDF7EFD" w:rsidR="00D64AC7" w:rsidRPr="00A4219B" w:rsidDel="00A4219B" w:rsidRDefault="012A158B" w:rsidP="012A158B">
      <w:pPr>
        <w:spacing w:after="200" w:line="360" w:lineRule="auto"/>
        <w:jc w:val="both"/>
        <w:rPr>
          <w:del w:id="127" w:author="Home" w:date="2020-06-07T19:37:00Z"/>
          <w:rPrChange w:id="128" w:author="Home" w:date="2020-06-07T19:35:00Z">
            <w:rPr>
              <w:del w:id="129" w:author="Home" w:date="2020-06-07T19:37:00Z"/>
              <w:lang w:val="ru-RU"/>
            </w:rPr>
          </w:rPrChange>
        </w:rPr>
      </w:pPr>
      <w:del w:id="130" w:author="Home" w:date="2020-06-07T19:37:00Z">
        <w:r w:rsidRPr="00A4219B" w:rsidDel="00A4219B">
          <w:rPr>
            <w:rFonts w:ascii="Times New Roman" w:eastAsia="Times New Roman" w:hAnsi="Times New Roman" w:cs="Times New Roman"/>
            <w:sz w:val="28"/>
            <w:szCs w:val="28"/>
            <w:rPrChange w:id="131" w:author="Home" w:date="2020-06-07T19:35:00Z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rPrChange>
          </w:rPr>
          <w:delText>Cp=6</w:delText>
        </w:r>
        <w:commentRangeEnd w:id="113"/>
        <w:r w:rsidR="001F6AD9" w:rsidDel="00A4219B">
          <w:rPr>
            <w:rStyle w:val="a6"/>
          </w:rPr>
          <w:commentReference w:id="113"/>
        </w:r>
      </w:del>
    </w:p>
    <w:p w14:paraId="0EC3CC41" w14:textId="77777777" w:rsidR="00D64AC7" w:rsidRPr="00A4219B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rPrChange w:id="132" w:author="Home" w:date="2020-06-07T19:35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</w:pPr>
      <w:r w:rsidRPr="00A4219B">
        <w:rPr>
          <w:rFonts w:ascii="Times New Roman" w:eastAsia="Times New Roman" w:hAnsi="Times New Roman" w:cs="Times New Roman"/>
          <w:sz w:val="28"/>
          <w:szCs w:val="28"/>
          <w:rPrChange w:id="133" w:author="Home" w:date="2020-06-07T19:35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  <w:br w:type="page"/>
      </w:r>
    </w:p>
    <w:p w14:paraId="087F8A52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1FEA21D1" w14:textId="77777777" w:rsidR="00D64AC7" w:rsidRPr="00B66B42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34" w:author="Vyacheslav" w:date="2020-03-27T20:51:00Z">
          <w:pPr>
            <w:spacing w:after="200" w:line="360" w:lineRule="auto"/>
            <w:ind w:firstLine="567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742000FA" w14:textId="77777777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0AD25D8D" w14:textId="77777777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35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35B9EE6" w14:textId="77777777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36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14:paraId="2CEBABA2" w14:textId="77777777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37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минимальный.</w:t>
      </w:r>
    </w:p>
    <w:p w14:paraId="682423AA" w14:textId="77777777" w:rsidR="00D64AC7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38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14:paraId="4D792B57" w14:textId="77777777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3C8088BD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L5_4;</w:t>
      </w:r>
    </w:p>
    <w:p w14:paraId="2A0A9639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7331E132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gramStart"/>
      <w:r w:rsidRPr="012A158B">
        <w:rPr>
          <w:rFonts w:ascii="Courier New" w:eastAsia="Courier New" w:hAnsi="Courier New" w:cs="Courier New"/>
          <w:lang w:val="ru-RU"/>
        </w:rPr>
        <w:t>a:array</w:t>
      </w:r>
      <w:proofErr w:type="gramEnd"/>
      <w:r w:rsidRPr="012A158B">
        <w:rPr>
          <w:rFonts w:ascii="Courier New" w:eastAsia="Courier New" w:hAnsi="Courier New" w:cs="Courier New"/>
          <w:lang w:val="ru-RU"/>
        </w:rPr>
        <w:t xml:space="preserve">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</w:t>
      </w:r>
      <w:proofErr w:type="spellEnd"/>
      <w:ins w:id="139" w:author="Vyacheslav" w:date="2020-03-27T20:52:00Z">
        <w:r w:rsidR="001F6AD9">
          <w:rPr>
            <w:rFonts w:ascii="Courier New" w:eastAsia="Courier New" w:hAnsi="Courier New" w:cs="Courier New"/>
            <w:lang w:val="ru-RU"/>
          </w:rPr>
          <w:t xml:space="preserve"> </w:t>
        </w:r>
      </w:ins>
      <w:proofErr w:type="spellStart"/>
      <w:r w:rsidRPr="012A158B">
        <w:rPr>
          <w:rFonts w:ascii="Courier New" w:eastAsia="Courier New" w:hAnsi="Courier New" w:cs="Courier New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5B9928DC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1DC156C4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1D2A64B0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14:paraId="7E657259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14E0CC4D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proofErr w:type="gramStart"/>
      <w:r w:rsidRPr="012A158B">
        <w:rPr>
          <w:rFonts w:ascii="Courier New" w:eastAsia="Courier New" w:hAnsi="Courier New" w:cs="Courier New"/>
          <w:lang w:val="ru-RU"/>
        </w:rPr>
        <w:t>min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</w:t>
      </w:r>
      <w:commentRangeStart w:id="140"/>
      <w:proofErr w:type="gramEnd"/>
      <w:r w:rsidRPr="012A158B">
        <w:rPr>
          <w:rFonts w:ascii="Courier New" w:eastAsia="Courier New" w:hAnsi="Courier New" w:cs="Courier New"/>
          <w:lang w:val="ru-RU"/>
        </w:rPr>
        <w:t>1000</w:t>
      </w:r>
      <w:commentRangeEnd w:id="140"/>
      <w:r w:rsidR="001F6AD9">
        <w:rPr>
          <w:rStyle w:val="a6"/>
        </w:rPr>
        <w:commentReference w:id="140"/>
      </w:r>
      <w:r w:rsidRPr="012A158B">
        <w:rPr>
          <w:rFonts w:ascii="Courier New" w:eastAsia="Courier New" w:hAnsi="Courier New" w:cs="Courier New"/>
          <w:lang w:val="ru-RU"/>
        </w:rPr>
        <w:t>;</w:t>
      </w:r>
    </w:p>
    <w:p w14:paraId="0F0A6524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14:paraId="1CD6CE47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(f);</w:t>
      </w:r>
    </w:p>
    <w:p w14:paraId="77B4361B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578CB27A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4BA7D826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>max:=0;</w:t>
      </w:r>
    </w:p>
    <w:p w14:paraId="011BFDE1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29E74C93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297160D9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14:paraId="7D9D21B5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lastRenderedPageBreak/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14:paraId="10232025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 then</w:t>
      </w:r>
    </w:p>
    <w:p w14:paraId="2E94DF38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max</w:t>
      </w:r>
      <w:proofErr w:type="gramEnd"/>
      <w:r w:rsidRPr="00B66B42">
        <w:rPr>
          <w:rFonts w:ascii="Courier New" w:eastAsia="Courier New" w:hAnsi="Courier New" w:cs="Courier New"/>
        </w:rPr>
        <w:t>:=a[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20442E87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end;</w:t>
      </w:r>
    </w:p>
    <w:p w14:paraId="72B9B9F2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if max&lt;min then</w:t>
      </w:r>
    </w:p>
    <w:p w14:paraId="5A1F6F00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min</w:t>
      </w:r>
      <w:proofErr w:type="gramEnd"/>
      <w:r w:rsidRPr="00B66B42">
        <w:rPr>
          <w:rFonts w:ascii="Courier New" w:eastAsia="Courier New" w:hAnsi="Courier New" w:cs="Courier New"/>
        </w:rPr>
        <w:t xml:space="preserve">:=max;    </w:t>
      </w:r>
    </w:p>
    <w:p w14:paraId="02F23709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2135F431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2DE5BDD1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end;</w:t>
      </w:r>
    </w:p>
    <w:p w14:paraId="61AFC660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2F5A4DB5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=',min);</w:t>
      </w:r>
    </w:p>
    <w:p w14:paraId="3663E3C2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close(f);</w:t>
      </w:r>
    </w:p>
    <w:p w14:paraId="31255C80" w14:textId="77777777"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end.</w:t>
      </w:r>
    </w:p>
    <w:p w14:paraId="015A57DF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01E9B06D" w14:textId="38A80608" w:rsidR="00D64AC7" w:rsidDel="00A4219B" w:rsidRDefault="00A4219B" w:rsidP="012A158B">
      <w:pPr>
        <w:spacing w:after="200" w:line="276" w:lineRule="auto"/>
        <w:jc w:val="both"/>
        <w:rPr>
          <w:del w:id="141" w:author="Home" w:date="2020-06-07T19:39:00Z"/>
        </w:rPr>
      </w:pPr>
      <w:ins w:id="142" w:author="Home" w:date="2020-06-07T19:39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96.0 29.0 56.0 21.0 max=96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48.0 93.0 93.0 89.0 max=93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24.0 45.0 22.0 59.0 max=59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30.0 84.0 47.0 35.0 max=84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min=59</w:t>
        </w:r>
      </w:ins>
      <w:bookmarkStart w:id="143" w:name="_GoBack"/>
      <w:bookmarkEnd w:id="143"/>
      <w:commentRangeStart w:id="144"/>
      <w:del w:id="145" w:author="Home" w:date="2020-06-07T19:39:00Z">
        <w:r w:rsidR="012A158B" w:rsidRPr="00B66B42" w:rsidDel="00A4219B">
          <w:rPr>
            <w:rFonts w:ascii="Times New Roman" w:eastAsia="Times New Roman" w:hAnsi="Times New Roman" w:cs="Times New Roman"/>
            <w:sz w:val="28"/>
            <w:szCs w:val="28"/>
          </w:rPr>
          <w:delText>75.0  51.0  73.0  95.0  max=95</w:delText>
        </w:r>
      </w:del>
    </w:p>
    <w:p w14:paraId="7D21F1BA" w14:textId="5CE20568" w:rsidR="00D64AC7" w:rsidRPr="005A1EEA" w:rsidDel="00A4219B" w:rsidRDefault="012A158B" w:rsidP="012A158B">
      <w:pPr>
        <w:spacing w:after="200" w:line="276" w:lineRule="auto"/>
        <w:jc w:val="both"/>
        <w:rPr>
          <w:del w:id="146" w:author="Home" w:date="2020-06-07T19:39:00Z"/>
        </w:rPr>
      </w:pPr>
      <w:del w:id="147" w:author="Home" w:date="2020-06-07T19:39:00Z">
        <w:r w:rsidRPr="005A1EEA" w:rsidDel="00A4219B">
          <w:rPr>
            <w:rFonts w:ascii="Times New Roman" w:eastAsia="Times New Roman" w:hAnsi="Times New Roman" w:cs="Times New Roman"/>
            <w:sz w:val="28"/>
            <w:szCs w:val="28"/>
          </w:rPr>
          <w:delText>50.0  35.0  98.0  43.0  max=98</w:delText>
        </w:r>
      </w:del>
    </w:p>
    <w:p w14:paraId="1A4377C0" w14:textId="359DC877" w:rsidR="00D64AC7" w:rsidRPr="00732DCD" w:rsidDel="00A4219B" w:rsidRDefault="012A158B" w:rsidP="012A158B">
      <w:pPr>
        <w:spacing w:after="200" w:line="276" w:lineRule="auto"/>
        <w:jc w:val="both"/>
        <w:rPr>
          <w:del w:id="148" w:author="Home" w:date="2020-06-07T19:39:00Z"/>
        </w:rPr>
      </w:pPr>
      <w:del w:id="149" w:author="Home" w:date="2020-06-07T19:39:00Z">
        <w:r w:rsidRPr="00732DCD" w:rsidDel="00A4219B">
          <w:rPr>
            <w:rFonts w:ascii="Times New Roman" w:eastAsia="Times New Roman" w:hAnsi="Times New Roman" w:cs="Times New Roman"/>
            <w:sz w:val="28"/>
            <w:szCs w:val="28"/>
          </w:rPr>
          <w:delText>85.0  27.0  76.0  47.0  max=85</w:delText>
        </w:r>
      </w:del>
    </w:p>
    <w:p w14:paraId="2955BFC4" w14:textId="2FDB7696" w:rsidR="00D64AC7" w:rsidRPr="001F6AD9" w:rsidDel="00A4219B" w:rsidRDefault="012A158B" w:rsidP="012A158B">
      <w:pPr>
        <w:spacing w:after="200" w:line="276" w:lineRule="auto"/>
        <w:jc w:val="both"/>
        <w:rPr>
          <w:del w:id="150" w:author="Home" w:date="2020-06-07T19:39:00Z"/>
          <w:rPrChange w:id="151" w:author="Vyacheslav" w:date="2020-03-27T20:46:00Z">
            <w:rPr>
              <w:del w:id="152" w:author="Home" w:date="2020-06-07T19:39:00Z"/>
              <w:lang w:val="ru-RU"/>
            </w:rPr>
          </w:rPrChange>
        </w:rPr>
      </w:pPr>
      <w:del w:id="153" w:author="Home" w:date="2020-06-07T19:39:00Z">
        <w:r w:rsidRPr="00732DCD" w:rsidDel="00A4219B">
          <w:rPr>
            <w:rFonts w:ascii="Times New Roman" w:eastAsia="Times New Roman" w:hAnsi="Times New Roman" w:cs="Times New Roman"/>
            <w:sz w:val="28"/>
            <w:szCs w:val="28"/>
          </w:rPr>
          <w:delText xml:space="preserve">  </w:delText>
        </w:r>
        <w:r w:rsidRPr="001F6AD9" w:rsidDel="00A4219B">
          <w:rPr>
            <w:rFonts w:ascii="Times New Roman" w:eastAsia="Times New Roman" w:hAnsi="Times New Roman" w:cs="Times New Roman"/>
            <w:sz w:val="28"/>
            <w:szCs w:val="28"/>
            <w:rPrChange w:id="154" w:author="Vyacheslav" w:date="2020-03-27T20:46:00Z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rPrChange>
          </w:rPr>
          <w:delText>51.0  19.0   8.0  30.0  max=51</w:delText>
        </w:r>
        <w:commentRangeEnd w:id="144"/>
        <w:r w:rsidR="00701DB6" w:rsidDel="00A4219B">
          <w:rPr>
            <w:rStyle w:val="a6"/>
          </w:rPr>
          <w:commentReference w:id="144"/>
        </w:r>
      </w:del>
    </w:p>
    <w:p w14:paraId="59AA92D3" w14:textId="569B9228" w:rsidR="00D64AC7" w:rsidRPr="001F6AD9" w:rsidDel="00A4219B" w:rsidRDefault="00D64AC7" w:rsidP="00A4219B">
      <w:pPr>
        <w:tabs>
          <w:tab w:val="left" w:pos="2895"/>
        </w:tabs>
        <w:spacing w:after="200" w:line="276" w:lineRule="auto"/>
        <w:jc w:val="both"/>
        <w:rPr>
          <w:del w:id="155" w:author="Home" w:date="2020-06-07T19:39:00Z"/>
          <w:rPrChange w:id="156" w:author="Vyacheslav" w:date="2020-03-27T20:46:00Z">
            <w:rPr>
              <w:del w:id="157" w:author="Home" w:date="2020-06-07T19:39:00Z"/>
              <w:lang w:val="ru-RU"/>
            </w:rPr>
          </w:rPrChange>
        </w:rPr>
        <w:pPrChange w:id="158" w:author="Home" w:date="2020-06-07T19:39:00Z">
          <w:pPr>
            <w:spacing w:after="200" w:line="276" w:lineRule="auto"/>
            <w:jc w:val="both"/>
          </w:pPr>
        </w:pPrChange>
      </w:pPr>
    </w:p>
    <w:p w14:paraId="7FCF9392" w14:textId="076E971E" w:rsidR="00D64AC7" w:rsidRPr="00901C4C" w:rsidDel="00A4219B" w:rsidRDefault="012A158B" w:rsidP="012A158B">
      <w:pPr>
        <w:spacing w:after="200" w:line="276" w:lineRule="auto"/>
        <w:jc w:val="both"/>
        <w:rPr>
          <w:del w:id="159" w:author="Home" w:date="2020-06-07T19:39:00Z"/>
          <w:rPrChange w:id="160" w:author="Home" w:date="2020-04-27T20:13:00Z">
            <w:rPr>
              <w:del w:id="161" w:author="Home" w:date="2020-06-07T19:39:00Z"/>
              <w:lang w:val="ru-RU"/>
            </w:rPr>
          </w:rPrChange>
        </w:rPr>
      </w:pPr>
      <w:del w:id="162" w:author="Home" w:date="2020-06-07T19:39:00Z">
        <w:r w:rsidRPr="00901C4C" w:rsidDel="00A4219B">
          <w:rPr>
            <w:rFonts w:ascii="Times New Roman" w:eastAsia="Times New Roman" w:hAnsi="Times New Roman" w:cs="Times New Roman"/>
            <w:sz w:val="28"/>
            <w:szCs w:val="28"/>
            <w:rPrChange w:id="163" w:author="Home" w:date="2020-04-27T20:13:00Z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rPrChange>
          </w:rPr>
          <w:delText>min=51</w:delText>
        </w:r>
      </w:del>
    </w:p>
    <w:p w14:paraId="595D4FF5" w14:textId="77777777" w:rsidR="00D64AC7" w:rsidRPr="00901C4C" w:rsidRDefault="00D64AC7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rPrChange w:id="164" w:author="Home" w:date="2020-04-27T20:13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</w:pPr>
    </w:p>
    <w:p w14:paraId="6BD15706" w14:textId="77777777" w:rsidR="00D64AC7" w:rsidRPr="00901C4C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rPrChange w:id="165" w:author="Home" w:date="2020-04-27T20:13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</w:pPr>
      <w:r w:rsidRPr="00901C4C">
        <w:rPr>
          <w:rFonts w:ascii="Times New Roman" w:eastAsia="Times New Roman" w:hAnsi="Times New Roman" w:cs="Times New Roman"/>
          <w:sz w:val="28"/>
          <w:szCs w:val="28"/>
          <w:rPrChange w:id="166" w:author="Home" w:date="2020-04-27T20:13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  <w:br w:type="page"/>
      </w:r>
    </w:p>
    <w:p w14:paraId="59046608" w14:textId="77777777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18CB2DA1" w14:textId="77777777"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45A24278" w14:textId="77777777"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Vyacheslav" w:date="2020-03-27T20:48:00Z" w:initials="V">
    <w:p w14:paraId="19D815C9" w14:textId="77777777" w:rsidR="001F6AD9" w:rsidRPr="00516FCC" w:rsidRDefault="001F6AD9" w:rsidP="001F6AD9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>Ксения</w:t>
      </w:r>
      <w:r>
        <w:rPr>
          <w:lang w:val="ru-RU"/>
        </w:rPr>
        <w:t xml:space="preserve">, очень Вас прошу пользоваться автоматическим форматированием программного кода в </w:t>
      </w:r>
      <w:proofErr w:type="spellStart"/>
      <w:r>
        <w:t>PascalABC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 xml:space="preserve">кнопочка </w:t>
      </w:r>
      <w:r>
        <w:rPr>
          <w:noProof/>
          <w:lang w:val="ru-RU" w:eastAsia="ru-RU"/>
        </w:rPr>
        <w:drawing>
          <wp:inline distT="0" distB="0" distL="0" distR="0" wp14:anchorId="4A45CD56" wp14:editId="72E3382D">
            <wp:extent cx="180975" cy="20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)</w:t>
      </w:r>
      <w:proofErr w:type="gramEnd"/>
      <w:r>
        <w:rPr>
          <w:lang w:val="ru-RU"/>
        </w:rPr>
        <w:t xml:space="preserve"> и в таком же виде вставлять этот код в отчет. Во-первых, так наши отчеты будут выглядеть более структурированными, а во-вторых, это сильно повысит читаемость Вашего кода.</w:t>
      </w:r>
    </w:p>
    <w:p w14:paraId="11C88EEC" w14:textId="77777777" w:rsidR="001F6AD9" w:rsidRPr="001F6AD9" w:rsidRDefault="001F6AD9">
      <w:pPr>
        <w:pStyle w:val="a7"/>
        <w:rPr>
          <w:lang w:val="ru-RU"/>
        </w:rPr>
      </w:pPr>
    </w:p>
  </w:comment>
  <w:comment w:id="17" w:author="Home" w:date="2020-04-27T20:14:00Z" w:initials="H">
    <w:p w14:paraId="245146AB" w14:textId="5D10D1C8" w:rsidR="00901C4C" w:rsidRPr="00A4219B" w:rsidRDefault="00901C4C">
      <w:pPr>
        <w:pStyle w:val="a7"/>
        <w:rPr>
          <w:lang w:val="ru-RU"/>
        </w:rPr>
      </w:pPr>
      <w:r>
        <w:rPr>
          <w:rStyle w:val="a6"/>
        </w:rPr>
        <w:annotationRef/>
      </w:r>
    </w:p>
  </w:comment>
  <w:comment w:id="113" w:author="Vyacheslav" w:date="2020-03-27T20:49:00Z" w:initials="V">
    <w:p w14:paraId="561FB179" w14:textId="77777777" w:rsidR="001F6AD9" w:rsidRPr="001F6AD9" w:rsidRDefault="001F6AD9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Раз уж Вы, вероятно, делали вместе с Кристиной, то хотя бы </w:t>
      </w:r>
      <w:proofErr w:type="spellStart"/>
      <w:r>
        <w:rPr>
          <w:lang w:val="ru-RU"/>
        </w:rPr>
        <w:t>рандомные</w:t>
      </w:r>
      <w:proofErr w:type="spellEnd"/>
      <w:r>
        <w:rPr>
          <w:lang w:val="ru-RU"/>
        </w:rPr>
        <w:t xml:space="preserve"> массивы можно было обновить, чтобы не приводить парадоксальное совпадение 16 чисел из диапазона </w:t>
      </w:r>
      <w:r w:rsidRPr="001F6AD9">
        <w:rPr>
          <w:lang w:val="ru-RU"/>
        </w:rPr>
        <w:t>[-3; 6]</w:t>
      </w:r>
      <w:r>
        <w:rPr>
          <w:lang w:val="ru-RU"/>
        </w:rPr>
        <w:t>.</w:t>
      </w:r>
    </w:p>
  </w:comment>
  <w:comment w:id="140" w:author="Vyacheslav" w:date="2020-03-27T20:52:00Z" w:initials="V">
    <w:p w14:paraId="18E86293" w14:textId="77777777" w:rsidR="001F6AD9" w:rsidRDefault="001F6AD9" w:rsidP="001F6AD9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Такой прием, конечно, сработает, но не советую Вам им пользоваться. Вдруг данные изменятся и 1000 уже не будет давать гарантию, что в матрице нет элементов больше, чем это значение.</w:t>
      </w:r>
    </w:p>
    <w:p w14:paraId="261A5F4C" w14:textId="77777777" w:rsidR="001F6AD9" w:rsidRPr="001F6AD9" w:rsidRDefault="001F6AD9">
      <w:pPr>
        <w:pStyle w:val="a7"/>
        <w:rPr>
          <w:lang w:val="ru-RU"/>
        </w:rPr>
      </w:pPr>
      <w:r>
        <w:rPr>
          <w:lang w:val="ru-RU"/>
        </w:rPr>
        <w:t xml:space="preserve">Можно было, например, задать в константах значение </w:t>
      </w:r>
      <w:r>
        <w:t>high</w:t>
      </w:r>
      <w:r w:rsidRPr="00D441EE">
        <w:rPr>
          <w:lang w:val="ru-RU"/>
        </w:rPr>
        <w:t>_</w:t>
      </w:r>
      <w:r>
        <w:t>value</w:t>
      </w:r>
      <w:r w:rsidRPr="00D441EE">
        <w:rPr>
          <w:lang w:val="ru-RU"/>
        </w:rPr>
        <w:t xml:space="preserve"> = 100</w:t>
      </w:r>
      <w:r>
        <w:rPr>
          <w:lang w:val="ru-RU"/>
        </w:rPr>
        <w:t xml:space="preserve"> и потом использовать его в функции </w:t>
      </w:r>
      <w:r>
        <w:t>random</w:t>
      </w:r>
      <w:r w:rsidRPr="00D441EE">
        <w:rPr>
          <w:lang w:val="ru-RU"/>
        </w:rPr>
        <w:t xml:space="preserve"> </w:t>
      </w:r>
      <w:r>
        <w:rPr>
          <w:lang w:val="ru-RU"/>
        </w:rPr>
        <w:t xml:space="preserve">и при инициализации переменной </w:t>
      </w:r>
      <w:r>
        <w:t>min</w:t>
      </w:r>
      <w:r>
        <w:rPr>
          <w:lang w:val="ru-RU"/>
        </w:rPr>
        <w:t>. В этом случае, если бы вдруг данные изменились, то нужно будет просто изменить эту константу, а все остальное трогать будет не нужно.</w:t>
      </w:r>
    </w:p>
  </w:comment>
  <w:comment w:id="144" w:author="Vyacheslav" w:date="2020-03-27T20:55:00Z" w:initials="V">
    <w:p w14:paraId="4D14C733" w14:textId="21DFFBC1" w:rsidR="00701DB6" w:rsidRPr="00701DB6" w:rsidRDefault="00701DB6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Тот же парадокс, только еще более невероятный.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C88EEC" w15:done="0"/>
  <w15:commentEx w15:paraId="245146AB" w15:paraIdParent="11C88EEC" w15:done="0"/>
  <w15:commentEx w15:paraId="561FB179" w15:done="0"/>
  <w15:commentEx w15:paraId="261A5F4C" w15:done="0"/>
  <w15:commentEx w15:paraId="4D14C7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88EEC" w16cid:durableId="2228E515"/>
  <w16cid:commentId w16cid:paraId="561FB179" w16cid:durableId="2228E55B"/>
  <w16cid:commentId w16cid:paraId="261A5F4C" w16cid:durableId="2228E613"/>
  <w16cid:commentId w16cid:paraId="4D14C733" w16cid:durableId="2228E6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4A348151"/>
    <w:rsid w:val="001F6AD9"/>
    <w:rsid w:val="003C5951"/>
    <w:rsid w:val="005A1EEA"/>
    <w:rsid w:val="00701DB6"/>
    <w:rsid w:val="00732DCD"/>
    <w:rsid w:val="00901C4C"/>
    <w:rsid w:val="00A4219B"/>
    <w:rsid w:val="00B66B42"/>
    <w:rsid w:val="00CF0DA8"/>
    <w:rsid w:val="00D64AC7"/>
    <w:rsid w:val="00FA7794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1974"/>
  <w15:docId w15:val="{BF7D82AB-A7EF-4115-B095-94EA5AC3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7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6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6AD9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6AD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F6AD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F6AD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F6AD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F6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Home</cp:lastModifiedBy>
  <cp:revision>6</cp:revision>
  <dcterms:created xsi:type="dcterms:W3CDTF">2020-03-27T13:46:00Z</dcterms:created>
  <dcterms:modified xsi:type="dcterms:W3CDTF">2020-06-07T12:39:00Z</dcterms:modified>
</cp:coreProperties>
</file>