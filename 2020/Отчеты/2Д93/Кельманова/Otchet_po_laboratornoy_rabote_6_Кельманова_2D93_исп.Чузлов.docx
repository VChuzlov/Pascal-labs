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534D4" w14:textId="77777777" w:rsidR="009D4503" w:rsidRPr="00407B6D" w:rsidRDefault="009D4503" w:rsidP="009D45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07B6D">
        <w:rPr>
          <w:rFonts w:ascii="Times New Roman" w:hAnsi="Times New Roman" w:cs="Times New Roman"/>
          <w:b/>
          <w:sz w:val="24"/>
          <w:szCs w:val="24"/>
          <w:lang w:val="ru-RU"/>
          <w:rPrChange w:id="0" w:author="Vyacheslav" w:date="2020-03-27T20:56:00Z">
            <w:rPr>
              <w:rFonts w:ascii="Courier New" w:hAnsi="Courier New" w:cs="Courier New"/>
              <w:b/>
              <w:sz w:val="24"/>
              <w:szCs w:val="24"/>
              <w:lang w:val="ru-RU"/>
            </w:rPr>
          </w:rPrChange>
        </w:rPr>
        <w:t>МинистерствонаукиивысшегообразованияРоссийскойФедерации</w:t>
      </w:r>
    </w:p>
    <w:p w14:paraId="4D98875A" w14:textId="77777777" w:rsidR="009D4503" w:rsidRPr="00407B6D" w:rsidRDefault="009D4503" w:rsidP="009D45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07B6D">
        <w:rPr>
          <w:rFonts w:ascii="Times New Roman" w:hAnsi="Times New Roman" w:cs="Times New Roman"/>
          <w:sz w:val="24"/>
          <w:szCs w:val="24"/>
          <w:lang w:val="ru-RU"/>
          <w:rPrChange w:id="1" w:author="Vyacheslav" w:date="2020-03-27T20:56:00Z">
            <w:rPr>
              <w:rFonts w:ascii="Courier New" w:hAnsi="Courier New" w:cs="Courier New"/>
              <w:sz w:val="24"/>
              <w:szCs w:val="24"/>
              <w:lang w:val="ru-RU"/>
            </w:rPr>
          </w:rPrChange>
        </w:rPr>
        <w:t>федеральноегосударственноеавтономноеобразовательноеучреждение</w:t>
      </w:r>
    </w:p>
    <w:p w14:paraId="6F8D5578" w14:textId="77777777" w:rsidR="009D4503" w:rsidRPr="00407B6D" w:rsidRDefault="009D4503" w:rsidP="009D45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07B6D">
        <w:rPr>
          <w:rFonts w:ascii="Times New Roman" w:hAnsi="Times New Roman" w:cs="Times New Roman"/>
          <w:sz w:val="24"/>
          <w:szCs w:val="24"/>
          <w:lang w:val="ru-RU"/>
          <w:rPrChange w:id="2" w:author="Vyacheslav" w:date="2020-03-27T20:56:00Z">
            <w:rPr>
              <w:rFonts w:ascii="Courier New" w:hAnsi="Courier New" w:cs="Courier New"/>
              <w:sz w:val="24"/>
              <w:szCs w:val="24"/>
              <w:lang w:val="ru-RU"/>
            </w:rPr>
          </w:rPrChange>
        </w:rPr>
        <w:t>высшегообразования</w:t>
      </w:r>
    </w:p>
    <w:p w14:paraId="1C14CB44" w14:textId="77777777" w:rsidR="009D4503" w:rsidRPr="00407B6D" w:rsidRDefault="009D4503" w:rsidP="009D45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07B6D">
        <w:rPr>
          <w:rFonts w:ascii="Times New Roman" w:hAnsi="Times New Roman" w:cs="Times New Roman"/>
          <w:b/>
          <w:sz w:val="24"/>
          <w:szCs w:val="24"/>
          <w:lang w:val="ru-RU"/>
        </w:rPr>
        <w:t>«</w:t>
      </w:r>
      <w:r w:rsidRPr="00407B6D">
        <w:rPr>
          <w:rFonts w:ascii="Times New Roman" w:hAnsi="Times New Roman" w:cs="Times New Roman"/>
          <w:b/>
          <w:sz w:val="24"/>
          <w:szCs w:val="24"/>
          <w:lang w:val="ru-RU"/>
          <w:rPrChange w:id="3" w:author="Vyacheslav" w:date="2020-03-27T20:56:00Z">
            <w:rPr>
              <w:rFonts w:ascii="Courier New" w:hAnsi="Courier New" w:cs="Courier New"/>
              <w:b/>
              <w:sz w:val="24"/>
              <w:szCs w:val="24"/>
              <w:lang w:val="ru-RU"/>
            </w:rPr>
          </w:rPrChange>
        </w:rPr>
        <w:t>НАЦИОНАЛЬНЫЙИССЛЕДОВАТЕЛЬСКИЙ</w:t>
      </w:r>
    </w:p>
    <w:p w14:paraId="64C6AE1E" w14:textId="77777777" w:rsidR="009D4503" w:rsidRPr="00407B6D" w:rsidRDefault="009D4503" w:rsidP="009D450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07B6D">
        <w:rPr>
          <w:rFonts w:ascii="Times New Roman" w:hAnsi="Times New Roman" w:cs="Times New Roman"/>
          <w:b/>
          <w:sz w:val="24"/>
          <w:szCs w:val="24"/>
          <w:lang w:val="ru-RU"/>
          <w:rPrChange w:id="4" w:author="Vyacheslav" w:date="2020-03-27T20:56:00Z">
            <w:rPr>
              <w:rFonts w:ascii="Courier New" w:hAnsi="Courier New" w:cs="Courier New"/>
              <w:b/>
              <w:sz w:val="24"/>
              <w:szCs w:val="24"/>
              <w:lang w:val="ru-RU"/>
            </w:rPr>
          </w:rPrChange>
        </w:rPr>
        <w:t>ТОМСКИЙПОЛИТЕХНИЧЕСКИЙУНИВЕРСИТЕТ</w:t>
      </w:r>
      <w:r w:rsidRPr="00407B6D">
        <w:rPr>
          <w:rFonts w:ascii="Times New Roman" w:hAnsi="Times New Roman" w:cs="Times New Roman"/>
          <w:b/>
          <w:sz w:val="24"/>
          <w:szCs w:val="24"/>
          <w:lang w:val="ru-RU"/>
          <w:rPrChange w:id="5" w:author="Vyacheslav" w:date="2020-03-27T20:56:00Z">
            <w:rPr>
              <w:rFonts w:ascii="Device Font 10cpi" w:hAnsi="Device Font 10cpi" w:cs="Device Font 10cpi"/>
              <w:b/>
              <w:sz w:val="24"/>
              <w:szCs w:val="24"/>
              <w:lang w:val="ru-RU"/>
            </w:rPr>
          </w:rPrChange>
        </w:rPr>
        <w:t>»</w:t>
      </w:r>
    </w:p>
    <w:p w14:paraId="35129A81" w14:textId="77777777" w:rsidR="009D4503" w:rsidRPr="00407B6D" w:rsidRDefault="009D4503" w:rsidP="009D45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25BE0608" w14:textId="77777777" w:rsidR="009D4503" w:rsidRPr="00407B6D" w:rsidRDefault="009D4503" w:rsidP="00407B6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  <w:pPrChange w:id="6" w:author="Vyacheslav" w:date="2020-03-27T20:56:00Z">
          <w:pPr>
            <w:spacing w:after="0"/>
            <w:jc w:val="center"/>
          </w:pPr>
        </w:pPrChange>
      </w:pPr>
      <w:r w:rsidRPr="00407B6D">
        <w:rPr>
          <w:rFonts w:ascii="Times New Roman" w:hAnsi="Times New Roman" w:cs="Times New Roman"/>
          <w:sz w:val="24"/>
          <w:szCs w:val="24"/>
          <w:lang w:val="ru-RU"/>
          <w:rPrChange w:id="7" w:author="Vyacheslav" w:date="2020-03-27T20:56:00Z">
            <w:rPr>
              <w:rFonts w:ascii="Courier New" w:hAnsi="Courier New" w:cs="Courier New"/>
              <w:sz w:val="24"/>
              <w:szCs w:val="24"/>
              <w:lang w:val="ru-RU"/>
            </w:rPr>
          </w:rPrChange>
        </w:rPr>
        <w:t>Инженернаяшколаприродныхресурсов</w:t>
      </w:r>
    </w:p>
    <w:p w14:paraId="05FA191B" w14:textId="77777777" w:rsidR="009D4503" w:rsidRPr="00407B6D" w:rsidRDefault="009D4503" w:rsidP="00407B6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  <w:pPrChange w:id="8" w:author="Vyacheslav" w:date="2020-03-27T20:56:00Z">
          <w:pPr>
            <w:spacing w:after="0"/>
            <w:jc w:val="center"/>
          </w:pPr>
        </w:pPrChange>
      </w:pPr>
      <w:r w:rsidRPr="00407B6D">
        <w:rPr>
          <w:rFonts w:ascii="Times New Roman" w:hAnsi="Times New Roman" w:cs="Times New Roman"/>
          <w:sz w:val="24"/>
          <w:szCs w:val="24"/>
          <w:lang w:val="ru-RU"/>
          <w:rPrChange w:id="9" w:author="Vyacheslav" w:date="2020-03-27T20:56:00Z">
            <w:rPr>
              <w:rFonts w:ascii="Courier New" w:hAnsi="Courier New" w:cs="Courier New"/>
              <w:sz w:val="24"/>
              <w:szCs w:val="24"/>
              <w:lang w:val="ru-RU"/>
            </w:rPr>
          </w:rPrChange>
        </w:rPr>
        <w:t>НаправлениеподготовкиХимическаятехнология</w:t>
      </w:r>
    </w:p>
    <w:p w14:paraId="66A1DD20" w14:textId="77777777" w:rsidR="009D4503" w:rsidRPr="00407B6D" w:rsidRDefault="009D4503" w:rsidP="00407B6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  <w:pPrChange w:id="10" w:author="Vyacheslav" w:date="2020-03-27T20:56:00Z">
          <w:pPr>
            <w:spacing w:after="0"/>
            <w:jc w:val="center"/>
          </w:pPr>
        </w:pPrChange>
      </w:pPr>
      <w:r w:rsidRPr="00407B6D">
        <w:rPr>
          <w:rFonts w:ascii="Times New Roman" w:hAnsi="Times New Roman" w:cs="Times New Roman"/>
          <w:sz w:val="24"/>
          <w:szCs w:val="24"/>
          <w:lang w:val="ru-RU"/>
          <w:rPrChange w:id="11" w:author="Vyacheslav" w:date="2020-03-27T20:56:00Z">
            <w:rPr>
              <w:rFonts w:ascii="Courier New" w:hAnsi="Courier New" w:cs="Courier New"/>
              <w:sz w:val="24"/>
              <w:szCs w:val="24"/>
              <w:lang w:val="ru-RU"/>
            </w:rPr>
          </w:rPrChange>
        </w:rPr>
        <w:t>Отделениехимическойинженерии</w:t>
      </w:r>
    </w:p>
    <w:p w14:paraId="6AACF6EE" w14:textId="77777777" w:rsidR="009D4503" w:rsidRPr="00407B6D" w:rsidRDefault="009D4503" w:rsidP="009D4503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889EE4B" w14:textId="77777777" w:rsidR="009D4503" w:rsidRPr="00407B6D" w:rsidRDefault="009D4503" w:rsidP="009D4503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E8760F4" w14:textId="77777777" w:rsidR="009D4503" w:rsidRPr="00BA0A0A" w:rsidRDefault="009D4503" w:rsidP="009D4503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A9F42D7" w14:textId="77777777" w:rsidR="009D4503" w:rsidRPr="00004A5A" w:rsidRDefault="009D4503" w:rsidP="009D4503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AD3EF8B" w14:textId="77777777" w:rsidR="009D4503" w:rsidRPr="00407B6D" w:rsidRDefault="009D4503" w:rsidP="009D45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  <w:rPrChange w:id="12" w:author="Vyacheslav" w:date="2020-03-27T20:56:00Z">
            <w:rPr>
              <w:rFonts w:ascii="Times New Roman" w:hAnsi="Times New Roman"/>
              <w:b/>
              <w:sz w:val="24"/>
              <w:szCs w:val="24"/>
              <w:lang w:val="ru-RU"/>
            </w:rPr>
          </w:rPrChange>
        </w:rPr>
      </w:pPr>
    </w:p>
    <w:p w14:paraId="5F99A599" w14:textId="77777777" w:rsidR="009D4503" w:rsidRPr="00407B6D" w:rsidRDefault="009D4503" w:rsidP="009D45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  <w:rPrChange w:id="13" w:author="Vyacheslav" w:date="2020-03-27T20:56:00Z">
            <w:rPr>
              <w:rFonts w:ascii="Times New Roman" w:hAnsi="Times New Roman"/>
              <w:b/>
              <w:sz w:val="24"/>
              <w:szCs w:val="24"/>
              <w:lang w:val="ru-RU"/>
            </w:rPr>
          </w:rPrChange>
        </w:rPr>
      </w:pPr>
    </w:p>
    <w:p w14:paraId="2472D366" w14:textId="77777777" w:rsidR="009D4503" w:rsidRPr="00407B6D" w:rsidRDefault="009D4503" w:rsidP="009D45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07B6D">
        <w:rPr>
          <w:rFonts w:ascii="Times New Roman" w:hAnsi="Times New Roman" w:cs="Times New Roman"/>
          <w:b/>
          <w:sz w:val="24"/>
          <w:szCs w:val="24"/>
          <w:lang w:val="ru-RU"/>
          <w:rPrChange w:id="14" w:author="Vyacheslav" w:date="2020-03-27T20:56:00Z">
            <w:rPr>
              <w:rFonts w:ascii="Courier New" w:hAnsi="Courier New" w:cs="Courier New"/>
              <w:b/>
              <w:sz w:val="24"/>
              <w:szCs w:val="24"/>
              <w:lang w:val="ru-RU"/>
            </w:rPr>
          </w:rPrChange>
        </w:rPr>
        <w:t>СОСТАВЛЕНИЕПРОГРАММСИСПОЛЬЗОВАНИЕМДВУМЕРНЫХМАССИВОВ</w:t>
      </w:r>
      <w:r w:rsidRPr="00407B6D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 w:rsidRPr="00407B6D">
        <w:rPr>
          <w:rFonts w:ascii="Times New Roman" w:hAnsi="Times New Roman" w:cs="Times New Roman"/>
          <w:b/>
          <w:sz w:val="24"/>
          <w:szCs w:val="24"/>
          <w:lang w:val="ru-RU"/>
          <w:rPrChange w:id="15" w:author="Vyacheslav" w:date="2020-03-27T20:56:00Z">
            <w:rPr>
              <w:rFonts w:ascii="Courier New" w:hAnsi="Courier New" w:cs="Courier New"/>
              <w:b/>
              <w:sz w:val="24"/>
              <w:szCs w:val="24"/>
              <w:lang w:val="ru-RU"/>
            </w:rPr>
          </w:rPrChange>
        </w:rPr>
        <w:t>ФАЙЛЫ</w:t>
      </w:r>
    </w:p>
    <w:p w14:paraId="6424AA59" w14:textId="77777777" w:rsidR="009D4503" w:rsidRPr="00407B6D" w:rsidRDefault="009D4503" w:rsidP="009D45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07B6D">
        <w:rPr>
          <w:rFonts w:ascii="Times New Roman" w:hAnsi="Times New Roman" w:cs="Times New Roman"/>
          <w:b/>
          <w:sz w:val="24"/>
          <w:szCs w:val="24"/>
          <w:lang w:val="ru-RU"/>
          <w:rPrChange w:id="16" w:author="Vyacheslav" w:date="2020-03-27T20:56:00Z">
            <w:rPr>
              <w:rFonts w:ascii="Courier New" w:hAnsi="Courier New" w:cs="Courier New"/>
              <w:b/>
              <w:sz w:val="24"/>
              <w:szCs w:val="24"/>
              <w:lang w:val="ru-RU"/>
            </w:rPr>
          </w:rPrChange>
        </w:rPr>
        <w:t>Лабораторнаяработаподисциплине</w:t>
      </w:r>
      <w:r w:rsidRPr="00407B6D">
        <w:rPr>
          <w:rFonts w:ascii="Times New Roman" w:hAnsi="Times New Roman" w:cs="Times New Roman"/>
          <w:b/>
          <w:sz w:val="24"/>
          <w:szCs w:val="24"/>
          <w:lang w:val="ru-RU"/>
          <w:rPrChange w:id="17" w:author="Vyacheslav" w:date="2020-03-27T20:56:00Z">
            <w:rPr>
              <w:rFonts w:ascii="Device Font 10cpi" w:hAnsi="Device Font 10cpi" w:cs="Device Font 10cpi"/>
              <w:b/>
              <w:sz w:val="24"/>
              <w:szCs w:val="24"/>
              <w:lang w:val="ru-RU"/>
            </w:rPr>
          </w:rPrChange>
        </w:rPr>
        <w:t>«</w:t>
      </w:r>
      <w:r w:rsidRPr="00407B6D">
        <w:rPr>
          <w:rFonts w:ascii="Times New Roman" w:hAnsi="Times New Roman" w:cs="Times New Roman"/>
          <w:b/>
          <w:sz w:val="24"/>
          <w:szCs w:val="24"/>
          <w:lang w:val="ru-RU"/>
          <w:rPrChange w:id="18" w:author="Vyacheslav" w:date="2020-03-27T20:56:00Z">
            <w:rPr>
              <w:rFonts w:ascii="Courier New" w:hAnsi="Courier New" w:cs="Courier New"/>
              <w:b/>
              <w:sz w:val="24"/>
              <w:szCs w:val="24"/>
              <w:lang w:val="ru-RU"/>
            </w:rPr>
          </w:rPrChange>
        </w:rPr>
        <w:t>Углубленныйкурсинформатики</w:t>
      </w:r>
      <w:r w:rsidRPr="00407B6D">
        <w:rPr>
          <w:rFonts w:ascii="Times New Roman" w:hAnsi="Times New Roman" w:cs="Times New Roman"/>
          <w:b/>
          <w:sz w:val="24"/>
          <w:szCs w:val="24"/>
          <w:lang w:val="ru-RU"/>
          <w:rPrChange w:id="19" w:author="Vyacheslav" w:date="2020-03-27T20:56:00Z">
            <w:rPr>
              <w:rFonts w:ascii="Device Font 10cpi" w:hAnsi="Device Font 10cpi" w:cs="Device Font 10cpi"/>
              <w:b/>
              <w:sz w:val="24"/>
              <w:szCs w:val="24"/>
              <w:lang w:val="ru-RU"/>
            </w:rPr>
          </w:rPrChange>
        </w:rPr>
        <w:t>»</w:t>
      </w:r>
    </w:p>
    <w:p w14:paraId="6DA7FE4F" w14:textId="77777777" w:rsidR="009D4503" w:rsidRPr="00407B6D" w:rsidRDefault="009D4503" w:rsidP="009D45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60D3FEB4" w14:textId="77777777" w:rsidR="009D4503" w:rsidRPr="00BA0A0A" w:rsidRDefault="009D4503" w:rsidP="009D4503">
      <w:pPr>
        <w:spacing w:after="0"/>
        <w:ind w:firstLine="3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FDF2FB5" w14:textId="77777777" w:rsidR="009D4503" w:rsidRPr="00004A5A" w:rsidRDefault="009D4503" w:rsidP="009D450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036174E" w14:textId="77777777" w:rsidR="009D4503" w:rsidRPr="00407B6D" w:rsidRDefault="009D4503" w:rsidP="009D450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  <w:rPrChange w:id="20" w:author="Vyacheslav" w:date="2020-03-27T20:56:00Z">
            <w:rPr>
              <w:rFonts w:ascii="Times New Roman" w:hAnsi="Times New Roman"/>
              <w:sz w:val="24"/>
              <w:szCs w:val="24"/>
              <w:lang w:val="ru-RU"/>
            </w:rPr>
          </w:rPrChange>
        </w:rPr>
      </w:pPr>
    </w:p>
    <w:p w14:paraId="66290265" w14:textId="77777777" w:rsidR="009D4503" w:rsidRPr="00407B6D" w:rsidRDefault="009D4503" w:rsidP="009D450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  <w:rPrChange w:id="21" w:author="Vyacheslav" w:date="2020-03-27T20:56:00Z">
            <w:rPr>
              <w:rFonts w:ascii="Times New Roman" w:hAnsi="Times New Roman"/>
              <w:sz w:val="24"/>
              <w:szCs w:val="24"/>
              <w:lang w:val="ru-RU"/>
            </w:rPr>
          </w:rPrChange>
        </w:rPr>
      </w:pPr>
    </w:p>
    <w:p w14:paraId="4E4DCEA8" w14:textId="77777777" w:rsidR="009D4503" w:rsidRPr="00407B6D" w:rsidRDefault="009D4503" w:rsidP="009D450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  <w:rPrChange w:id="22" w:author="Vyacheslav" w:date="2020-03-27T20:56:00Z">
            <w:rPr>
              <w:rFonts w:ascii="Times New Roman" w:hAnsi="Times New Roman"/>
              <w:sz w:val="24"/>
              <w:szCs w:val="24"/>
              <w:lang w:val="ru-RU"/>
            </w:rPr>
          </w:rPrChange>
        </w:rPr>
      </w:pPr>
    </w:p>
    <w:p w14:paraId="19FDE770" w14:textId="77777777" w:rsidR="009D4503" w:rsidRPr="00407B6D" w:rsidRDefault="009D4503" w:rsidP="009D45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ru-RU"/>
          <w:rPrChange w:id="23" w:author="Vyacheslav" w:date="2020-03-27T20:56:00Z">
            <w:rPr>
              <w:rFonts w:ascii="Courier New" w:hAnsi="Courier New" w:cs="Courier New"/>
              <w:sz w:val="28"/>
              <w:szCs w:val="24"/>
              <w:lang w:val="ru-RU"/>
            </w:rPr>
          </w:rPrChange>
        </w:rPr>
      </w:pPr>
      <w:r w:rsidRPr="00407B6D">
        <w:rPr>
          <w:rFonts w:ascii="Times New Roman" w:hAnsi="Times New Roman" w:cs="Times New Roman"/>
          <w:sz w:val="24"/>
          <w:szCs w:val="24"/>
          <w:lang w:val="ru-RU"/>
          <w:rPrChange w:id="24" w:author="Vyacheslav" w:date="2020-03-27T20:56:00Z">
            <w:rPr>
              <w:rFonts w:ascii="Courier New" w:hAnsi="Courier New" w:cs="Courier New"/>
              <w:sz w:val="24"/>
              <w:szCs w:val="24"/>
              <w:lang w:val="ru-RU"/>
            </w:rPr>
          </w:rPrChange>
        </w:rPr>
        <w:t>Выполнилстудентгр</w:t>
      </w:r>
      <w:r w:rsidRPr="00407B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407B6D">
        <w:rPr>
          <w:rFonts w:ascii="Times New Roman" w:hAnsi="Times New Roman" w:cs="Times New Roman"/>
          <w:sz w:val="24"/>
          <w:szCs w:val="24"/>
          <w:u w:val="single"/>
          <w:lang w:val="ru-RU"/>
        </w:rPr>
        <w:t>2</w:t>
      </w:r>
      <w:r w:rsidRPr="00407B6D">
        <w:rPr>
          <w:rFonts w:ascii="Times New Roman" w:hAnsi="Times New Roman" w:cs="Times New Roman"/>
          <w:sz w:val="24"/>
          <w:szCs w:val="24"/>
          <w:u w:val="single"/>
          <w:lang w:val="ru-RU"/>
          <w:rPrChange w:id="25" w:author="Vyacheslav" w:date="2020-03-27T20:56:00Z">
            <w:rPr>
              <w:rFonts w:ascii="Courier New" w:hAnsi="Courier New" w:cs="Courier New"/>
              <w:sz w:val="24"/>
              <w:szCs w:val="24"/>
              <w:u w:val="single"/>
              <w:lang w:val="ru-RU"/>
            </w:rPr>
          </w:rPrChange>
        </w:rPr>
        <w:t>Д</w:t>
      </w:r>
      <w:r w:rsidRPr="00407B6D">
        <w:rPr>
          <w:rFonts w:ascii="Times New Roman" w:hAnsi="Times New Roman" w:cs="Times New Roman"/>
          <w:sz w:val="24"/>
          <w:szCs w:val="24"/>
          <w:u w:val="single"/>
          <w:lang w:val="ru-RU"/>
        </w:rPr>
        <w:t>93</w:t>
      </w:r>
      <w:r w:rsidRPr="00407B6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407B6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407B6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407B6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407B6D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="00EF5250" w:rsidRPr="00407B6D">
        <w:rPr>
          <w:rFonts w:ascii="Times New Roman" w:hAnsi="Times New Roman" w:cs="Times New Roman"/>
          <w:sz w:val="24"/>
          <w:lang w:val="ru-RU"/>
          <w:rPrChange w:id="26" w:author="Vyacheslav" w:date="2020-03-27T20:56:00Z">
            <w:rPr>
              <w:rFonts w:ascii="Courier New" w:hAnsi="Courier New" w:cs="Courier New"/>
              <w:sz w:val="24"/>
              <w:lang w:val="ru-RU"/>
            </w:rPr>
          </w:rPrChange>
        </w:rPr>
        <w:t>К.Е.</w:t>
      </w:r>
      <w:r w:rsidR="00AD62F3" w:rsidRPr="00407B6D">
        <w:rPr>
          <w:rFonts w:ascii="Times New Roman" w:hAnsi="Times New Roman" w:cs="Times New Roman"/>
          <w:sz w:val="24"/>
          <w:lang w:val="ru-RU"/>
          <w:rPrChange w:id="27" w:author="Vyacheslav" w:date="2020-03-27T20:56:00Z">
            <w:rPr>
              <w:rFonts w:ascii="Courier New" w:hAnsi="Courier New" w:cs="Courier New"/>
              <w:sz w:val="24"/>
              <w:lang w:val="ru-RU"/>
            </w:rPr>
          </w:rPrChange>
        </w:rPr>
        <w:t>Кельманова</w:t>
      </w:r>
      <w:proofErr w:type="spellEnd"/>
      <w:r w:rsidR="00AD62F3" w:rsidRPr="00407B6D">
        <w:rPr>
          <w:rFonts w:ascii="Times New Roman" w:hAnsi="Times New Roman" w:cs="Times New Roman"/>
          <w:sz w:val="24"/>
          <w:lang w:val="ru-RU"/>
          <w:rPrChange w:id="28" w:author="Vyacheslav" w:date="2020-03-27T20:56:00Z">
            <w:rPr>
              <w:rFonts w:ascii="Courier New" w:hAnsi="Courier New" w:cs="Courier New"/>
              <w:sz w:val="24"/>
              <w:lang w:val="ru-RU"/>
            </w:rPr>
          </w:rPrChange>
        </w:rPr>
        <w:t xml:space="preserve"> </w:t>
      </w:r>
    </w:p>
    <w:p w14:paraId="3CA47673" w14:textId="77777777" w:rsidR="009D4503" w:rsidRPr="00407B6D" w:rsidRDefault="009D4503" w:rsidP="009D4503">
      <w:pPr>
        <w:spacing w:after="0" w:line="240" w:lineRule="auto"/>
        <w:ind w:left="2410"/>
        <w:rPr>
          <w:rFonts w:ascii="Times New Roman" w:hAnsi="Times New Roman" w:cs="Times New Roman"/>
          <w:sz w:val="24"/>
          <w:szCs w:val="24"/>
          <w:lang w:val="ru-RU"/>
        </w:rPr>
      </w:pPr>
      <w:r w:rsidRPr="00407B6D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407B6D">
        <w:rPr>
          <w:rFonts w:ascii="Times New Roman" w:hAnsi="Times New Roman" w:cs="Times New Roman"/>
          <w:sz w:val="24"/>
          <w:szCs w:val="24"/>
          <w:lang w:val="ru-RU"/>
          <w:rPrChange w:id="29" w:author="Vyacheslav" w:date="2020-03-27T20:56:00Z">
            <w:rPr>
              <w:rFonts w:ascii="Courier New" w:hAnsi="Courier New" w:cs="Courier New"/>
              <w:sz w:val="24"/>
              <w:szCs w:val="24"/>
              <w:lang w:val="ru-RU"/>
            </w:rPr>
          </w:rPrChange>
        </w:rPr>
        <w:t>Подпись</w:t>
      </w:r>
      <w:r w:rsidRPr="00407B6D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0C60ED8D" w14:textId="77777777" w:rsidR="009D4503" w:rsidRPr="00407B6D" w:rsidRDefault="009D4503" w:rsidP="009D45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D85F08B" w14:textId="77777777" w:rsidR="009D4503" w:rsidRPr="00407B6D" w:rsidRDefault="009D4503" w:rsidP="009D4503">
      <w:pPr>
        <w:spacing w:after="0" w:line="240" w:lineRule="auto"/>
        <w:ind w:left="4962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BA0A0A">
        <w:rPr>
          <w:rFonts w:ascii="Times New Roman" w:hAnsi="Times New Roman" w:cs="Times New Roman"/>
          <w:sz w:val="24"/>
          <w:szCs w:val="24"/>
          <w:lang w:val="ru-RU"/>
        </w:rPr>
        <w:t>_____</w:t>
      </w:r>
      <w:r w:rsidRPr="00BA0A0A">
        <w:rPr>
          <w:rFonts w:ascii="Times New Roman" w:hAnsi="Times New Roman" w:cs="Times New Roman"/>
          <w:sz w:val="24"/>
          <w:szCs w:val="24"/>
          <w:lang w:val="ru-RU"/>
        </w:rPr>
        <w:tab/>
        <w:t xml:space="preserve">_____________ 2020 </w:t>
      </w:r>
      <w:r w:rsidRPr="00407B6D">
        <w:rPr>
          <w:rFonts w:ascii="Times New Roman" w:hAnsi="Times New Roman" w:cs="Times New Roman"/>
          <w:sz w:val="24"/>
          <w:szCs w:val="24"/>
          <w:lang w:val="ru-RU"/>
          <w:rPrChange w:id="30" w:author="Vyacheslav" w:date="2020-03-27T20:56:00Z">
            <w:rPr>
              <w:rFonts w:ascii="Courier New" w:hAnsi="Courier New" w:cs="Courier New"/>
              <w:sz w:val="24"/>
              <w:szCs w:val="24"/>
              <w:lang w:val="ru-RU"/>
            </w:rPr>
          </w:rPrChange>
        </w:rPr>
        <w:t>г</w:t>
      </w:r>
      <w:r w:rsidRPr="00407B6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669F8CA" w14:textId="77777777" w:rsidR="009D4503" w:rsidRPr="00407B6D" w:rsidRDefault="009D4503" w:rsidP="009D4503">
      <w:pPr>
        <w:spacing w:after="0" w:line="240" w:lineRule="auto"/>
        <w:ind w:left="6804" w:firstLine="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A7A0D42" w14:textId="77777777" w:rsidR="009D4503" w:rsidRPr="00407B6D" w:rsidRDefault="009D4503" w:rsidP="009D45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07B6D">
        <w:rPr>
          <w:rFonts w:ascii="Times New Roman" w:hAnsi="Times New Roman" w:cs="Times New Roman"/>
          <w:sz w:val="24"/>
          <w:szCs w:val="24"/>
          <w:lang w:val="ru-RU"/>
          <w:rPrChange w:id="31" w:author="Vyacheslav" w:date="2020-03-27T20:56:00Z">
            <w:rPr>
              <w:rFonts w:ascii="Courier New" w:hAnsi="Courier New" w:cs="Courier New"/>
              <w:sz w:val="24"/>
              <w:szCs w:val="24"/>
              <w:lang w:val="ru-RU"/>
            </w:rPr>
          </w:rPrChange>
        </w:rPr>
        <w:t>Отчет</w:t>
      </w:r>
      <w:ins w:id="32" w:author="Vyacheslav" w:date="2020-03-27T20:56:00Z">
        <w:r w:rsidR="00407B6D">
          <w:rPr>
            <w:rFonts w:ascii="Times New Roman" w:hAnsi="Times New Roman" w:cs="Times New Roman"/>
            <w:sz w:val="24"/>
            <w:szCs w:val="24"/>
            <w:lang w:val="ru-RU"/>
          </w:rPr>
          <w:t xml:space="preserve"> </w:t>
        </w:r>
      </w:ins>
      <w:r w:rsidRPr="00407B6D">
        <w:rPr>
          <w:rFonts w:ascii="Times New Roman" w:hAnsi="Times New Roman" w:cs="Times New Roman"/>
          <w:sz w:val="24"/>
          <w:szCs w:val="24"/>
          <w:lang w:val="ru-RU"/>
          <w:rPrChange w:id="33" w:author="Vyacheslav" w:date="2020-03-27T20:56:00Z">
            <w:rPr>
              <w:rFonts w:ascii="Courier New" w:hAnsi="Courier New" w:cs="Courier New"/>
              <w:sz w:val="24"/>
              <w:szCs w:val="24"/>
              <w:lang w:val="ru-RU"/>
            </w:rPr>
          </w:rPrChange>
        </w:rPr>
        <w:t>принят</w:t>
      </w:r>
      <w:r w:rsidRPr="00407B6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75B9FCD" w14:textId="77777777" w:rsidR="009D4503" w:rsidRPr="00407B6D" w:rsidRDefault="009D4503" w:rsidP="009D45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10E5B01" w14:textId="77777777" w:rsidR="009D4503" w:rsidRPr="00407B6D" w:rsidRDefault="009D4503" w:rsidP="009D45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7B6D">
        <w:rPr>
          <w:rFonts w:ascii="Times New Roman" w:hAnsi="Times New Roman" w:cs="Times New Roman"/>
          <w:sz w:val="24"/>
          <w:szCs w:val="24"/>
          <w:lang w:val="ru-RU"/>
          <w:rPrChange w:id="34" w:author="Vyacheslav" w:date="2020-03-27T20:56:00Z">
            <w:rPr>
              <w:rFonts w:ascii="Courier New" w:hAnsi="Courier New" w:cs="Courier New"/>
              <w:sz w:val="24"/>
              <w:szCs w:val="24"/>
              <w:lang w:val="ru-RU"/>
            </w:rPr>
          </w:rPrChange>
        </w:rPr>
        <w:t>Преподаватель</w:t>
      </w:r>
    </w:p>
    <w:p w14:paraId="2EC625E8" w14:textId="77777777" w:rsidR="009D4503" w:rsidRPr="00407B6D" w:rsidRDefault="009D4503" w:rsidP="009D45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7B6D">
        <w:rPr>
          <w:rFonts w:ascii="Times New Roman" w:hAnsi="Times New Roman" w:cs="Times New Roman"/>
          <w:sz w:val="24"/>
          <w:szCs w:val="24"/>
          <w:lang w:val="ru-RU"/>
          <w:rPrChange w:id="35" w:author="Vyacheslav" w:date="2020-03-27T20:56:00Z">
            <w:rPr>
              <w:rFonts w:ascii="Courier New" w:hAnsi="Courier New" w:cs="Courier New"/>
              <w:sz w:val="24"/>
              <w:szCs w:val="24"/>
              <w:lang w:val="ru-RU"/>
            </w:rPr>
          </w:rPrChange>
        </w:rPr>
        <w:t>доцентОХИИШПР</w:t>
      </w:r>
      <w:r w:rsidRPr="00407B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407B6D">
        <w:rPr>
          <w:rFonts w:ascii="Times New Roman" w:hAnsi="Times New Roman" w:cs="Times New Roman"/>
          <w:sz w:val="24"/>
          <w:szCs w:val="24"/>
          <w:lang w:val="ru-RU"/>
          <w:rPrChange w:id="36" w:author="Vyacheslav" w:date="2020-03-27T20:56:00Z">
            <w:rPr>
              <w:rFonts w:ascii="Courier New" w:hAnsi="Courier New" w:cs="Courier New"/>
              <w:sz w:val="24"/>
              <w:szCs w:val="24"/>
              <w:lang w:val="ru-RU"/>
            </w:rPr>
          </w:rPrChange>
        </w:rPr>
        <w:t>к</w:t>
      </w:r>
      <w:r w:rsidRPr="00407B6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407B6D">
        <w:rPr>
          <w:rFonts w:ascii="Times New Roman" w:hAnsi="Times New Roman" w:cs="Times New Roman"/>
          <w:sz w:val="24"/>
          <w:szCs w:val="24"/>
          <w:lang w:val="ru-RU"/>
          <w:rPrChange w:id="37" w:author="Vyacheslav" w:date="2020-03-27T20:56:00Z">
            <w:rPr>
              <w:rFonts w:ascii="Courier New" w:hAnsi="Courier New" w:cs="Courier New"/>
              <w:sz w:val="24"/>
              <w:szCs w:val="24"/>
              <w:lang w:val="ru-RU"/>
            </w:rPr>
          </w:rPrChange>
        </w:rPr>
        <w:t>т</w:t>
      </w:r>
      <w:r w:rsidRPr="00407B6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407B6D">
        <w:rPr>
          <w:rFonts w:ascii="Times New Roman" w:hAnsi="Times New Roman" w:cs="Times New Roman"/>
          <w:sz w:val="24"/>
          <w:szCs w:val="24"/>
          <w:lang w:val="ru-RU"/>
          <w:rPrChange w:id="38" w:author="Vyacheslav" w:date="2020-03-27T20:56:00Z">
            <w:rPr>
              <w:rFonts w:ascii="Courier New" w:hAnsi="Courier New" w:cs="Courier New"/>
              <w:sz w:val="24"/>
              <w:szCs w:val="24"/>
              <w:lang w:val="ru-RU"/>
            </w:rPr>
          </w:rPrChange>
        </w:rPr>
        <w:t>н</w:t>
      </w:r>
      <w:r w:rsidRPr="00407B6D">
        <w:rPr>
          <w:rFonts w:ascii="Times New Roman" w:hAnsi="Times New Roman" w:cs="Times New Roman"/>
          <w:sz w:val="24"/>
          <w:szCs w:val="24"/>
          <w:lang w:val="ru-RU"/>
        </w:rPr>
        <w:t xml:space="preserve">.             </w:t>
      </w:r>
      <w:r w:rsidRPr="00407B6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407B6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407B6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407B6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407B6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407B6D">
        <w:rPr>
          <w:rFonts w:ascii="Times New Roman" w:hAnsi="Times New Roman" w:cs="Times New Roman"/>
          <w:sz w:val="24"/>
          <w:szCs w:val="24"/>
          <w:lang w:val="ru-RU"/>
          <w:rPrChange w:id="39" w:author="Vyacheslav" w:date="2020-03-27T20:56:00Z">
            <w:rPr>
              <w:rFonts w:ascii="Courier New" w:hAnsi="Courier New" w:cs="Courier New"/>
              <w:sz w:val="24"/>
              <w:szCs w:val="24"/>
              <w:lang w:val="ru-RU"/>
            </w:rPr>
          </w:rPrChange>
        </w:rPr>
        <w:t>В</w:t>
      </w:r>
      <w:r w:rsidRPr="00407B6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407B6D">
        <w:rPr>
          <w:rFonts w:ascii="Times New Roman" w:hAnsi="Times New Roman" w:cs="Times New Roman"/>
          <w:sz w:val="24"/>
          <w:szCs w:val="24"/>
          <w:lang w:val="ru-RU"/>
          <w:rPrChange w:id="40" w:author="Vyacheslav" w:date="2020-03-27T20:56:00Z">
            <w:rPr>
              <w:rFonts w:ascii="Courier New" w:hAnsi="Courier New" w:cs="Courier New"/>
              <w:sz w:val="24"/>
              <w:szCs w:val="24"/>
              <w:lang w:val="ru-RU"/>
            </w:rPr>
          </w:rPrChange>
        </w:rPr>
        <w:t>А</w:t>
      </w:r>
      <w:r w:rsidRPr="00407B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407B6D">
        <w:rPr>
          <w:rFonts w:ascii="Times New Roman" w:hAnsi="Times New Roman" w:cs="Times New Roman"/>
          <w:sz w:val="24"/>
          <w:szCs w:val="24"/>
          <w:lang w:val="ru-RU"/>
          <w:rPrChange w:id="41" w:author="Vyacheslav" w:date="2020-03-27T20:56:00Z">
            <w:rPr>
              <w:rFonts w:ascii="Courier New" w:hAnsi="Courier New" w:cs="Courier New"/>
              <w:sz w:val="24"/>
              <w:szCs w:val="24"/>
              <w:lang w:val="ru-RU"/>
            </w:rPr>
          </w:rPrChange>
        </w:rPr>
        <w:t>Чузлов</w:t>
      </w:r>
    </w:p>
    <w:p w14:paraId="02A90861" w14:textId="77777777" w:rsidR="009D4503" w:rsidRPr="00407B6D" w:rsidRDefault="009D4503" w:rsidP="009D45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7B6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407B6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407B6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407B6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407B6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407B6D">
        <w:rPr>
          <w:rFonts w:ascii="Times New Roman" w:hAnsi="Times New Roman" w:cs="Times New Roman"/>
          <w:sz w:val="24"/>
          <w:szCs w:val="24"/>
          <w:lang w:val="ru-RU"/>
        </w:rPr>
        <w:tab/>
        <w:t>(</w:t>
      </w:r>
      <w:r w:rsidRPr="00407B6D">
        <w:rPr>
          <w:rFonts w:ascii="Times New Roman" w:hAnsi="Times New Roman" w:cs="Times New Roman"/>
          <w:sz w:val="24"/>
          <w:szCs w:val="24"/>
          <w:lang w:val="ru-RU"/>
          <w:rPrChange w:id="42" w:author="Vyacheslav" w:date="2020-03-27T20:56:00Z">
            <w:rPr>
              <w:rFonts w:ascii="Courier New" w:hAnsi="Courier New" w:cs="Courier New"/>
              <w:sz w:val="24"/>
              <w:szCs w:val="24"/>
              <w:lang w:val="ru-RU"/>
            </w:rPr>
          </w:rPrChange>
        </w:rPr>
        <w:t>Подпись</w:t>
      </w:r>
      <w:r w:rsidRPr="00407B6D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407B6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407B6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407B6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407B6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407B6D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29B33593" w14:textId="77777777" w:rsidR="009D4503" w:rsidRPr="00407B6D" w:rsidRDefault="009D4503" w:rsidP="009D450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B1B150E" w14:textId="77777777" w:rsidR="009D4503" w:rsidRPr="00407B6D" w:rsidRDefault="009D4503" w:rsidP="009D4503">
      <w:pPr>
        <w:spacing w:after="0" w:line="240" w:lineRule="auto"/>
        <w:ind w:left="1134" w:firstLine="282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BA0A0A">
        <w:rPr>
          <w:rFonts w:ascii="Times New Roman" w:hAnsi="Times New Roman" w:cs="Times New Roman"/>
          <w:sz w:val="24"/>
          <w:szCs w:val="24"/>
          <w:lang w:val="ru-RU"/>
        </w:rPr>
        <w:t>_____</w:t>
      </w:r>
      <w:r w:rsidRPr="00BA0A0A">
        <w:rPr>
          <w:rFonts w:ascii="Times New Roman" w:hAnsi="Times New Roman" w:cs="Times New Roman"/>
          <w:sz w:val="24"/>
          <w:szCs w:val="24"/>
          <w:lang w:val="ru-RU"/>
        </w:rPr>
        <w:tab/>
        <w:t xml:space="preserve">_____________ 2020 </w:t>
      </w:r>
      <w:r w:rsidRPr="00407B6D">
        <w:rPr>
          <w:rFonts w:ascii="Times New Roman" w:hAnsi="Times New Roman" w:cs="Times New Roman"/>
          <w:sz w:val="24"/>
          <w:szCs w:val="24"/>
          <w:lang w:val="ru-RU"/>
          <w:rPrChange w:id="43" w:author="Vyacheslav" w:date="2020-03-27T20:56:00Z">
            <w:rPr>
              <w:rFonts w:ascii="Courier New" w:hAnsi="Courier New" w:cs="Courier New"/>
              <w:sz w:val="24"/>
              <w:szCs w:val="24"/>
              <w:lang w:val="ru-RU"/>
            </w:rPr>
          </w:rPrChange>
        </w:rPr>
        <w:t>г</w:t>
      </w:r>
      <w:r w:rsidRPr="00407B6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903A3F6" w14:textId="77777777" w:rsidR="009D4503" w:rsidRPr="00407B6D" w:rsidRDefault="009D4503" w:rsidP="009D4503">
      <w:pPr>
        <w:spacing w:after="0" w:line="240" w:lineRule="auto"/>
        <w:ind w:left="1276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5BB5E118" w14:textId="77777777" w:rsidR="009D4503" w:rsidRPr="00BA0A0A" w:rsidRDefault="009D4503" w:rsidP="009D4503">
      <w:pPr>
        <w:spacing w:after="0"/>
        <w:ind w:firstLine="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B892F8E" w14:textId="77777777" w:rsidR="009D4503" w:rsidRPr="00004A5A" w:rsidRDefault="009D4503" w:rsidP="009D45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8F252A0" w14:textId="77777777" w:rsidR="009D4503" w:rsidRPr="00407B6D" w:rsidRDefault="009D4503" w:rsidP="009D45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  <w:rPrChange w:id="44" w:author="Vyacheslav" w:date="2020-03-27T20:56:00Z">
            <w:rPr>
              <w:rFonts w:ascii="Times New Roman" w:hAnsi="Times New Roman"/>
              <w:sz w:val="24"/>
              <w:szCs w:val="24"/>
              <w:lang w:val="ru-RU"/>
            </w:rPr>
          </w:rPrChange>
        </w:rPr>
      </w:pPr>
    </w:p>
    <w:p w14:paraId="5358774D" w14:textId="77777777" w:rsidR="009D4503" w:rsidRPr="00407B6D" w:rsidDel="00407B6D" w:rsidRDefault="009D4503" w:rsidP="00F37EE9">
      <w:pPr>
        <w:spacing w:after="0"/>
        <w:rPr>
          <w:del w:id="45" w:author="Vyacheslav" w:date="2020-03-27T20:56:00Z"/>
          <w:rFonts w:ascii="Times New Roman" w:hAnsi="Times New Roman" w:cs="Times New Roman"/>
          <w:sz w:val="24"/>
          <w:szCs w:val="24"/>
          <w:lang w:val="ru-RU"/>
          <w:rPrChange w:id="46" w:author="Vyacheslav" w:date="2020-03-27T20:56:00Z">
            <w:rPr>
              <w:del w:id="47" w:author="Vyacheslav" w:date="2020-03-27T20:56:00Z"/>
              <w:rFonts w:ascii="Times New Roman" w:hAnsi="Times New Roman"/>
              <w:sz w:val="24"/>
              <w:szCs w:val="24"/>
              <w:lang w:val="ru-RU"/>
            </w:rPr>
          </w:rPrChange>
        </w:rPr>
      </w:pPr>
    </w:p>
    <w:p w14:paraId="03E5A123" w14:textId="77777777" w:rsidR="00F37EE9" w:rsidRPr="00407B6D" w:rsidDel="00407B6D" w:rsidRDefault="00F37EE9" w:rsidP="00F37EE9">
      <w:pPr>
        <w:spacing w:after="0"/>
        <w:rPr>
          <w:del w:id="48" w:author="Vyacheslav" w:date="2020-03-27T20:56:00Z"/>
          <w:rFonts w:ascii="Times New Roman" w:hAnsi="Times New Roman" w:cs="Times New Roman"/>
          <w:sz w:val="24"/>
          <w:szCs w:val="24"/>
          <w:lang w:val="ru-RU"/>
          <w:rPrChange w:id="49" w:author="Vyacheslav" w:date="2020-03-27T20:56:00Z">
            <w:rPr>
              <w:del w:id="50" w:author="Vyacheslav" w:date="2020-03-27T20:56:00Z"/>
              <w:rFonts w:ascii="Times New Roman" w:hAnsi="Times New Roman"/>
              <w:sz w:val="24"/>
              <w:szCs w:val="24"/>
              <w:lang w:val="ru-RU"/>
            </w:rPr>
          </w:rPrChange>
        </w:rPr>
      </w:pPr>
    </w:p>
    <w:p w14:paraId="1B637F3A" w14:textId="77777777" w:rsidR="00F37EE9" w:rsidRPr="00407B6D" w:rsidRDefault="00F37EE9" w:rsidP="00F37EE9">
      <w:pPr>
        <w:spacing w:after="0"/>
        <w:rPr>
          <w:rFonts w:ascii="Times New Roman" w:hAnsi="Times New Roman" w:cs="Times New Roman"/>
          <w:sz w:val="24"/>
          <w:szCs w:val="24"/>
          <w:lang w:val="ru-RU"/>
          <w:rPrChange w:id="51" w:author="Vyacheslav" w:date="2020-03-27T20:56:00Z">
            <w:rPr>
              <w:rFonts w:ascii="Times New Roman" w:hAnsi="Times New Roman"/>
              <w:sz w:val="24"/>
              <w:szCs w:val="24"/>
              <w:lang w:val="ru-RU"/>
            </w:rPr>
          </w:rPrChange>
        </w:rPr>
      </w:pPr>
    </w:p>
    <w:p w14:paraId="5314A0CC" w14:textId="77777777" w:rsidR="009D4503" w:rsidRPr="00407B6D" w:rsidRDefault="009D4503" w:rsidP="009D45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  <w:rPrChange w:id="52" w:author="Vyacheslav" w:date="2020-03-27T20:56:00Z">
            <w:rPr>
              <w:rFonts w:ascii="Times New Roman" w:hAnsi="Times New Roman"/>
              <w:sz w:val="24"/>
              <w:szCs w:val="24"/>
              <w:lang w:val="ru-RU"/>
            </w:rPr>
          </w:rPrChange>
        </w:rPr>
      </w:pPr>
    </w:p>
    <w:p w14:paraId="59698BF2" w14:textId="77777777" w:rsidR="009D4503" w:rsidRPr="00407B6D" w:rsidRDefault="009D4503" w:rsidP="009D4503">
      <w:pPr>
        <w:jc w:val="center"/>
        <w:rPr>
          <w:rFonts w:ascii="Times New Roman" w:hAnsi="Times New Roman" w:cs="Times New Roman"/>
          <w:sz w:val="24"/>
          <w:szCs w:val="24"/>
          <w:lang w:val="ru-RU"/>
          <w:rPrChange w:id="53" w:author="Vyacheslav" w:date="2020-03-27T20:56:00Z">
            <w:rPr>
              <w:rFonts w:ascii="Times New Roman" w:hAnsi="Times New Roman"/>
              <w:sz w:val="24"/>
              <w:szCs w:val="24"/>
              <w:lang w:val="ru-RU"/>
            </w:rPr>
          </w:rPrChange>
        </w:rPr>
      </w:pPr>
      <w:r w:rsidRPr="00407B6D">
        <w:rPr>
          <w:rFonts w:ascii="Times New Roman" w:hAnsi="Times New Roman" w:cs="Times New Roman"/>
          <w:sz w:val="24"/>
          <w:szCs w:val="24"/>
          <w:lang w:val="ru-RU"/>
          <w:rPrChange w:id="54" w:author="Vyacheslav" w:date="2020-03-27T20:56:00Z">
            <w:rPr>
              <w:rFonts w:ascii="Times New Roman" w:hAnsi="Times New Roman"/>
              <w:sz w:val="24"/>
              <w:szCs w:val="24"/>
              <w:lang w:val="ru-RU"/>
            </w:rPr>
          </w:rPrChange>
        </w:rPr>
        <w:lastRenderedPageBreak/>
        <w:t>Томск 2020 г</w:t>
      </w:r>
    </w:p>
    <w:p w14:paraId="412ABAF3" w14:textId="77777777" w:rsidR="006321C0" w:rsidRPr="00E2004B" w:rsidRDefault="3729269D" w:rsidP="3D88DF9C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00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Цель работы:</w:t>
      </w:r>
      <w:r w:rsidRPr="372926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научиться использовать двумерные массивы для решения задач, а также научиться использовать файлы для ввода и вывода данных</w:t>
      </w:r>
    </w:p>
    <w:p w14:paraId="1F52D5AB" w14:textId="77777777" w:rsidR="006321C0" w:rsidRDefault="3D88DF9C" w:rsidP="3D88DF9C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14:paraId="47DBCF59" w14:textId="77777777" w:rsidR="006321C0" w:rsidRDefault="3D88DF9C" w:rsidP="3D88DF9C">
      <w:pPr>
        <w:pStyle w:val="a3"/>
        <w:numPr>
          <w:ilvl w:val="0"/>
          <w:numId w:val="4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Двумерные массивы</w:t>
      </w:r>
    </w:p>
    <w:p w14:paraId="56AE5515" w14:textId="77777777" w:rsidR="006321C0" w:rsidRPr="00E2004B" w:rsidRDefault="3D88DF9C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Каждый элемент имеет свой номер, как у одномерных массивов, но номер уже состоит из двух чисел – номера строки, в которой находится элемент, и номера столбца. Таким образом, номер элемента определяется пересечением строки и столбца.  </w:t>
      </w:r>
    </w:p>
    <w:p w14:paraId="7902F8F7" w14:textId="77777777" w:rsidR="006321C0" w:rsidRPr="00E2004B" w:rsidRDefault="006321C0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1622FB" w14:textId="77777777" w:rsidR="006321C0" w:rsidRPr="00E2004B" w:rsidRDefault="3D88DF9C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Например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, 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 [2,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1]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 – это элемент, стоящий во второй строке и в первом столбце.</w:t>
      </w:r>
    </w:p>
    <w:p w14:paraId="2648A56B" w14:textId="77777777" w:rsidR="006321C0" w:rsidRPr="00E2004B" w:rsidRDefault="006321C0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FEB01F" w14:textId="77777777" w:rsidR="006321C0" w:rsidRDefault="3D88DF9C" w:rsidP="3D88DF9C">
      <w:pPr>
        <w:pStyle w:val="a3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Описание статических двумерных массивов</w:t>
      </w:r>
    </w:p>
    <w:p w14:paraId="04B7733A" w14:textId="77777777" w:rsidR="006321C0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>const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CCC2302" w14:textId="77777777" w:rsidR="006321C0" w:rsidRDefault="3D88DF9C" w:rsidP="3D88DF9C">
      <w:pPr>
        <w:spacing w:beforeAutospacing="1" w:afterAutospacing="1" w:line="240" w:lineRule="auto"/>
        <w:ind w:left="360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const</w:t>
      </w:r>
    </w:p>
    <w:p w14:paraId="0E67BA47" w14:textId="77777777" w:rsidR="006321C0" w:rsidRDefault="3D88DF9C" w:rsidP="3D88DF9C">
      <w:pPr>
        <w:spacing w:beforeAutospacing="1" w:afterAutospacing="1" w:line="240" w:lineRule="auto"/>
        <w:ind w:left="360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r w:rsidRPr="3D88DF9C">
        <w:rPr>
          <w:rFonts w:ascii="Courier New" w:eastAsia="Courier New" w:hAnsi="Courier New" w:cs="Courier New"/>
          <w:sz w:val="23"/>
          <w:szCs w:val="23"/>
        </w:rPr>
        <w:t>a: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 </w:t>
      </w:r>
      <w:r w:rsidRPr="3D88DF9C">
        <w:rPr>
          <w:rFonts w:ascii="Courier New" w:eastAsia="Courier New" w:hAnsi="Courier New" w:cs="Courier New"/>
          <w:sz w:val="23"/>
          <w:szCs w:val="23"/>
        </w:rPr>
        <w:t>[</w:t>
      </w:r>
      <w:proofErr w:type="gramStart"/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</w:t>
      </w:r>
      <w:proofErr w:type="gramEnd"/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]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 </w:t>
      </w:r>
      <w:r w:rsidRPr="3D88DF9C">
        <w:rPr>
          <w:rFonts w:ascii="Courier New" w:eastAsia="Courier New" w:hAnsi="Courier New" w:cs="Courier New"/>
          <w:sz w:val="23"/>
          <w:szCs w:val="23"/>
        </w:rPr>
        <w:t>= ((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31</w:t>
      </w:r>
      <w:r w:rsidRPr="3D88DF9C">
        <w:rPr>
          <w:rFonts w:ascii="Courier New" w:eastAsia="Courier New" w:hAnsi="Courier New" w:cs="Courier New"/>
          <w:sz w:val="23"/>
          <w:szCs w:val="23"/>
        </w:rPr>
        <w:t>), 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14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16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33</w:t>
      </w:r>
      <w:r w:rsidRPr="3D88DF9C">
        <w:rPr>
          <w:rFonts w:ascii="Courier New" w:eastAsia="Courier New" w:hAnsi="Courier New" w:cs="Courier New"/>
          <w:sz w:val="23"/>
          <w:szCs w:val="23"/>
        </w:rPr>
        <w:t>), 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26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10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));</w:t>
      </w:r>
    </w:p>
    <w:p w14:paraId="3C61F243" w14:textId="77777777" w:rsidR="006321C0" w:rsidRDefault="3D88DF9C" w:rsidP="3D88DF9C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>var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497BE39" w14:textId="77777777" w:rsidR="006321C0" w:rsidRDefault="3D88DF9C" w:rsidP="3D88DF9C">
      <w:pPr>
        <w:spacing w:beforeAutospacing="1" w:afterAutospacing="1" w:line="240" w:lineRule="auto"/>
        <w:ind w:left="360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</w:p>
    <w:p w14:paraId="1C6947EF" w14:textId="77777777" w:rsidR="006321C0" w:rsidRDefault="3D88DF9C" w:rsidP="3D88DF9C">
      <w:pPr>
        <w:spacing w:beforeAutospacing="1" w:afterAutospacing="1" w:line="240" w:lineRule="auto"/>
        <w:ind w:left="360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r w:rsidRPr="3D88DF9C">
        <w:rPr>
          <w:rFonts w:ascii="Courier New" w:eastAsia="Courier New" w:hAnsi="Courier New" w:cs="Courier New"/>
          <w:sz w:val="23"/>
          <w:szCs w:val="23"/>
        </w:rPr>
        <w:t>a: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 </w:t>
      </w:r>
      <w:r w:rsidRPr="3D88DF9C">
        <w:rPr>
          <w:rFonts w:ascii="Courier New" w:eastAsia="Courier New" w:hAnsi="Courier New" w:cs="Courier New"/>
          <w:sz w:val="23"/>
          <w:szCs w:val="23"/>
        </w:rPr>
        <w:t>[</w:t>
      </w:r>
      <w:proofErr w:type="gramStart"/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</w:t>
      </w:r>
      <w:proofErr w:type="gramEnd"/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]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</w:t>
      </w:r>
      <w:r w:rsidRPr="3D88DF9C">
        <w:rPr>
          <w:rFonts w:ascii="Courier New" w:eastAsia="Courier New" w:hAnsi="Courier New" w:cs="Courier New"/>
          <w:sz w:val="23"/>
          <w:szCs w:val="23"/>
        </w:rPr>
        <w:t>;</w:t>
      </w:r>
    </w:p>
    <w:p w14:paraId="0DF94A48" w14:textId="77777777" w:rsidR="006321C0" w:rsidRDefault="32A2E39B" w:rsidP="3D88DF9C">
      <w:pPr>
        <w:pStyle w:val="a3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2A2E39B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Описание динамических двумерных массивов</w:t>
      </w:r>
    </w:p>
    <w:p w14:paraId="2FA37750" w14:textId="77777777" w:rsidR="32A2E39B" w:rsidRDefault="32A2E39B" w:rsidP="32A2E39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24F2A8" w14:textId="77777777" w:rsidR="32A2E39B" w:rsidRDefault="32A2E39B" w:rsidP="32A2E39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7DF284" w14:textId="77777777" w:rsidR="32A2E39B" w:rsidRDefault="32A2E39B" w:rsidP="32A2E39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CDA9D6" w14:textId="77777777" w:rsidR="006321C0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Вблоке</w:t>
      </w:r>
      <w:proofErr w:type="spellEnd"/>
      <w:r w:rsidRPr="3D88DF9C">
        <w:rPr>
          <w:rFonts w:ascii="Times New Roman" w:eastAsia="Times New Roman" w:hAnsi="Times New Roman" w:cs="Times New Roman"/>
          <w:sz w:val="28"/>
          <w:szCs w:val="28"/>
        </w:rPr>
        <w:t>const:</w:t>
      </w:r>
    </w:p>
    <w:p w14:paraId="63F9688E" w14:textId="77777777" w:rsidR="006321C0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const</w:t>
      </w:r>
    </w:p>
    <w:p w14:paraId="722D0C6A" w14:textId="77777777" w:rsidR="006321C0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   </w:t>
      </w:r>
      <w:r w:rsidRPr="3D88DF9C">
        <w:rPr>
          <w:rFonts w:ascii="Courier New" w:eastAsia="Courier New" w:hAnsi="Courier New" w:cs="Courier New"/>
          <w:sz w:val="23"/>
          <w:szCs w:val="23"/>
        </w:rPr>
        <w:t>a: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 of array 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integer </w:t>
      </w:r>
      <w:r w:rsidRPr="3D88DF9C">
        <w:rPr>
          <w:rFonts w:ascii="Courier New" w:eastAsia="Courier New" w:hAnsi="Courier New" w:cs="Courier New"/>
          <w:sz w:val="23"/>
          <w:szCs w:val="23"/>
        </w:rPr>
        <w:t>= ((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31</w:t>
      </w:r>
      <w:r w:rsidRPr="3D88DF9C">
        <w:rPr>
          <w:rFonts w:ascii="Courier New" w:eastAsia="Courier New" w:hAnsi="Courier New" w:cs="Courier New"/>
          <w:sz w:val="23"/>
          <w:szCs w:val="23"/>
        </w:rPr>
        <w:t>), </w:t>
      </w:r>
    </w:p>
    <w:p w14:paraId="45422FE0" w14:textId="77777777" w:rsidR="006321C0" w:rsidRDefault="176F0EDE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176F0EDE">
        <w:rPr>
          <w:rFonts w:ascii="Courier New" w:eastAsia="Courier New" w:hAnsi="Courier New" w:cs="Courier New"/>
          <w:sz w:val="23"/>
          <w:szCs w:val="23"/>
        </w:rPr>
        <w:t>                                                 (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14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16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33</w:t>
      </w:r>
      <w:r w:rsidRPr="176F0EDE">
        <w:rPr>
          <w:rFonts w:ascii="Courier New" w:eastAsia="Courier New" w:hAnsi="Courier New" w:cs="Courier New"/>
          <w:sz w:val="23"/>
          <w:szCs w:val="23"/>
        </w:rPr>
        <w:t>), </w:t>
      </w:r>
    </w:p>
    <w:p w14:paraId="17337779" w14:textId="77777777" w:rsidR="006321C0" w:rsidRDefault="176F0EDE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 w:rsidRPr="176F0EDE">
        <w:rPr>
          <w:rFonts w:ascii="Courier New" w:eastAsia="Courier New" w:hAnsi="Courier New" w:cs="Courier New"/>
          <w:sz w:val="23"/>
          <w:szCs w:val="23"/>
        </w:rPr>
        <w:t>                                                 (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26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10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176F0EDE">
        <w:rPr>
          <w:rFonts w:ascii="Courier New" w:eastAsia="Courier New" w:hAnsi="Courier New" w:cs="Courier New"/>
          <w:sz w:val="23"/>
          <w:szCs w:val="23"/>
        </w:rPr>
        <w:t>));</w:t>
      </w:r>
    </w:p>
    <w:p w14:paraId="2C7B214B" w14:textId="77777777" w:rsidR="006321C0" w:rsidRDefault="3D88DF9C" w:rsidP="3D88DF9C">
      <w:pPr>
        <w:spacing w:beforeAutospacing="1" w:afterAutospacing="1" w:line="240" w:lineRule="auto"/>
        <w:rPr>
          <w:rFonts w:ascii="Cambria" w:eastAsia="Cambria" w:hAnsi="Cambria" w:cs="Cambria"/>
          <w:sz w:val="28"/>
          <w:szCs w:val="28"/>
        </w:rPr>
      </w:pPr>
      <w:proofErr w:type="spellStart"/>
      <w:r w:rsidRPr="3D88DF9C">
        <w:rPr>
          <w:rFonts w:ascii="Calibri" w:eastAsia="Calibri" w:hAnsi="Calibri" w:cs="Calibri"/>
          <w:sz w:val="28"/>
          <w:szCs w:val="28"/>
          <w:lang w:val="ru-RU"/>
        </w:rPr>
        <w:t>Вблоке</w:t>
      </w:r>
      <w:proofErr w:type="spellEnd"/>
      <w:r w:rsidRPr="3D88DF9C">
        <w:rPr>
          <w:rFonts w:ascii="Calibri" w:eastAsia="Calibri" w:hAnsi="Calibri" w:cs="Calibri"/>
          <w:sz w:val="28"/>
          <w:szCs w:val="28"/>
        </w:rPr>
        <w:t>var</w:t>
      </w:r>
      <w:r w:rsidRPr="3D88DF9C">
        <w:rPr>
          <w:rFonts w:ascii="Cambria" w:eastAsia="Cambria" w:hAnsi="Cambria" w:cs="Cambria"/>
          <w:sz w:val="28"/>
          <w:szCs w:val="28"/>
        </w:rPr>
        <w:t>:</w:t>
      </w:r>
    </w:p>
    <w:p w14:paraId="0AB906E7" w14:textId="77777777" w:rsidR="006321C0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</w:p>
    <w:p w14:paraId="774A786C" w14:textId="77777777" w:rsidR="006321C0" w:rsidRDefault="3D88DF9C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    </w:t>
      </w:r>
      <w:r w:rsidRPr="3D88DF9C">
        <w:rPr>
          <w:rFonts w:ascii="Courier New" w:eastAsia="Courier New" w:hAnsi="Courier New" w:cs="Courier New"/>
          <w:sz w:val="23"/>
          <w:szCs w:val="23"/>
        </w:rPr>
        <w:t>a: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 of array 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</w:t>
      </w:r>
      <w:r w:rsidRPr="3D88DF9C">
        <w:rPr>
          <w:rFonts w:ascii="Courier New" w:eastAsia="Courier New" w:hAnsi="Courier New" w:cs="Courier New"/>
          <w:sz w:val="23"/>
          <w:szCs w:val="23"/>
        </w:rPr>
        <w:t>;</w:t>
      </w:r>
    </w:p>
    <w:p w14:paraId="7EFAC363" w14:textId="77777777" w:rsidR="006321C0" w:rsidRDefault="006321C0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</w:p>
    <w:p w14:paraId="7526AC6A" w14:textId="77777777" w:rsidR="006321C0" w:rsidRDefault="3D88DF9C" w:rsidP="3D88DF9C">
      <w:pPr>
        <w:pStyle w:val="a3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Операции с файлами</w:t>
      </w:r>
    </w:p>
    <w:p w14:paraId="67B15DA9" w14:textId="77777777" w:rsidR="006321C0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Описание файловых переменных</w:t>
      </w:r>
    </w:p>
    <w:p w14:paraId="1A62FFAD" w14:textId="77777777" w:rsidR="006321C0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</w:p>
    <w:p w14:paraId="62F75D2C" w14:textId="77777777" w:rsidR="006321C0" w:rsidRDefault="3D88DF9C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r w:rsidRPr="3D88DF9C">
        <w:rPr>
          <w:rFonts w:ascii="Courier New" w:eastAsia="Courier New" w:hAnsi="Courier New" w:cs="Courier New"/>
          <w:sz w:val="23"/>
          <w:szCs w:val="23"/>
        </w:rPr>
        <w:t>F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:</w:t>
      </w:r>
      <w:r w:rsidRPr="3D88DF9C">
        <w:rPr>
          <w:rFonts w:ascii="Courier New" w:eastAsia="Courier New" w:hAnsi="Courier New" w:cs="Courier New"/>
          <w:sz w:val="23"/>
          <w:szCs w:val="23"/>
        </w:rPr>
        <w:t>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text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;</w:t>
      </w:r>
    </w:p>
    <w:p w14:paraId="46BE4C35" w14:textId="77777777" w:rsidR="006321C0" w:rsidRDefault="006321C0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  <w:lang w:val="ru-RU"/>
        </w:rPr>
      </w:pPr>
    </w:p>
    <w:p w14:paraId="0D7E6453" w14:textId="77777777" w:rsidR="006321C0" w:rsidRPr="00E2004B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Основные процедуры для работы с файлами </w:t>
      </w:r>
    </w:p>
    <w:p w14:paraId="44DB7A2D" w14:textId="77777777" w:rsidR="006321C0" w:rsidRPr="00E2004B" w:rsidRDefault="3D88DF9C" w:rsidP="3D88DF9C">
      <w:pPr>
        <w:pStyle w:val="a3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Связь файловой переменной с именем физического дискового файла: </w:t>
      </w:r>
    </w:p>
    <w:p w14:paraId="32EAE8C4" w14:textId="77777777" w:rsidR="006321C0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Assign (f, 'data.txt');</w:t>
      </w:r>
    </w:p>
    <w:p w14:paraId="78F06790" w14:textId="77777777" w:rsidR="006321C0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Assign (f1, 'res.pas');</w:t>
      </w:r>
    </w:p>
    <w:p w14:paraId="39C200A4" w14:textId="77777777" w:rsidR="006321C0" w:rsidRPr="00E2004B" w:rsidRDefault="3D88DF9C" w:rsidP="3D88DF9C">
      <w:pPr>
        <w:pStyle w:val="a3"/>
        <w:numPr>
          <w:ilvl w:val="0"/>
          <w:numId w:val="3"/>
        </w:numPr>
        <w:spacing w:after="200" w:line="276" w:lineRule="auto"/>
        <w:rPr>
          <w:rFonts w:eastAsiaTheme="minorEastAsia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окончания работы с файлами, они должны быть закрыты</w:t>
      </w:r>
      <w:r w:rsidRPr="3D88DF9C">
        <w:rPr>
          <w:rFonts w:ascii="Calibri" w:eastAsia="Calibri" w:hAnsi="Calibri" w:cs="Calibri"/>
          <w:sz w:val="25"/>
          <w:szCs w:val="25"/>
          <w:lang w:val="ru-RU"/>
        </w:rPr>
        <w:t xml:space="preserve">: </w:t>
      </w:r>
    </w:p>
    <w:p w14:paraId="629F5AD5" w14:textId="77777777" w:rsidR="006321C0" w:rsidRPr="00E2004B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  <w:lang w:val="ru-RU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Close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 xml:space="preserve"> (</w:t>
      </w:r>
      <w:r w:rsidRPr="3D88DF9C">
        <w:rPr>
          <w:rFonts w:ascii="Courier New" w:eastAsia="Courier New" w:hAnsi="Courier New" w:cs="Courier New"/>
          <w:sz w:val="23"/>
          <w:szCs w:val="23"/>
        </w:rPr>
        <w:t>f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);</w:t>
      </w:r>
    </w:p>
    <w:p w14:paraId="166C939E" w14:textId="77777777" w:rsidR="006321C0" w:rsidRPr="00E2004B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  <w:lang w:val="ru-RU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Close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 xml:space="preserve"> (</w:t>
      </w:r>
      <w:r w:rsidRPr="3D88DF9C">
        <w:rPr>
          <w:rFonts w:ascii="Courier New" w:eastAsia="Courier New" w:hAnsi="Courier New" w:cs="Courier New"/>
          <w:sz w:val="23"/>
          <w:szCs w:val="23"/>
        </w:rPr>
        <w:t>f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1);</w:t>
      </w:r>
    </w:p>
    <w:p w14:paraId="5E67E000" w14:textId="77777777" w:rsidR="006321C0" w:rsidRPr="00E2004B" w:rsidRDefault="00E2004B" w:rsidP="176F0ED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004B">
        <w:rPr>
          <w:lang w:val="ru-RU"/>
        </w:rPr>
        <w:br w:type="page"/>
      </w:r>
    </w:p>
    <w:p w14:paraId="52094467" w14:textId="77777777" w:rsidR="006321C0" w:rsidRPr="00E2004B" w:rsidRDefault="176F0EDE" w:rsidP="176F0EDE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176F0ED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Практическая часть</w:t>
      </w:r>
    </w:p>
    <w:p w14:paraId="48920C8B" w14:textId="77777777" w:rsidR="006321C0" w:rsidRDefault="3D88DF9C" w:rsidP="3D88DF9C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D13438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25F80445" w14:textId="77777777" w:rsidR="006321C0" w:rsidRPr="00E2004B" w:rsidRDefault="3D88DF9C" w:rsidP="00407B6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55" w:author="Vyacheslav" w:date="2020-03-27T20:57:00Z">
          <w:pPr>
            <w:spacing w:after="200" w:line="360" w:lineRule="auto"/>
            <w:ind w:firstLine="567"/>
          </w:pPr>
        </w:pPrChange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матрица а(3, 3) случайных чисел от -5 до 5. </w:t>
      </w:r>
    </w:p>
    <w:p w14:paraId="36C88164" w14:textId="77777777" w:rsidR="006321C0" w:rsidRDefault="3D88DF9C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</w:p>
    <w:p w14:paraId="4518A741" w14:textId="77777777" w:rsidR="006321C0" w:rsidRPr="00E2004B" w:rsidRDefault="3D88DF9C" w:rsidP="00407B6D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56" w:author="Vyacheslav" w:date="2020-03-27T20:57:00Z">
          <w:pPr>
            <w:pStyle w:val="a3"/>
            <w:numPr>
              <w:numId w:val="2"/>
            </w:numPr>
            <w:spacing w:after="200" w:line="360" w:lineRule="auto"/>
            <w:ind w:hanging="360"/>
          </w:pPr>
        </w:pPrChange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Найти произведение минимального элемента матрицы на сумму ее положительных элементов. </w:t>
      </w:r>
    </w:p>
    <w:p w14:paraId="5DD53EDB" w14:textId="77777777" w:rsidR="006321C0" w:rsidRPr="00E2004B" w:rsidRDefault="3D88DF9C" w:rsidP="00407B6D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57" w:author="Vyacheslav" w:date="2020-03-27T20:57:00Z">
          <w:pPr>
            <w:pStyle w:val="a3"/>
            <w:numPr>
              <w:numId w:val="2"/>
            </w:numPr>
            <w:spacing w:after="200" w:line="360" w:lineRule="auto"/>
            <w:ind w:hanging="360"/>
          </w:pPr>
        </w:pPrChange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 элементов матрицы и результат расчета вывести в файл.</w:t>
      </w:r>
    </w:p>
    <w:p w14:paraId="58D93405" w14:textId="77777777" w:rsidR="006321C0" w:rsidRPr="00E2004B" w:rsidRDefault="006321C0" w:rsidP="3D88DF9C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AD8334" w14:textId="77777777" w:rsidR="006321C0" w:rsidRDefault="3D88DF9C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Программнаяреализация</w:t>
      </w:r>
    </w:p>
    <w:p w14:paraId="5E8F1E22" w14:textId="77777777" w:rsidR="006321C0" w:rsidRDefault="3D88DF9C" w:rsidP="3D88DF9C">
      <w:pPr>
        <w:jc w:val="both"/>
      </w:pPr>
      <w:commentRangeStart w:id="58"/>
      <w:r w:rsidRPr="3D88DF9C">
        <w:rPr>
          <w:rFonts w:ascii="Courier New" w:eastAsia="Courier New" w:hAnsi="Courier New" w:cs="Courier New"/>
          <w:sz w:val="20"/>
          <w:szCs w:val="20"/>
        </w:rPr>
        <w:t>Program L6_1;</w:t>
      </w:r>
      <w:commentRangeEnd w:id="58"/>
      <w:r w:rsidR="00407B6D">
        <w:rPr>
          <w:rStyle w:val="a6"/>
        </w:rPr>
        <w:commentReference w:id="58"/>
      </w:r>
    </w:p>
    <w:p w14:paraId="3383D9B1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var</w:t>
      </w:r>
    </w:p>
    <w:p w14:paraId="64431EE2" w14:textId="77777777" w:rsidR="006321C0" w:rsidRDefault="3D88DF9C" w:rsidP="3D88DF9C">
      <w:pPr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a:array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[1..3,1..3] of real;</w:t>
      </w:r>
    </w:p>
    <w:p w14:paraId="7E04BE28" w14:textId="77777777" w:rsidR="006321C0" w:rsidRDefault="3D88DF9C" w:rsidP="3D88DF9C">
      <w:pPr>
        <w:jc w:val="both"/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min,Sp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,P:real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1700009E" w14:textId="77777777" w:rsidR="006321C0" w:rsidRDefault="3D88DF9C" w:rsidP="3D88DF9C">
      <w:pPr>
        <w:jc w:val="both"/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:integer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76245914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f:text;</w:t>
      </w:r>
    </w:p>
    <w:p w14:paraId="6B7A507F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begin</w:t>
      </w:r>
    </w:p>
    <w:p w14:paraId="4E6EF845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assign(f,'res.txt');</w:t>
      </w:r>
    </w:p>
    <w:p w14:paraId="12374AB5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rewrite(f);</w:t>
      </w:r>
    </w:p>
    <w:p w14:paraId="6E39BAD9" w14:textId="77777777" w:rsidR="006321C0" w:rsidRDefault="3D88DF9C" w:rsidP="3D88DF9C">
      <w:pPr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Sp:=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0;</w:t>
      </w:r>
    </w:p>
    <w:p w14:paraId="37C20068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for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i:=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1 to 3 do</w:t>
      </w:r>
    </w:p>
    <w:p w14:paraId="28966D13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begin</w:t>
      </w:r>
    </w:p>
    <w:p w14:paraId="2DE33CD5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for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j:=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1 to 3 do</w:t>
      </w:r>
    </w:p>
    <w:p w14:paraId="01A1836F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begin</w:t>
      </w:r>
    </w:p>
    <w:p w14:paraId="2C3BFAD0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a[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]:=random(-5,5);</w:t>
      </w:r>
    </w:p>
    <w:p w14:paraId="1411CDF7" w14:textId="77777777" w:rsidR="006321C0" w:rsidRDefault="3D88DF9C" w:rsidP="3D88DF9C">
      <w:pPr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 a[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]:6:1);</w:t>
      </w:r>
    </w:p>
    <w:p w14:paraId="0A1737E4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end;</w:t>
      </w:r>
    </w:p>
    <w:p w14:paraId="37C7D5AC" w14:textId="77777777" w:rsidR="006321C0" w:rsidRDefault="3D88DF9C" w:rsidP="3D88DF9C">
      <w:pPr>
        <w:jc w:val="both"/>
      </w:pP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(f);</w:t>
      </w:r>
    </w:p>
    <w:p w14:paraId="085CED49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lastRenderedPageBreak/>
        <w:t>end;</w:t>
      </w:r>
    </w:p>
    <w:p w14:paraId="7007B161" w14:textId="77777777" w:rsidR="006321C0" w:rsidRDefault="3D88DF9C" w:rsidP="3D88DF9C">
      <w:pPr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min:=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a[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];</w:t>
      </w:r>
    </w:p>
    <w:p w14:paraId="722CC85A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for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i:=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1 to 3 do</w:t>
      </w:r>
    </w:p>
    <w:p w14:paraId="3B0F171D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begin</w:t>
      </w:r>
    </w:p>
    <w:p w14:paraId="4CF67519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for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j:=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1 to 3 do</w:t>
      </w:r>
    </w:p>
    <w:p w14:paraId="25F71773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begin</w:t>
      </w:r>
    </w:p>
    <w:p w14:paraId="134B68AD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if a[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]&lt;min then</w:t>
      </w:r>
    </w:p>
    <w:p w14:paraId="4EFB7CC7" w14:textId="77777777" w:rsidR="006321C0" w:rsidRDefault="3D88DF9C" w:rsidP="3D88DF9C">
      <w:pPr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min:=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a[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];</w:t>
      </w:r>
    </w:p>
    <w:p w14:paraId="20EEC685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if a[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]&gt;=0 then</w:t>
      </w:r>
    </w:p>
    <w:p w14:paraId="0342A932" w14:textId="77777777" w:rsidR="006321C0" w:rsidRDefault="3D88DF9C" w:rsidP="3D88DF9C">
      <w:pPr>
        <w:jc w:val="both"/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Sp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proofErr w:type="spellStart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Sp+a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];</w:t>
      </w:r>
    </w:p>
    <w:p w14:paraId="2F61A494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end;</w:t>
      </w:r>
    </w:p>
    <w:p w14:paraId="4FF38B32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end;</w:t>
      </w:r>
    </w:p>
    <w:p w14:paraId="4D2FEE4E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P:=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min*Sp;</w:t>
      </w:r>
    </w:p>
    <w:p w14:paraId="42D60AD1" w14:textId="77777777" w:rsidR="006321C0" w:rsidRDefault="3D88DF9C" w:rsidP="3D88DF9C">
      <w:pPr>
        <w:jc w:val="both"/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f,'min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 xml:space="preserve"> = ',min);</w:t>
      </w:r>
    </w:p>
    <w:p w14:paraId="2869BDA8" w14:textId="77777777" w:rsidR="006321C0" w:rsidRPr="00E2004B" w:rsidRDefault="3D88DF9C" w:rsidP="3D88DF9C">
      <w:pPr>
        <w:jc w:val="both"/>
        <w:rPr>
          <w:lang w:val="ru-RU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00E2004B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</w:t>
      </w:r>
      <w:r w:rsidRPr="00E2004B">
        <w:rPr>
          <w:rFonts w:ascii="Courier New" w:eastAsia="Courier New" w:hAnsi="Courier New" w:cs="Courier New"/>
          <w:sz w:val="20"/>
          <w:szCs w:val="20"/>
          <w:lang w:val="ru-RU"/>
        </w:rPr>
        <w:t>,'Сумма положительных =  ',</w:t>
      </w:r>
      <w:r w:rsidRPr="3D88DF9C">
        <w:rPr>
          <w:rFonts w:ascii="Courier New" w:eastAsia="Courier New" w:hAnsi="Courier New" w:cs="Courier New"/>
          <w:sz w:val="20"/>
          <w:szCs w:val="20"/>
        </w:rPr>
        <w:t>Sp</w:t>
      </w:r>
      <w:r w:rsidRPr="00E2004B">
        <w:rPr>
          <w:rFonts w:ascii="Courier New" w:eastAsia="Courier New" w:hAnsi="Courier New" w:cs="Courier New"/>
          <w:sz w:val="20"/>
          <w:szCs w:val="20"/>
          <w:lang w:val="ru-RU"/>
        </w:rPr>
        <w:t>);</w:t>
      </w:r>
    </w:p>
    <w:p w14:paraId="7B9DA5AD" w14:textId="77777777" w:rsidR="006321C0" w:rsidRDefault="3D88DF9C" w:rsidP="3D88DF9C">
      <w:pPr>
        <w:jc w:val="both"/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f,'P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 xml:space="preserve"> = ',P);  </w:t>
      </w:r>
    </w:p>
    <w:p w14:paraId="69E9E145" w14:textId="77777777" w:rsidR="006321C0" w:rsidRPr="00407B6D" w:rsidRDefault="3D88DF9C" w:rsidP="3D88DF9C">
      <w:pPr>
        <w:jc w:val="both"/>
        <w:rPr>
          <w:lang w:val="ru-RU"/>
          <w:rPrChange w:id="59" w:author="Vyacheslav" w:date="2020-03-27T20:56:00Z">
            <w:rPr/>
          </w:rPrChange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close</w:t>
      </w:r>
      <w:r w:rsidRPr="00407B6D">
        <w:rPr>
          <w:rFonts w:ascii="Courier New" w:eastAsia="Courier New" w:hAnsi="Courier New" w:cs="Courier New"/>
          <w:sz w:val="20"/>
          <w:szCs w:val="20"/>
          <w:lang w:val="ru-RU"/>
          <w:rPrChange w:id="60" w:author="Vyacheslav" w:date="2020-03-27T20:56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(</w:t>
      </w:r>
      <w:r w:rsidRPr="3D88DF9C">
        <w:rPr>
          <w:rFonts w:ascii="Courier New" w:eastAsia="Courier New" w:hAnsi="Courier New" w:cs="Courier New"/>
          <w:sz w:val="20"/>
          <w:szCs w:val="20"/>
        </w:rPr>
        <w:t>f</w:t>
      </w:r>
      <w:r w:rsidRPr="00407B6D">
        <w:rPr>
          <w:rFonts w:ascii="Courier New" w:eastAsia="Courier New" w:hAnsi="Courier New" w:cs="Courier New"/>
          <w:sz w:val="20"/>
          <w:szCs w:val="20"/>
          <w:lang w:val="ru-RU"/>
          <w:rPrChange w:id="61" w:author="Vyacheslav" w:date="2020-03-27T20:56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);</w:t>
      </w:r>
    </w:p>
    <w:p w14:paraId="4C7404FC" w14:textId="77777777" w:rsidR="006321C0" w:rsidRPr="00407B6D" w:rsidRDefault="3D88DF9C" w:rsidP="3D88DF9C">
      <w:pPr>
        <w:spacing w:after="200" w:line="360" w:lineRule="auto"/>
        <w:ind w:firstLine="567"/>
        <w:jc w:val="both"/>
        <w:rPr>
          <w:lang w:val="ru-RU"/>
          <w:rPrChange w:id="62" w:author="Vyacheslav" w:date="2020-03-27T20:56:00Z">
            <w:rPr/>
          </w:rPrChange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end</w:t>
      </w:r>
      <w:r w:rsidRPr="00407B6D">
        <w:rPr>
          <w:rFonts w:ascii="Courier New" w:eastAsia="Courier New" w:hAnsi="Courier New" w:cs="Courier New"/>
          <w:sz w:val="20"/>
          <w:szCs w:val="20"/>
          <w:lang w:val="ru-RU"/>
          <w:rPrChange w:id="63" w:author="Vyacheslav" w:date="2020-03-27T20:56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.  </w:t>
      </w:r>
    </w:p>
    <w:p w14:paraId="19F00720" w14:textId="77777777" w:rsidR="006321C0" w:rsidRPr="00407B6D" w:rsidRDefault="3D88DF9C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  <w:rPrChange w:id="64" w:author="Vyacheslav" w:date="2020-03-27T20:56:00Z">
            <w:rPr>
              <w:rFonts w:ascii="Times New Roman" w:eastAsia="Times New Roman" w:hAnsi="Times New Roman" w:cs="Times New Roman"/>
              <w:sz w:val="28"/>
              <w:szCs w:val="28"/>
            </w:rPr>
          </w:rPrChange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284E065B" w14:textId="77777777" w:rsidR="006321C0" w:rsidRPr="00407B6D" w:rsidRDefault="3D88DF9C">
      <w:pPr>
        <w:rPr>
          <w:lang w:val="ru-RU"/>
          <w:rPrChange w:id="65" w:author="Vyacheslav" w:date="2020-03-27T20:56:00Z">
            <w:rPr/>
          </w:rPrChange>
        </w:rPr>
      </w:pPr>
      <w:commentRangeStart w:id="66"/>
      <w:r w:rsidRPr="00407B6D">
        <w:rPr>
          <w:rFonts w:ascii="Times New Roman" w:eastAsia="Times New Roman" w:hAnsi="Times New Roman" w:cs="Times New Roman"/>
          <w:sz w:val="28"/>
          <w:szCs w:val="28"/>
          <w:lang w:val="ru-RU"/>
          <w:rPrChange w:id="67" w:author="Vyacheslav" w:date="2020-03-27T20:56:00Z">
            <w:rPr>
              <w:rFonts w:ascii="Times New Roman" w:eastAsia="Times New Roman" w:hAnsi="Times New Roman" w:cs="Times New Roman"/>
              <w:sz w:val="28"/>
              <w:szCs w:val="28"/>
            </w:rPr>
          </w:rPrChange>
        </w:rPr>
        <w:t xml:space="preserve">   5.0   </w:t>
      </w:r>
      <w:proofErr w:type="gramStart"/>
      <w:r w:rsidRPr="00407B6D">
        <w:rPr>
          <w:rFonts w:ascii="Times New Roman" w:eastAsia="Times New Roman" w:hAnsi="Times New Roman" w:cs="Times New Roman"/>
          <w:sz w:val="28"/>
          <w:szCs w:val="28"/>
          <w:lang w:val="ru-RU"/>
          <w:rPrChange w:id="68" w:author="Vyacheslav" w:date="2020-03-27T20:56:00Z">
            <w:rPr>
              <w:rFonts w:ascii="Times New Roman" w:eastAsia="Times New Roman" w:hAnsi="Times New Roman" w:cs="Times New Roman"/>
              <w:sz w:val="28"/>
              <w:szCs w:val="28"/>
            </w:rPr>
          </w:rPrChange>
        </w:rPr>
        <w:t>2.0  -</w:t>
      </w:r>
      <w:proofErr w:type="gramEnd"/>
      <w:r w:rsidRPr="00407B6D">
        <w:rPr>
          <w:rFonts w:ascii="Times New Roman" w:eastAsia="Times New Roman" w:hAnsi="Times New Roman" w:cs="Times New Roman"/>
          <w:sz w:val="28"/>
          <w:szCs w:val="28"/>
          <w:lang w:val="ru-RU"/>
          <w:rPrChange w:id="69" w:author="Vyacheslav" w:date="2020-03-27T20:56:00Z">
            <w:rPr>
              <w:rFonts w:ascii="Times New Roman" w:eastAsia="Times New Roman" w:hAnsi="Times New Roman" w:cs="Times New Roman"/>
              <w:sz w:val="28"/>
              <w:szCs w:val="28"/>
            </w:rPr>
          </w:rPrChange>
        </w:rPr>
        <w:t>3.0</w:t>
      </w:r>
    </w:p>
    <w:p w14:paraId="54569F95" w14:textId="77777777" w:rsidR="006321C0" w:rsidRPr="00407B6D" w:rsidRDefault="3D88DF9C">
      <w:pPr>
        <w:rPr>
          <w:lang w:val="ru-RU"/>
          <w:rPrChange w:id="70" w:author="Vyacheslav" w:date="2020-03-27T20:56:00Z">
            <w:rPr/>
          </w:rPrChange>
        </w:rPr>
      </w:pPr>
      <w:r w:rsidRPr="00407B6D">
        <w:rPr>
          <w:rFonts w:ascii="Times New Roman" w:eastAsia="Times New Roman" w:hAnsi="Times New Roman" w:cs="Times New Roman"/>
          <w:sz w:val="28"/>
          <w:szCs w:val="28"/>
          <w:lang w:val="ru-RU"/>
          <w:rPrChange w:id="71" w:author="Vyacheslav" w:date="2020-03-27T20:56:00Z">
            <w:rPr>
              <w:rFonts w:ascii="Times New Roman" w:eastAsia="Times New Roman" w:hAnsi="Times New Roman" w:cs="Times New Roman"/>
              <w:sz w:val="28"/>
              <w:szCs w:val="28"/>
            </w:rPr>
          </w:rPrChange>
        </w:rPr>
        <w:t xml:space="preserve">   1.0   3.0   4.0</w:t>
      </w:r>
    </w:p>
    <w:p w14:paraId="1A34FEC2" w14:textId="77777777" w:rsidR="006321C0" w:rsidRPr="00407B6D" w:rsidRDefault="3D88DF9C">
      <w:pPr>
        <w:rPr>
          <w:lang w:val="ru-RU"/>
          <w:rPrChange w:id="72" w:author="Vyacheslav" w:date="2020-03-27T20:56:00Z">
            <w:rPr/>
          </w:rPrChange>
        </w:rPr>
      </w:pPr>
      <w:r w:rsidRPr="00407B6D">
        <w:rPr>
          <w:rFonts w:ascii="Times New Roman" w:eastAsia="Times New Roman" w:hAnsi="Times New Roman" w:cs="Times New Roman"/>
          <w:sz w:val="28"/>
          <w:szCs w:val="28"/>
          <w:lang w:val="ru-RU"/>
          <w:rPrChange w:id="73" w:author="Vyacheslav" w:date="2020-03-27T20:56:00Z">
            <w:rPr>
              <w:rFonts w:ascii="Times New Roman" w:eastAsia="Times New Roman" w:hAnsi="Times New Roman" w:cs="Times New Roman"/>
              <w:sz w:val="28"/>
              <w:szCs w:val="28"/>
            </w:rPr>
          </w:rPrChange>
        </w:rPr>
        <w:t xml:space="preserve">   5.0   </w:t>
      </w:r>
      <w:proofErr w:type="gramStart"/>
      <w:r w:rsidRPr="00407B6D">
        <w:rPr>
          <w:rFonts w:ascii="Times New Roman" w:eastAsia="Times New Roman" w:hAnsi="Times New Roman" w:cs="Times New Roman"/>
          <w:sz w:val="28"/>
          <w:szCs w:val="28"/>
          <w:lang w:val="ru-RU"/>
          <w:rPrChange w:id="74" w:author="Vyacheslav" w:date="2020-03-27T20:56:00Z">
            <w:rPr>
              <w:rFonts w:ascii="Times New Roman" w:eastAsia="Times New Roman" w:hAnsi="Times New Roman" w:cs="Times New Roman"/>
              <w:sz w:val="28"/>
              <w:szCs w:val="28"/>
            </w:rPr>
          </w:rPrChange>
        </w:rPr>
        <w:t>3.0  -</w:t>
      </w:r>
      <w:proofErr w:type="gramEnd"/>
      <w:r w:rsidRPr="00407B6D">
        <w:rPr>
          <w:rFonts w:ascii="Times New Roman" w:eastAsia="Times New Roman" w:hAnsi="Times New Roman" w:cs="Times New Roman"/>
          <w:sz w:val="28"/>
          <w:szCs w:val="28"/>
          <w:lang w:val="ru-RU"/>
          <w:rPrChange w:id="75" w:author="Vyacheslav" w:date="2020-03-27T20:56:00Z">
            <w:rPr>
              <w:rFonts w:ascii="Times New Roman" w:eastAsia="Times New Roman" w:hAnsi="Times New Roman" w:cs="Times New Roman"/>
              <w:sz w:val="28"/>
              <w:szCs w:val="28"/>
            </w:rPr>
          </w:rPrChange>
        </w:rPr>
        <w:t>2.0</w:t>
      </w:r>
      <w:commentRangeEnd w:id="66"/>
      <w:r w:rsidR="00407B6D">
        <w:rPr>
          <w:rStyle w:val="a6"/>
        </w:rPr>
        <w:commentReference w:id="66"/>
      </w:r>
    </w:p>
    <w:p w14:paraId="7E1E13F7" w14:textId="77777777" w:rsidR="006321C0" w:rsidRPr="00407B6D" w:rsidRDefault="3D88DF9C">
      <w:pPr>
        <w:rPr>
          <w:lang w:val="ru-RU"/>
          <w:rPrChange w:id="76" w:author="Vyacheslav" w:date="2020-03-27T20:56:00Z">
            <w:rPr/>
          </w:rPrChange>
        </w:rPr>
      </w:pPr>
      <w:r w:rsidRPr="00E2004B">
        <w:rPr>
          <w:rFonts w:ascii="Times New Roman" w:eastAsia="Times New Roman" w:hAnsi="Times New Roman" w:cs="Times New Roman"/>
          <w:sz w:val="28"/>
          <w:szCs w:val="28"/>
        </w:rPr>
        <w:t>min</w:t>
      </w:r>
      <w:r w:rsidRPr="00407B6D">
        <w:rPr>
          <w:rFonts w:ascii="Times New Roman" w:eastAsia="Times New Roman" w:hAnsi="Times New Roman" w:cs="Times New Roman"/>
          <w:sz w:val="28"/>
          <w:szCs w:val="28"/>
          <w:lang w:val="ru-RU"/>
          <w:rPrChange w:id="77" w:author="Vyacheslav" w:date="2020-03-27T20:56:00Z">
            <w:rPr>
              <w:rFonts w:ascii="Times New Roman" w:eastAsia="Times New Roman" w:hAnsi="Times New Roman" w:cs="Times New Roman"/>
              <w:sz w:val="28"/>
              <w:szCs w:val="28"/>
            </w:rPr>
          </w:rPrChange>
        </w:rPr>
        <w:t xml:space="preserve"> = -3</w:t>
      </w:r>
    </w:p>
    <w:p w14:paraId="62F0F379" w14:textId="77777777" w:rsidR="006321C0" w:rsidRPr="00E2004B" w:rsidRDefault="3D88DF9C">
      <w:pPr>
        <w:rPr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Сумма положительных </w:t>
      </w:r>
      <w:proofErr w:type="gramStart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=  23</w:t>
      </w:r>
      <w:proofErr w:type="gramEnd"/>
    </w:p>
    <w:p w14:paraId="50B955D4" w14:textId="77777777" w:rsidR="006321C0" w:rsidRPr="00E2004B" w:rsidRDefault="3D88DF9C" w:rsidP="3D88DF9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P = -69</w:t>
      </w:r>
      <w:r w:rsidR="00E2004B"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11E7CEE" w14:textId="77777777" w:rsidR="006321C0" w:rsidRPr="00E2004B" w:rsidRDefault="3D88DF9C" w:rsidP="3D88DF9C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3</w:t>
      </w:r>
    </w:p>
    <w:p w14:paraId="39ABAB46" w14:textId="77777777" w:rsidR="006321C0" w:rsidRPr="00E2004B" w:rsidRDefault="3D88DF9C" w:rsidP="00BA0A0A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78" w:author="Vyacheslav" w:date="2020-03-27T21:02:00Z">
          <w:pPr>
            <w:spacing w:after="200" w:line="360" w:lineRule="auto"/>
            <w:ind w:firstLine="567"/>
          </w:pPr>
        </w:pPrChange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матрица а(5, 10) случайных чисел от 0 до 9. </w:t>
      </w:r>
    </w:p>
    <w:p w14:paraId="09D67D2A" w14:textId="77777777" w:rsidR="006321C0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  </w:t>
      </w:r>
    </w:p>
    <w:p w14:paraId="048C7AD8" w14:textId="77777777" w:rsidR="006321C0" w:rsidRPr="00E2004B" w:rsidRDefault="3D88DF9C" w:rsidP="00BA0A0A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79" w:author="Vyacheslav" w:date="2020-03-27T21:03:00Z">
          <w:pPr>
            <w:pStyle w:val="a3"/>
            <w:numPr>
              <w:numId w:val="1"/>
            </w:numPr>
            <w:spacing w:after="200" w:line="360" w:lineRule="auto"/>
            <w:ind w:hanging="360"/>
          </w:pPr>
        </w:pPrChange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Найти столбец матрицы с максимальной суммой элементов. </w:t>
      </w:r>
    </w:p>
    <w:p w14:paraId="1C5167FE" w14:textId="77777777" w:rsidR="006321C0" w:rsidRPr="00E2004B" w:rsidRDefault="3D88DF9C" w:rsidP="00BA0A0A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80" w:author="Vyacheslav" w:date="2020-03-27T21:03:00Z">
          <w:pPr>
            <w:pStyle w:val="a3"/>
            <w:numPr>
              <w:numId w:val="1"/>
            </w:numPr>
            <w:spacing w:after="200" w:line="360" w:lineRule="auto"/>
            <w:ind w:hanging="360"/>
          </w:pPr>
        </w:pPrChange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 элементов матрицы и результат расчета вывести в файл.</w:t>
      </w:r>
    </w:p>
    <w:p w14:paraId="7A0F4599" w14:textId="77777777" w:rsidR="006321C0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Программнаяреализация</w:t>
      </w:r>
    </w:p>
    <w:p w14:paraId="36EE05FA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Program </w:t>
      </w:r>
      <w:r w:rsidRPr="3D88DF9C">
        <w:rPr>
          <w:rFonts w:ascii="Courier New" w:eastAsia="Courier New" w:hAnsi="Courier New" w:cs="Courier New"/>
          <w:sz w:val="20"/>
          <w:szCs w:val="20"/>
        </w:rPr>
        <w:t>L6_3;</w:t>
      </w:r>
    </w:p>
    <w:p w14:paraId="64682A59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var</w:t>
      </w:r>
    </w:p>
    <w:p w14:paraId="0B2D9311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a: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array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[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1..5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1..10</w:t>
      </w:r>
      <w:r w:rsidRPr="3D88DF9C">
        <w:rPr>
          <w:rFonts w:ascii="Courier New" w:eastAsia="Courier New" w:hAnsi="Courier New" w:cs="Courier New"/>
          <w:sz w:val="20"/>
          <w:szCs w:val="20"/>
        </w:rPr>
        <w:t xml:space="preserve">]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of 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real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6E6FBAE1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S,max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: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real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4F61436C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,jmax: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integer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61645F79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f:text;</w:t>
      </w:r>
    </w:p>
    <w:p w14:paraId="62AF8B9B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</w:p>
    <w:p w14:paraId="038BB3AC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max:=</w:t>
      </w:r>
      <w:proofErr w:type="gramEnd"/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0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2178725A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assign(f,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'res.txt'</w:t>
      </w:r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14:paraId="24C7A842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rewrite(f);</w:t>
      </w:r>
    </w:p>
    <w:p w14:paraId="1A8EC358" w14:textId="77777777" w:rsidR="006321C0" w:rsidRDefault="006321C0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71E8D8DD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for</w:t>
      </w:r>
      <w:r w:rsidRPr="3D88DF9C">
        <w:rPr>
          <w:rFonts w:ascii="Courier New" w:eastAsia="Courier New" w:hAnsi="Courier New" w:cs="Courier New"/>
          <w:sz w:val="20"/>
          <w:szCs w:val="20"/>
        </w:rPr>
        <w:t>i:=</w:t>
      </w:r>
      <w:proofErr w:type="gramEnd"/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5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14:paraId="0CD48495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</w:p>
    <w:p w14:paraId="4FEF09FD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for</w:t>
      </w:r>
      <w:r w:rsidRPr="3D88DF9C">
        <w:rPr>
          <w:rFonts w:ascii="Courier New" w:eastAsia="Courier New" w:hAnsi="Courier New" w:cs="Courier New"/>
          <w:sz w:val="20"/>
          <w:szCs w:val="20"/>
        </w:rPr>
        <w:t>j:=</w:t>
      </w:r>
      <w:proofErr w:type="gramEnd"/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10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14:paraId="205F2227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</w:p>
    <w:p w14:paraId="7CADF394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a[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]:=random(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0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9</w:t>
      </w:r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14:paraId="3866648F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 a[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]: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6</w:t>
      </w:r>
      <w:r w:rsidRPr="3D88DF9C">
        <w:rPr>
          <w:rFonts w:ascii="Courier New" w:eastAsia="Courier New" w:hAnsi="Courier New" w:cs="Courier New"/>
          <w:sz w:val="20"/>
          <w:szCs w:val="20"/>
        </w:rPr>
        <w:t>: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</w:t>
      </w:r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14:paraId="4B2C9C16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096CE58A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(f);</w:t>
      </w:r>
    </w:p>
    <w:p w14:paraId="31AEA80A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1471575C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for</w:t>
      </w:r>
      <w:r w:rsidRPr="3D88DF9C">
        <w:rPr>
          <w:rFonts w:ascii="Courier New" w:eastAsia="Courier New" w:hAnsi="Courier New" w:cs="Courier New"/>
          <w:sz w:val="20"/>
          <w:szCs w:val="20"/>
        </w:rPr>
        <w:t>j:=</w:t>
      </w:r>
      <w:proofErr w:type="gramEnd"/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10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14:paraId="5B312216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00E2004B">
        <w:rPr>
          <w:rFonts w:ascii="Courier New" w:eastAsia="Courier New" w:hAnsi="Courier New" w:cs="Courier New"/>
          <w:b/>
          <w:bCs/>
          <w:sz w:val="20"/>
          <w:szCs w:val="20"/>
        </w:rPr>
        <w:lastRenderedPageBreak/>
        <w:t>begin</w:t>
      </w:r>
    </w:p>
    <w:p w14:paraId="06F592A4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E2004B">
        <w:rPr>
          <w:rFonts w:ascii="Courier New" w:eastAsia="Courier New" w:hAnsi="Courier New" w:cs="Courier New"/>
          <w:sz w:val="20"/>
          <w:szCs w:val="20"/>
        </w:rPr>
        <w:t>S:=</w:t>
      </w:r>
      <w:proofErr w:type="gramEnd"/>
      <w:r w:rsidRPr="00E2004B">
        <w:rPr>
          <w:rFonts w:ascii="Courier New" w:eastAsia="Courier New" w:hAnsi="Courier New" w:cs="Courier New"/>
          <w:color w:val="006400"/>
          <w:sz w:val="20"/>
          <w:szCs w:val="20"/>
        </w:rPr>
        <w:t>0</w:t>
      </w:r>
      <w:r w:rsidRPr="00E2004B">
        <w:rPr>
          <w:rFonts w:ascii="Courier New" w:eastAsia="Courier New" w:hAnsi="Courier New" w:cs="Courier New"/>
          <w:sz w:val="20"/>
          <w:szCs w:val="20"/>
        </w:rPr>
        <w:t>;</w:t>
      </w:r>
    </w:p>
    <w:p w14:paraId="16075F98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for</w:t>
      </w:r>
      <w:r w:rsidRPr="3D88DF9C">
        <w:rPr>
          <w:rFonts w:ascii="Courier New" w:eastAsia="Courier New" w:hAnsi="Courier New" w:cs="Courier New"/>
          <w:sz w:val="20"/>
          <w:szCs w:val="20"/>
        </w:rPr>
        <w:t>i:=</w:t>
      </w:r>
      <w:proofErr w:type="gramEnd"/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5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14:paraId="33EAFEAB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S:=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S+a[i,j];</w:t>
      </w:r>
    </w:p>
    <w:p w14:paraId="5938C5A7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if</w:t>
      </w:r>
      <w:r w:rsidRPr="3D88DF9C">
        <w:rPr>
          <w:rFonts w:ascii="Courier New" w:eastAsia="Courier New" w:hAnsi="Courier New" w:cs="Courier New"/>
          <w:sz w:val="20"/>
          <w:szCs w:val="20"/>
        </w:rPr>
        <w:t xml:space="preserve">S&gt;max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then</w:t>
      </w:r>
    </w:p>
    <w:p w14:paraId="72038835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</w:p>
    <w:p w14:paraId="0C8D52B7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max:=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S;</w:t>
      </w:r>
    </w:p>
    <w:p w14:paraId="24AAFAE4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jmax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j;</w:t>
      </w:r>
    </w:p>
    <w:p w14:paraId="4E67D073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7FB49A86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   S='</w:t>
      </w:r>
      <w:r w:rsidRPr="3D88DF9C">
        <w:rPr>
          <w:rFonts w:ascii="Courier New" w:eastAsia="Courier New" w:hAnsi="Courier New" w:cs="Courier New"/>
          <w:sz w:val="20"/>
          <w:szCs w:val="20"/>
        </w:rPr>
        <w:t>,S);</w:t>
      </w:r>
    </w:p>
    <w:p w14:paraId="4E990336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r w:rsidRPr="3D88DF9C">
        <w:rPr>
          <w:rFonts w:ascii="Courier New" w:eastAsia="Courier New" w:hAnsi="Courier New" w:cs="Courier New"/>
          <w:sz w:val="20"/>
          <w:szCs w:val="20"/>
        </w:rPr>
        <w:t xml:space="preserve">; </w:t>
      </w:r>
    </w:p>
    <w:p w14:paraId="5F1D0442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(f);</w:t>
      </w:r>
    </w:p>
    <w:p w14:paraId="7739496A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'max</w:t>
      </w:r>
      <w:proofErr w:type="spellEnd"/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 xml:space="preserve"> = '</w:t>
      </w:r>
      <w:r w:rsidRPr="3D88DF9C">
        <w:rPr>
          <w:rFonts w:ascii="Courier New" w:eastAsia="Courier New" w:hAnsi="Courier New" w:cs="Courier New"/>
          <w:sz w:val="20"/>
          <w:szCs w:val="20"/>
        </w:rPr>
        <w:t>,max,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   C</w:t>
      </w:r>
      <w:proofErr w:type="spellStart"/>
      <w:r w:rsidRPr="3D88DF9C">
        <w:rPr>
          <w:rFonts w:ascii="Courier New" w:eastAsia="Courier New" w:hAnsi="Courier New" w:cs="Courier New"/>
          <w:color w:val="0000FF"/>
          <w:sz w:val="20"/>
          <w:szCs w:val="20"/>
          <w:lang w:val="ru-RU"/>
        </w:rPr>
        <w:t>толбец</w:t>
      </w:r>
      <w:proofErr w:type="spellEnd"/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: '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jmax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14:paraId="6BC267DC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close(f);</w:t>
      </w:r>
    </w:p>
    <w:p w14:paraId="1C17429C" w14:textId="77777777" w:rsidR="006321C0" w:rsidRDefault="3D88DF9C" w:rsidP="3D88DF9C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r w:rsidRPr="3D88DF9C">
        <w:rPr>
          <w:rFonts w:ascii="Courier New" w:eastAsia="Courier New" w:hAnsi="Courier New" w:cs="Courier New"/>
          <w:sz w:val="20"/>
          <w:szCs w:val="20"/>
        </w:rPr>
        <w:t>.</w:t>
      </w:r>
    </w:p>
    <w:p w14:paraId="43630C80" w14:textId="77777777" w:rsidR="006321C0" w:rsidRDefault="3D88DF9C" w:rsidP="00BA0A0A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pPrChange w:id="81" w:author="Vyacheslav" w:date="2020-03-27T21:04:00Z">
          <w:pPr>
            <w:spacing w:after="200" w:line="360" w:lineRule="auto"/>
            <w:ind w:firstLine="567"/>
            <w:jc w:val="both"/>
          </w:pPr>
        </w:pPrChange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49E35C52" w14:textId="77777777" w:rsidR="006321C0" w:rsidRPr="00E2004B" w:rsidRDefault="3D88DF9C" w:rsidP="00BA0A0A">
      <w:pPr>
        <w:spacing w:after="200" w:line="360" w:lineRule="auto"/>
        <w:jc w:val="center"/>
        <w:rPr>
          <w:rFonts w:ascii="Courier New" w:eastAsia="Courier New" w:hAnsi="Courier New" w:cs="Courier New"/>
          <w:sz w:val="24"/>
          <w:szCs w:val="24"/>
        </w:rPr>
        <w:pPrChange w:id="82" w:author="Vyacheslav" w:date="2020-03-27T21:04:00Z">
          <w:pPr>
            <w:spacing w:after="200" w:line="360" w:lineRule="auto"/>
            <w:ind w:firstLine="567"/>
            <w:jc w:val="center"/>
          </w:pPr>
        </w:pPrChange>
      </w:pPr>
      <w:commentRangeStart w:id="83"/>
      <w:r w:rsidRPr="00E2004B">
        <w:rPr>
          <w:rFonts w:ascii="Courier New" w:eastAsia="Courier New" w:hAnsi="Courier New" w:cs="Courier New"/>
          <w:sz w:val="24"/>
          <w:szCs w:val="24"/>
        </w:rPr>
        <w:t xml:space="preserve"> 5.0   2.0   8.0   4.0   5.0   0.0   7.0   4.0   5.0   4.0</w:t>
      </w:r>
    </w:p>
    <w:p w14:paraId="32599D1E" w14:textId="77777777" w:rsidR="006321C0" w:rsidRPr="00E2004B" w:rsidRDefault="3D88DF9C" w:rsidP="00BA0A0A">
      <w:pPr>
        <w:spacing w:after="200" w:line="360" w:lineRule="auto"/>
        <w:jc w:val="center"/>
        <w:rPr>
          <w:rFonts w:ascii="Courier New" w:eastAsia="Courier New" w:hAnsi="Courier New" w:cs="Courier New"/>
          <w:sz w:val="24"/>
          <w:szCs w:val="24"/>
        </w:rPr>
        <w:pPrChange w:id="84" w:author="Vyacheslav" w:date="2020-03-27T21:04:00Z">
          <w:pPr>
            <w:spacing w:after="200" w:line="360" w:lineRule="auto"/>
            <w:ind w:firstLine="567"/>
            <w:jc w:val="center"/>
          </w:pPr>
        </w:pPrChange>
      </w:pPr>
      <w:r w:rsidRPr="00E2004B">
        <w:rPr>
          <w:rFonts w:ascii="Courier New" w:eastAsia="Courier New" w:hAnsi="Courier New" w:cs="Courier New"/>
          <w:sz w:val="24"/>
          <w:szCs w:val="24"/>
        </w:rPr>
        <w:t xml:space="preserve">   6.0   8.0   3.0   7.0   7.0   4.0   7.0   3.0   9.0   6.0</w:t>
      </w:r>
    </w:p>
    <w:p w14:paraId="32ED4DE2" w14:textId="77777777" w:rsidR="006321C0" w:rsidRPr="00E2004B" w:rsidRDefault="3D88DF9C" w:rsidP="00BA0A0A">
      <w:pPr>
        <w:spacing w:after="200" w:line="360" w:lineRule="auto"/>
        <w:jc w:val="center"/>
        <w:rPr>
          <w:rFonts w:ascii="Courier New" w:eastAsia="Courier New" w:hAnsi="Courier New" w:cs="Courier New"/>
          <w:sz w:val="24"/>
          <w:szCs w:val="24"/>
        </w:rPr>
        <w:pPrChange w:id="85" w:author="Vyacheslav" w:date="2020-03-27T21:04:00Z">
          <w:pPr>
            <w:spacing w:after="200" w:line="360" w:lineRule="auto"/>
            <w:ind w:firstLine="567"/>
            <w:jc w:val="center"/>
          </w:pPr>
        </w:pPrChange>
      </w:pPr>
      <w:r w:rsidRPr="00E2004B">
        <w:rPr>
          <w:rFonts w:ascii="Courier New" w:eastAsia="Courier New" w:hAnsi="Courier New" w:cs="Courier New"/>
          <w:sz w:val="24"/>
          <w:szCs w:val="24"/>
        </w:rPr>
        <w:t xml:space="preserve">   9.0   3.0   8.0   3.0   1.0   8.0   9.0   4.0   6.0   4.0</w:t>
      </w:r>
    </w:p>
    <w:p w14:paraId="54D1A39A" w14:textId="77777777" w:rsidR="006321C0" w:rsidRPr="00E2004B" w:rsidRDefault="3D88DF9C" w:rsidP="00BA0A0A">
      <w:pPr>
        <w:spacing w:after="200" w:line="360" w:lineRule="auto"/>
        <w:jc w:val="center"/>
        <w:rPr>
          <w:rFonts w:ascii="Courier New" w:eastAsia="Courier New" w:hAnsi="Courier New" w:cs="Courier New"/>
          <w:sz w:val="24"/>
          <w:szCs w:val="24"/>
        </w:rPr>
        <w:pPrChange w:id="86" w:author="Vyacheslav" w:date="2020-03-27T21:04:00Z">
          <w:pPr>
            <w:spacing w:after="200" w:line="360" w:lineRule="auto"/>
            <w:ind w:firstLine="567"/>
            <w:jc w:val="center"/>
          </w:pPr>
        </w:pPrChange>
      </w:pPr>
      <w:r w:rsidRPr="00E2004B">
        <w:rPr>
          <w:rFonts w:ascii="Courier New" w:eastAsia="Courier New" w:hAnsi="Courier New" w:cs="Courier New"/>
          <w:sz w:val="24"/>
          <w:szCs w:val="24"/>
        </w:rPr>
        <w:t xml:space="preserve">   1.0   7.0   8.0   6.0   3.0   5.0   3.0   8.0   8.0   4.0</w:t>
      </w:r>
    </w:p>
    <w:p w14:paraId="097E363F" w14:textId="77777777" w:rsidR="006321C0" w:rsidRPr="00E2004B" w:rsidRDefault="3D88DF9C" w:rsidP="00BA0A0A">
      <w:pPr>
        <w:spacing w:after="200" w:line="360" w:lineRule="auto"/>
        <w:jc w:val="center"/>
        <w:rPr>
          <w:rFonts w:ascii="Courier New" w:eastAsia="Courier New" w:hAnsi="Courier New" w:cs="Courier New"/>
          <w:sz w:val="24"/>
          <w:szCs w:val="24"/>
        </w:rPr>
        <w:pPrChange w:id="87" w:author="Vyacheslav" w:date="2020-03-27T21:04:00Z">
          <w:pPr>
            <w:spacing w:after="200" w:line="360" w:lineRule="auto"/>
            <w:ind w:firstLine="567"/>
            <w:jc w:val="center"/>
          </w:pPr>
        </w:pPrChange>
      </w:pPr>
      <w:r w:rsidRPr="00E2004B">
        <w:rPr>
          <w:rFonts w:ascii="Courier New" w:eastAsia="Courier New" w:hAnsi="Courier New" w:cs="Courier New"/>
          <w:sz w:val="24"/>
          <w:szCs w:val="24"/>
        </w:rPr>
        <w:t xml:space="preserve">   8.0   9.0   6.0   6.0   5.0   5.0   2.0   5.0   4.0   2.0</w:t>
      </w:r>
      <w:commentRangeEnd w:id="83"/>
      <w:r w:rsidR="00004A5A">
        <w:rPr>
          <w:rStyle w:val="a6"/>
        </w:rPr>
        <w:commentReference w:id="83"/>
      </w:r>
    </w:p>
    <w:p w14:paraId="49F3C68F" w14:textId="3B1EF4A0" w:rsidR="006321C0" w:rsidRPr="00E2004B" w:rsidRDefault="3D88DF9C" w:rsidP="00BA0A0A">
      <w:pPr>
        <w:spacing w:after="200" w:line="360" w:lineRule="auto"/>
        <w:jc w:val="center"/>
        <w:rPr>
          <w:rFonts w:ascii="Courier New" w:eastAsia="Courier New" w:hAnsi="Courier New" w:cs="Courier New"/>
          <w:sz w:val="24"/>
          <w:szCs w:val="24"/>
        </w:rPr>
        <w:pPrChange w:id="89" w:author="Vyacheslav" w:date="2020-03-27T21:04:00Z">
          <w:pPr>
            <w:spacing w:after="200" w:line="360" w:lineRule="auto"/>
            <w:ind w:firstLine="567"/>
            <w:jc w:val="center"/>
          </w:pPr>
        </w:pPrChange>
      </w:pPr>
      <w:r w:rsidRPr="00E2004B">
        <w:rPr>
          <w:rFonts w:ascii="Courier New" w:eastAsia="Courier New" w:hAnsi="Courier New" w:cs="Courier New"/>
          <w:sz w:val="24"/>
          <w:szCs w:val="24"/>
        </w:rPr>
        <w:t xml:space="preserve">   S=29  </w:t>
      </w:r>
      <w:del w:id="90" w:author="Vyacheslav" w:date="2020-03-27T21:04:00Z">
        <w:r w:rsidRPr="00E2004B" w:rsidDel="00BA0A0A">
          <w:rPr>
            <w:rFonts w:ascii="Courier New" w:eastAsia="Courier New" w:hAnsi="Courier New" w:cs="Courier New"/>
            <w:sz w:val="24"/>
            <w:szCs w:val="24"/>
          </w:rPr>
          <w:delText xml:space="preserve"> </w:delText>
        </w:r>
      </w:del>
      <w:r w:rsidRPr="00E2004B">
        <w:rPr>
          <w:rFonts w:ascii="Courier New" w:eastAsia="Courier New" w:hAnsi="Courier New" w:cs="Courier New"/>
          <w:sz w:val="24"/>
          <w:szCs w:val="24"/>
        </w:rPr>
        <w:t xml:space="preserve">S=29  </w:t>
      </w:r>
      <w:del w:id="91" w:author="Vyacheslav" w:date="2020-03-27T21:04:00Z">
        <w:r w:rsidRPr="00E2004B" w:rsidDel="00BA0A0A">
          <w:rPr>
            <w:rFonts w:ascii="Courier New" w:eastAsia="Courier New" w:hAnsi="Courier New" w:cs="Courier New"/>
            <w:sz w:val="24"/>
            <w:szCs w:val="24"/>
          </w:rPr>
          <w:delText xml:space="preserve"> </w:delText>
        </w:r>
      </w:del>
      <w:r w:rsidRPr="00E2004B">
        <w:rPr>
          <w:rFonts w:ascii="Courier New" w:eastAsia="Courier New" w:hAnsi="Courier New" w:cs="Courier New"/>
          <w:sz w:val="24"/>
          <w:szCs w:val="24"/>
        </w:rPr>
        <w:t xml:space="preserve">S=33  </w:t>
      </w:r>
      <w:del w:id="92" w:author="Vyacheslav" w:date="2020-03-27T21:04:00Z">
        <w:r w:rsidRPr="00E2004B" w:rsidDel="00BA0A0A">
          <w:rPr>
            <w:rFonts w:ascii="Courier New" w:eastAsia="Courier New" w:hAnsi="Courier New" w:cs="Courier New"/>
            <w:sz w:val="24"/>
            <w:szCs w:val="24"/>
          </w:rPr>
          <w:delText xml:space="preserve"> </w:delText>
        </w:r>
      </w:del>
      <w:r w:rsidRPr="00E2004B">
        <w:rPr>
          <w:rFonts w:ascii="Courier New" w:eastAsia="Courier New" w:hAnsi="Courier New" w:cs="Courier New"/>
          <w:sz w:val="24"/>
          <w:szCs w:val="24"/>
        </w:rPr>
        <w:t xml:space="preserve">S=26  </w:t>
      </w:r>
      <w:del w:id="93" w:author="Vyacheslav" w:date="2020-03-27T21:04:00Z">
        <w:r w:rsidRPr="00E2004B" w:rsidDel="00BA0A0A">
          <w:rPr>
            <w:rFonts w:ascii="Courier New" w:eastAsia="Courier New" w:hAnsi="Courier New" w:cs="Courier New"/>
            <w:sz w:val="24"/>
            <w:szCs w:val="24"/>
          </w:rPr>
          <w:delText xml:space="preserve"> </w:delText>
        </w:r>
      </w:del>
      <w:r w:rsidRPr="00E2004B">
        <w:rPr>
          <w:rFonts w:ascii="Courier New" w:eastAsia="Courier New" w:hAnsi="Courier New" w:cs="Courier New"/>
          <w:sz w:val="24"/>
          <w:szCs w:val="24"/>
        </w:rPr>
        <w:t xml:space="preserve">S=21  </w:t>
      </w:r>
      <w:del w:id="94" w:author="Vyacheslav" w:date="2020-03-27T21:04:00Z">
        <w:r w:rsidRPr="00E2004B" w:rsidDel="00BA0A0A">
          <w:rPr>
            <w:rFonts w:ascii="Courier New" w:eastAsia="Courier New" w:hAnsi="Courier New" w:cs="Courier New"/>
            <w:sz w:val="24"/>
            <w:szCs w:val="24"/>
          </w:rPr>
          <w:delText xml:space="preserve"> </w:delText>
        </w:r>
      </w:del>
      <w:r w:rsidRPr="00E2004B">
        <w:rPr>
          <w:rFonts w:ascii="Courier New" w:eastAsia="Courier New" w:hAnsi="Courier New" w:cs="Courier New"/>
          <w:sz w:val="24"/>
          <w:szCs w:val="24"/>
        </w:rPr>
        <w:t xml:space="preserve">S=22  </w:t>
      </w:r>
      <w:del w:id="95" w:author="Vyacheslav" w:date="2020-03-27T21:04:00Z">
        <w:r w:rsidRPr="00E2004B" w:rsidDel="00BA0A0A">
          <w:rPr>
            <w:rFonts w:ascii="Courier New" w:eastAsia="Courier New" w:hAnsi="Courier New" w:cs="Courier New"/>
            <w:sz w:val="24"/>
            <w:szCs w:val="24"/>
          </w:rPr>
          <w:delText xml:space="preserve"> </w:delText>
        </w:r>
      </w:del>
      <w:r w:rsidRPr="00E2004B">
        <w:rPr>
          <w:rFonts w:ascii="Courier New" w:eastAsia="Courier New" w:hAnsi="Courier New" w:cs="Courier New"/>
          <w:sz w:val="24"/>
          <w:szCs w:val="24"/>
        </w:rPr>
        <w:t xml:space="preserve">S=28  </w:t>
      </w:r>
      <w:del w:id="96" w:author="Vyacheslav" w:date="2020-03-27T21:04:00Z">
        <w:r w:rsidRPr="00E2004B" w:rsidDel="00BA0A0A">
          <w:rPr>
            <w:rFonts w:ascii="Courier New" w:eastAsia="Courier New" w:hAnsi="Courier New" w:cs="Courier New"/>
            <w:sz w:val="24"/>
            <w:szCs w:val="24"/>
          </w:rPr>
          <w:delText xml:space="preserve"> </w:delText>
        </w:r>
      </w:del>
      <w:r w:rsidRPr="00E2004B">
        <w:rPr>
          <w:rFonts w:ascii="Courier New" w:eastAsia="Courier New" w:hAnsi="Courier New" w:cs="Courier New"/>
          <w:sz w:val="24"/>
          <w:szCs w:val="24"/>
        </w:rPr>
        <w:t xml:space="preserve">S=24  </w:t>
      </w:r>
      <w:del w:id="97" w:author="Vyacheslav" w:date="2020-03-27T21:04:00Z">
        <w:r w:rsidRPr="00E2004B" w:rsidDel="00BA0A0A">
          <w:rPr>
            <w:rFonts w:ascii="Courier New" w:eastAsia="Courier New" w:hAnsi="Courier New" w:cs="Courier New"/>
            <w:sz w:val="24"/>
            <w:szCs w:val="24"/>
          </w:rPr>
          <w:delText xml:space="preserve"> </w:delText>
        </w:r>
      </w:del>
      <w:r w:rsidRPr="00E2004B">
        <w:rPr>
          <w:rFonts w:ascii="Courier New" w:eastAsia="Courier New" w:hAnsi="Courier New" w:cs="Courier New"/>
          <w:sz w:val="24"/>
          <w:szCs w:val="24"/>
        </w:rPr>
        <w:t xml:space="preserve">S=32  </w:t>
      </w:r>
      <w:del w:id="98" w:author="Vyacheslav" w:date="2020-03-27T21:04:00Z">
        <w:r w:rsidRPr="00E2004B" w:rsidDel="00BA0A0A">
          <w:rPr>
            <w:rFonts w:ascii="Courier New" w:eastAsia="Courier New" w:hAnsi="Courier New" w:cs="Courier New"/>
            <w:sz w:val="24"/>
            <w:szCs w:val="24"/>
          </w:rPr>
          <w:delText xml:space="preserve"> </w:delText>
        </w:r>
      </w:del>
      <w:r w:rsidRPr="00E2004B">
        <w:rPr>
          <w:rFonts w:ascii="Courier New" w:eastAsia="Courier New" w:hAnsi="Courier New" w:cs="Courier New"/>
          <w:sz w:val="24"/>
          <w:szCs w:val="24"/>
        </w:rPr>
        <w:t>S=20</w:t>
      </w:r>
    </w:p>
    <w:p w14:paraId="28153437" w14:textId="77777777" w:rsidR="006321C0" w:rsidRPr="00E2004B" w:rsidRDefault="176F0EDE" w:rsidP="00BA0A0A">
      <w:pPr>
        <w:spacing w:after="200" w:line="360" w:lineRule="auto"/>
        <w:jc w:val="center"/>
        <w:rPr>
          <w:rFonts w:ascii="Courier New" w:eastAsia="Courier New" w:hAnsi="Courier New" w:cs="Courier New"/>
          <w:sz w:val="24"/>
          <w:szCs w:val="24"/>
          <w:lang w:val="ru-RU"/>
        </w:rPr>
        <w:pPrChange w:id="99" w:author="Vyacheslav" w:date="2020-03-27T21:04:00Z">
          <w:pPr>
            <w:spacing w:after="200" w:line="360" w:lineRule="auto"/>
            <w:ind w:firstLine="567"/>
            <w:jc w:val="center"/>
          </w:pPr>
        </w:pPrChange>
      </w:pPr>
      <w:r w:rsidRPr="00E2004B">
        <w:rPr>
          <w:rFonts w:ascii="Courier New" w:eastAsia="Courier New" w:hAnsi="Courier New" w:cs="Courier New"/>
          <w:sz w:val="24"/>
          <w:szCs w:val="24"/>
        </w:rPr>
        <w:t>max</w:t>
      </w:r>
      <w:r w:rsidRPr="00E2004B">
        <w:rPr>
          <w:rFonts w:ascii="Courier New" w:eastAsia="Courier New" w:hAnsi="Courier New" w:cs="Courier New"/>
          <w:sz w:val="24"/>
          <w:szCs w:val="24"/>
          <w:lang w:val="ru-RU"/>
        </w:rPr>
        <w:t xml:space="preserve"> = 33   </w:t>
      </w:r>
      <w:r w:rsidRPr="00E2004B">
        <w:rPr>
          <w:rFonts w:ascii="Courier New" w:eastAsia="Courier New" w:hAnsi="Courier New" w:cs="Courier New"/>
          <w:sz w:val="24"/>
          <w:szCs w:val="24"/>
        </w:rPr>
        <w:t>C</w:t>
      </w:r>
      <w:proofErr w:type="spellStart"/>
      <w:r w:rsidRPr="00E2004B">
        <w:rPr>
          <w:rFonts w:ascii="Courier New" w:eastAsia="Courier New" w:hAnsi="Courier New" w:cs="Courier New"/>
          <w:sz w:val="24"/>
          <w:szCs w:val="24"/>
          <w:lang w:val="ru-RU"/>
        </w:rPr>
        <w:t>толбец</w:t>
      </w:r>
      <w:proofErr w:type="spellEnd"/>
      <w:r w:rsidRPr="00E2004B">
        <w:rPr>
          <w:rFonts w:ascii="Courier New" w:eastAsia="Courier New" w:hAnsi="Courier New" w:cs="Courier New"/>
          <w:sz w:val="24"/>
          <w:szCs w:val="24"/>
          <w:lang w:val="ru-RU"/>
        </w:rPr>
        <w:t>: 3</w:t>
      </w:r>
    </w:p>
    <w:p w14:paraId="5080FAC5" w14:textId="77777777" w:rsidR="176F0EDE" w:rsidRDefault="176F0EDE" w:rsidP="176F0ED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F213AC5" w14:textId="77777777" w:rsidR="176F0EDE" w:rsidRDefault="176F0EDE" w:rsidP="176F0ED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8D8844A" w14:textId="77777777" w:rsidR="176F0EDE" w:rsidRDefault="176F0EDE" w:rsidP="176F0ED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557D3F0" w14:textId="77777777" w:rsidR="006321C0" w:rsidRDefault="3D88DF9C" w:rsidP="3D88DF9C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D13438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4</w:t>
      </w:r>
    </w:p>
    <w:p w14:paraId="756A7BD8" w14:textId="77777777" w:rsidR="006321C0" w:rsidRPr="00E2004B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= 2,5·10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ru-RU"/>
        </w:rPr>
        <w:t>-3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c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= 175, 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= 8</w:t>
      </w:r>
    </w:p>
    <w:p w14:paraId="111E0F9F" w14:textId="77777777" w:rsidR="006321C0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Z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= -2, 3, 12, -7, -18, 27, -10</w:t>
      </w:r>
    </w:p>
    <w:p w14:paraId="494A0DDE" w14:textId="77777777" w:rsidR="006321C0" w:rsidRDefault="00E2004B" w:rsidP="3D88DF9C">
      <w:pPr>
        <w:spacing w:after="200" w:line="360" w:lineRule="auto"/>
        <w:ind w:firstLine="567"/>
        <w:jc w:val="center"/>
      </w:pPr>
      <w:r>
        <w:rPr>
          <w:noProof/>
          <w:lang w:val="ru-RU" w:eastAsia="ru-RU"/>
        </w:rPr>
        <w:drawing>
          <wp:inline distT="0" distB="0" distL="0" distR="0" wp14:anchorId="68D9BBBE" wp14:editId="0404519A">
            <wp:extent cx="2928934" cy="675218"/>
            <wp:effectExtent l="0" t="0" r="0" b="0"/>
            <wp:docPr id="230220246" name="Рисунок 230220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88" t="75773" r="30501" b="1537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4" cy="67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E5F3" w14:textId="77777777" w:rsidR="006321C0" w:rsidRPr="00E2004B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  </w:t>
      </w:r>
    </w:p>
    <w:p w14:paraId="3F3C6F1F" w14:textId="77777777" w:rsidR="006321C0" w:rsidRPr="00E2004B" w:rsidRDefault="3D88DF9C" w:rsidP="00FD41F2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100" w:author="Vyacheslav" w:date="2020-03-27T21:06:00Z">
          <w:pPr>
            <w:spacing w:after="200" w:line="360" w:lineRule="auto"/>
            <w:ind w:firstLine="567"/>
          </w:pPr>
        </w:pPrChange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Найти сумму положительных (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>P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и количество отрицательных (О) элементов массива </w:t>
      </w:r>
      <w:proofErr w:type="gramStart"/>
      <w:r w:rsidRPr="3D88DF9C">
        <w:rPr>
          <w:rFonts w:ascii="Times New Roman" w:eastAsia="Times New Roman" w:hAnsi="Times New Roman" w:cs="Times New Roman"/>
          <w:sz w:val="28"/>
          <w:szCs w:val="28"/>
        </w:rPr>
        <w:t>Z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7) и минимальный элемент второго столбца матрицы В(2,3) и вывести значения элементов массива 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>x</w:t>
      </w:r>
      <w:r w:rsidRPr="3D88DF9C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C7FDBEB" w14:textId="77777777" w:rsidR="006321C0" w:rsidRDefault="00E2004B" w:rsidP="3D88DF9C">
      <w:pPr>
        <w:spacing w:after="200" w:line="360" w:lineRule="auto"/>
        <w:ind w:firstLine="567"/>
        <w:jc w:val="center"/>
      </w:pPr>
      <w:r>
        <w:rPr>
          <w:noProof/>
          <w:lang w:val="ru-RU" w:eastAsia="ru-RU"/>
        </w:rPr>
        <w:drawing>
          <wp:inline distT="0" distB="0" distL="0" distR="0" wp14:anchorId="34BB31CD" wp14:editId="0C724970">
            <wp:extent cx="5202308" cy="1271487"/>
            <wp:effectExtent l="0" t="0" r="0" b="0"/>
            <wp:docPr id="1935996670" name="Рисунок 1935996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44" t="59735" r="28628" b="30042"/>
                    <a:stretch>
                      <a:fillRect/>
                    </a:stretch>
                  </pic:blipFill>
                  <pic:spPr>
                    <a:xfrm>
                      <a:off x="0" y="0"/>
                      <a:ext cx="5202308" cy="127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902D" w14:textId="77777777" w:rsidR="006321C0" w:rsidRPr="00E2004B" w:rsidRDefault="3D88DF9C" w:rsidP="3D88DF9C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       Программная реализация</w:t>
      </w:r>
    </w:p>
    <w:p w14:paraId="35BBE4F7" w14:textId="77777777" w:rsidR="006321C0" w:rsidRPr="00E2004B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Program</w:t>
      </w:r>
      <w:r w:rsidRPr="3D88DF9C">
        <w:rPr>
          <w:rFonts w:ascii="Courier New" w:eastAsia="Courier New" w:hAnsi="Courier New" w:cs="Courier New"/>
          <w:sz w:val="20"/>
          <w:szCs w:val="20"/>
        </w:rPr>
        <w:t>L</w:t>
      </w:r>
      <w:r w:rsidRPr="3D88DF9C">
        <w:rPr>
          <w:rFonts w:ascii="Courier New" w:eastAsia="Courier New" w:hAnsi="Courier New" w:cs="Courier New"/>
          <w:sz w:val="20"/>
          <w:szCs w:val="20"/>
          <w:lang w:val="ru-RU"/>
        </w:rPr>
        <w:t>6_4;</w:t>
      </w:r>
    </w:p>
    <w:p w14:paraId="044BB0AD" w14:textId="77777777" w:rsidR="006321C0" w:rsidRPr="00E2004B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const</w:t>
      </w:r>
    </w:p>
    <w:p w14:paraId="66C58143" w14:textId="77777777" w:rsidR="006321C0" w:rsidRPr="00E2004B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a</w:t>
      </w:r>
      <w:r w:rsidRPr="3D88DF9C">
        <w:rPr>
          <w:rFonts w:ascii="Courier New" w:eastAsia="Courier New" w:hAnsi="Courier New" w:cs="Courier New"/>
          <w:sz w:val="20"/>
          <w:szCs w:val="20"/>
          <w:lang w:val="ru-RU"/>
        </w:rPr>
        <w:t>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  <w:lang w:val="ru-RU"/>
        </w:rPr>
        <w:t>2.5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e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  <w:lang w:val="ru-RU"/>
        </w:rPr>
        <w:t>-3</w:t>
      </w:r>
      <w:r w:rsidRPr="3D88DF9C">
        <w:rPr>
          <w:rFonts w:ascii="Courier New" w:eastAsia="Courier New" w:hAnsi="Courier New" w:cs="Courier New"/>
          <w:sz w:val="20"/>
          <w:szCs w:val="20"/>
          <w:lang w:val="ru-RU"/>
        </w:rPr>
        <w:t>;</w:t>
      </w:r>
    </w:p>
    <w:p w14:paraId="41FCCBD2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c=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175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1A240105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K=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8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7247EC76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B: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array</w:t>
      </w:r>
      <w:r w:rsidRPr="3D88DF9C">
        <w:rPr>
          <w:rFonts w:ascii="Courier New" w:eastAsia="Courier New" w:hAnsi="Courier New" w:cs="Courier New"/>
          <w:sz w:val="20"/>
          <w:szCs w:val="20"/>
        </w:rPr>
        <w:t>[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1..2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1..3</w:t>
      </w:r>
      <w:r w:rsidRPr="3D88DF9C">
        <w:rPr>
          <w:rFonts w:ascii="Courier New" w:eastAsia="Courier New" w:hAnsi="Courier New" w:cs="Courier New"/>
          <w:sz w:val="20"/>
          <w:szCs w:val="20"/>
        </w:rPr>
        <w:t xml:space="preserve">]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of 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real</w:t>
      </w:r>
      <w:r w:rsidRPr="3D88DF9C">
        <w:rPr>
          <w:rFonts w:ascii="Courier New" w:eastAsia="Courier New" w:hAnsi="Courier New" w:cs="Courier New"/>
          <w:sz w:val="20"/>
          <w:szCs w:val="20"/>
        </w:rPr>
        <w:t>=((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0.3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1.5</w:t>
      </w:r>
      <w:r w:rsidRPr="3D88DF9C">
        <w:rPr>
          <w:rFonts w:ascii="Courier New" w:eastAsia="Courier New" w:hAnsi="Courier New" w:cs="Courier New"/>
          <w:sz w:val="20"/>
          <w:szCs w:val="20"/>
        </w:rPr>
        <w:t>,-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6.1</w:t>
      </w:r>
      <w:r w:rsidRPr="3D88DF9C">
        <w:rPr>
          <w:rFonts w:ascii="Courier New" w:eastAsia="Courier New" w:hAnsi="Courier New" w:cs="Courier New"/>
          <w:sz w:val="20"/>
          <w:szCs w:val="20"/>
        </w:rPr>
        <w:t>),(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7.2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10.3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0.6</w:t>
      </w:r>
      <w:r w:rsidRPr="3D88DF9C">
        <w:rPr>
          <w:rFonts w:ascii="Courier New" w:eastAsia="Courier New" w:hAnsi="Courier New" w:cs="Courier New"/>
          <w:sz w:val="20"/>
          <w:szCs w:val="20"/>
        </w:rPr>
        <w:t>));</w:t>
      </w:r>
    </w:p>
    <w:p w14:paraId="4C476E4A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var</w:t>
      </w:r>
    </w:p>
    <w:p w14:paraId="6B5EFDCC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Z: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array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[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1..7</w:t>
      </w:r>
      <w:r w:rsidRPr="3D88DF9C">
        <w:rPr>
          <w:rFonts w:ascii="Courier New" w:eastAsia="Courier New" w:hAnsi="Courier New" w:cs="Courier New"/>
          <w:sz w:val="20"/>
          <w:szCs w:val="20"/>
        </w:rPr>
        <w:t xml:space="preserve">]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of 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 xml:space="preserve">real </w:t>
      </w:r>
      <w:r w:rsidRPr="3D88DF9C">
        <w:rPr>
          <w:rFonts w:ascii="Courier New" w:eastAsia="Courier New" w:hAnsi="Courier New" w:cs="Courier New"/>
          <w:sz w:val="20"/>
          <w:szCs w:val="20"/>
        </w:rPr>
        <w:t>= (-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2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3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12</w:t>
      </w:r>
      <w:r w:rsidRPr="3D88DF9C">
        <w:rPr>
          <w:rFonts w:ascii="Courier New" w:eastAsia="Courier New" w:hAnsi="Courier New" w:cs="Courier New"/>
          <w:sz w:val="20"/>
          <w:szCs w:val="20"/>
        </w:rPr>
        <w:t>,-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7</w:t>
      </w:r>
      <w:r w:rsidRPr="3D88DF9C">
        <w:rPr>
          <w:rFonts w:ascii="Courier New" w:eastAsia="Courier New" w:hAnsi="Courier New" w:cs="Courier New"/>
          <w:sz w:val="20"/>
          <w:szCs w:val="20"/>
        </w:rPr>
        <w:t>,-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18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27</w:t>
      </w:r>
      <w:r w:rsidRPr="3D88DF9C">
        <w:rPr>
          <w:rFonts w:ascii="Courier New" w:eastAsia="Courier New" w:hAnsi="Courier New" w:cs="Courier New"/>
          <w:sz w:val="20"/>
          <w:szCs w:val="20"/>
        </w:rPr>
        <w:t>,-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10</w:t>
      </w:r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14:paraId="363B710C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lastRenderedPageBreak/>
        <w:t>x: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array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[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1..7</w:t>
      </w:r>
      <w:r w:rsidRPr="3D88DF9C">
        <w:rPr>
          <w:rFonts w:ascii="Courier New" w:eastAsia="Courier New" w:hAnsi="Courier New" w:cs="Courier New"/>
          <w:sz w:val="20"/>
          <w:szCs w:val="20"/>
        </w:rPr>
        <w:t xml:space="preserve">]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of 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real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216CAF9B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P,Bmin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: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real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61998368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O,i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: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integer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59530C2A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</w:p>
    <w:p w14:paraId="620689DD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P:=</w:t>
      </w:r>
      <w:proofErr w:type="gramEnd"/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0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2FE3BEA0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E2004B">
        <w:rPr>
          <w:rFonts w:ascii="Courier New" w:eastAsia="Courier New" w:hAnsi="Courier New" w:cs="Courier New"/>
          <w:sz w:val="20"/>
          <w:szCs w:val="20"/>
        </w:rPr>
        <w:t>O:=</w:t>
      </w:r>
      <w:proofErr w:type="gramEnd"/>
      <w:r w:rsidRPr="00E2004B">
        <w:rPr>
          <w:rFonts w:ascii="Courier New" w:eastAsia="Courier New" w:hAnsi="Courier New" w:cs="Courier New"/>
          <w:color w:val="006400"/>
          <w:sz w:val="20"/>
          <w:szCs w:val="20"/>
        </w:rPr>
        <w:t>0</w:t>
      </w:r>
      <w:r w:rsidRPr="00E2004B">
        <w:rPr>
          <w:rFonts w:ascii="Courier New" w:eastAsia="Courier New" w:hAnsi="Courier New" w:cs="Courier New"/>
          <w:sz w:val="20"/>
          <w:szCs w:val="20"/>
        </w:rPr>
        <w:t>;</w:t>
      </w:r>
    </w:p>
    <w:p w14:paraId="4F14C3B6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E2004B">
        <w:rPr>
          <w:rFonts w:ascii="Courier New" w:eastAsia="Courier New" w:hAnsi="Courier New" w:cs="Courier New"/>
          <w:sz w:val="20"/>
          <w:szCs w:val="20"/>
        </w:rPr>
        <w:t>Bmin</w:t>
      </w:r>
      <w:proofErr w:type="spellEnd"/>
      <w:r w:rsidRPr="00E2004B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00E2004B">
        <w:rPr>
          <w:rFonts w:ascii="Courier New" w:eastAsia="Courier New" w:hAnsi="Courier New" w:cs="Courier New"/>
          <w:color w:val="006400"/>
          <w:sz w:val="20"/>
          <w:szCs w:val="20"/>
        </w:rPr>
        <w:t>1000</w:t>
      </w:r>
      <w:r w:rsidRPr="00E2004B">
        <w:rPr>
          <w:rFonts w:ascii="Courier New" w:eastAsia="Courier New" w:hAnsi="Courier New" w:cs="Courier New"/>
          <w:sz w:val="20"/>
          <w:szCs w:val="20"/>
        </w:rPr>
        <w:t>;</w:t>
      </w:r>
    </w:p>
    <w:p w14:paraId="6AA4F0CF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for</w:t>
      </w:r>
      <w:r w:rsidRPr="3D88DF9C">
        <w:rPr>
          <w:rFonts w:ascii="Courier New" w:eastAsia="Courier New" w:hAnsi="Courier New" w:cs="Courier New"/>
          <w:sz w:val="20"/>
          <w:szCs w:val="20"/>
        </w:rPr>
        <w:t>i:=</w:t>
      </w:r>
      <w:proofErr w:type="gramEnd"/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7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14:paraId="54B73148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</w:p>
    <w:p w14:paraId="12EA6935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if</w:t>
      </w:r>
      <w:r w:rsidRPr="3D88DF9C">
        <w:rPr>
          <w:rFonts w:ascii="Courier New" w:eastAsia="Courier New" w:hAnsi="Courier New" w:cs="Courier New"/>
          <w:sz w:val="20"/>
          <w:szCs w:val="20"/>
        </w:rPr>
        <w:t>Z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]&gt;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0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then</w:t>
      </w:r>
    </w:p>
    <w:p w14:paraId="45D2C5C2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P:=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P+Z[i]</w:t>
      </w:r>
    </w:p>
    <w:p w14:paraId="41F98376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else</w:t>
      </w:r>
    </w:p>
    <w:p w14:paraId="1C35137F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O:=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O+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3B39A982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2E28A6CF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for</w:t>
      </w:r>
      <w:r w:rsidRPr="3D88DF9C">
        <w:rPr>
          <w:rFonts w:ascii="Courier New" w:eastAsia="Courier New" w:hAnsi="Courier New" w:cs="Courier New"/>
          <w:sz w:val="20"/>
          <w:szCs w:val="20"/>
        </w:rPr>
        <w:t>i:=</w:t>
      </w:r>
      <w:proofErr w:type="gramEnd"/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2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14:paraId="68943115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</w:p>
    <w:p w14:paraId="182BE353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if</w:t>
      </w:r>
      <w:r w:rsidRPr="3D88DF9C">
        <w:rPr>
          <w:rFonts w:ascii="Courier New" w:eastAsia="Courier New" w:hAnsi="Courier New" w:cs="Courier New"/>
          <w:sz w:val="20"/>
          <w:szCs w:val="20"/>
        </w:rPr>
        <w:t>B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[i,</w:t>
      </w:r>
      <w:proofErr w:type="gramStart"/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2</w:t>
      </w:r>
      <w:r w:rsidRPr="3D88DF9C">
        <w:rPr>
          <w:rFonts w:ascii="Courier New" w:eastAsia="Courier New" w:hAnsi="Courier New" w:cs="Courier New"/>
          <w:sz w:val="20"/>
          <w:szCs w:val="20"/>
        </w:rPr>
        <w:t>]&lt;</w:t>
      </w:r>
      <w:proofErr w:type="spellStart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Bmin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then</w:t>
      </w:r>
      <w:proofErr w:type="spellEnd"/>
    </w:p>
    <w:p w14:paraId="66BCA1D2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Bmin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B[i,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2</w:t>
      </w:r>
      <w:r w:rsidRPr="3D88DF9C">
        <w:rPr>
          <w:rFonts w:ascii="Courier New" w:eastAsia="Courier New" w:hAnsi="Courier New" w:cs="Courier New"/>
          <w:sz w:val="20"/>
          <w:szCs w:val="20"/>
        </w:rPr>
        <w:t xml:space="preserve">];      </w:t>
      </w:r>
    </w:p>
    <w:p w14:paraId="6D98D7BE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1B9987CA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'P = '</w:t>
      </w:r>
      <w:r w:rsidRPr="3D88DF9C">
        <w:rPr>
          <w:rFonts w:ascii="Courier New" w:eastAsia="Courier New" w:hAnsi="Courier New" w:cs="Courier New"/>
          <w:sz w:val="20"/>
          <w:szCs w:val="20"/>
        </w:rPr>
        <w:t>,P);</w:t>
      </w:r>
    </w:p>
    <w:p w14:paraId="6BFB1C48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'O = '</w:t>
      </w:r>
      <w:r w:rsidRPr="3D88DF9C">
        <w:rPr>
          <w:rFonts w:ascii="Courier New" w:eastAsia="Courier New" w:hAnsi="Courier New" w:cs="Courier New"/>
          <w:sz w:val="20"/>
          <w:szCs w:val="20"/>
        </w:rPr>
        <w:t>,O);</w:t>
      </w:r>
    </w:p>
    <w:p w14:paraId="1B78F670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'B min = '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Bmin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14:paraId="0A92D8F8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3E9A5100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for</w:t>
      </w:r>
      <w:r w:rsidRPr="3D88DF9C">
        <w:rPr>
          <w:rFonts w:ascii="Courier New" w:eastAsia="Courier New" w:hAnsi="Courier New" w:cs="Courier New"/>
          <w:sz w:val="20"/>
          <w:szCs w:val="20"/>
        </w:rPr>
        <w:t>i:=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7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14:paraId="41223B9A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</w:p>
    <w:p w14:paraId="59554B2D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x[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]:=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sqrt(P)/(O+(a*c))+(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Bmin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*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sqr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(K))+Z[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];</w:t>
      </w:r>
    </w:p>
    <w:p w14:paraId="3831DB15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write(x[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]: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7</w:t>
      </w:r>
      <w:r w:rsidRPr="3D88DF9C">
        <w:rPr>
          <w:rFonts w:ascii="Courier New" w:eastAsia="Courier New" w:hAnsi="Courier New" w:cs="Courier New"/>
          <w:sz w:val="20"/>
          <w:szCs w:val="20"/>
        </w:rPr>
        <w:t>: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14:paraId="6BAE9762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23F273E1" w14:textId="77777777" w:rsidR="006321C0" w:rsidRDefault="32A2E39B" w:rsidP="3D88DF9C">
      <w:pPr>
        <w:spacing w:after="200" w:line="36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 w:rsidRPr="32A2E39B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r w:rsidRPr="32A2E39B">
        <w:rPr>
          <w:rFonts w:ascii="Courier New" w:eastAsia="Courier New" w:hAnsi="Courier New" w:cs="Courier New"/>
          <w:sz w:val="20"/>
          <w:szCs w:val="20"/>
        </w:rPr>
        <w:t>.</w:t>
      </w:r>
    </w:p>
    <w:p w14:paraId="27543A29" w14:textId="77777777" w:rsidR="32A2E39B" w:rsidRPr="00E2004B" w:rsidRDefault="32A2E39B" w:rsidP="32A2E39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547EBF1" w14:textId="77777777" w:rsidR="32A2E39B" w:rsidRPr="00E2004B" w:rsidRDefault="32A2E39B" w:rsidP="32A2E39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3336D79" w14:textId="77777777" w:rsidR="006321C0" w:rsidRDefault="3D88DF9C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36FB642B" w14:textId="77777777" w:rsidR="006321C0" w:rsidRDefault="3D88DF9C">
      <w:r w:rsidRPr="00E2004B">
        <w:rPr>
          <w:rFonts w:ascii="Courier New" w:eastAsia="Courier New" w:hAnsi="Courier New" w:cs="Courier New"/>
          <w:sz w:val="20"/>
          <w:szCs w:val="20"/>
        </w:rPr>
        <w:t>P = 42</w:t>
      </w:r>
    </w:p>
    <w:p w14:paraId="653E9BB6" w14:textId="77777777" w:rsidR="006321C0" w:rsidRDefault="3D88DF9C">
      <w:r w:rsidRPr="00E2004B">
        <w:rPr>
          <w:rFonts w:ascii="Courier New" w:eastAsia="Courier New" w:hAnsi="Courier New" w:cs="Courier New"/>
          <w:sz w:val="20"/>
          <w:szCs w:val="20"/>
        </w:rPr>
        <w:t>O = 4</w:t>
      </w:r>
    </w:p>
    <w:p w14:paraId="2DE88A02" w14:textId="77777777" w:rsidR="006321C0" w:rsidRDefault="3D88DF9C">
      <w:r w:rsidRPr="00E2004B">
        <w:rPr>
          <w:rFonts w:ascii="Courier New" w:eastAsia="Courier New" w:hAnsi="Courier New" w:cs="Courier New"/>
          <w:sz w:val="20"/>
          <w:szCs w:val="20"/>
        </w:rPr>
        <w:t>B min = 1.5</w:t>
      </w:r>
    </w:p>
    <w:p w14:paraId="4D032FFD" w14:textId="77777777" w:rsidR="006321C0" w:rsidRPr="00E2004B" w:rsidRDefault="3D88DF9C" w:rsidP="3D88DF9C">
      <w:pPr>
        <w:spacing w:after="200" w:line="240" w:lineRule="auto"/>
        <w:rPr>
          <w:lang w:val="ru-RU"/>
        </w:rPr>
      </w:pPr>
      <w:r w:rsidRPr="3D88DF9C">
        <w:rPr>
          <w:rFonts w:ascii="Courier New" w:eastAsia="Courier New" w:hAnsi="Courier New" w:cs="Courier New"/>
          <w:sz w:val="20"/>
          <w:szCs w:val="20"/>
          <w:lang w:val="ru-RU"/>
        </w:rPr>
        <w:t>95.5  100.5  109.5   90.5   79.5  124.5   87.5</w:t>
      </w:r>
    </w:p>
    <w:p w14:paraId="0E54DEC5" w14:textId="77777777" w:rsidR="006321C0" w:rsidRPr="00E2004B" w:rsidRDefault="006321C0" w:rsidP="32A2E39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F2E795" w14:textId="77777777" w:rsidR="006321C0" w:rsidRPr="00E2004B" w:rsidRDefault="00E2004B" w:rsidP="32A2E39B">
      <w:pPr>
        <w:spacing w:after="200" w:line="360" w:lineRule="auto"/>
        <w:rPr>
          <w:lang w:val="ru-RU"/>
        </w:rPr>
      </w:pPr>
      <w:r w:rsidRPr="00E2004B">
        <w:rPr>
          <w:lang w:val="ru-RU"/>
        </w:rPr>
        <w:br w:type="page"/>
      </w:r>
    </w:p>
    <w:p w14:paraId="49AB2BED" w14:textId="77777777" w:rsidR="006321C0" w:rsidRPr="00E2004B" w:rsidRDefault="32A2E39B" w:rsidP="32A2E39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14:paraId="46C0F30C" w14:textId="77777777" w:rsidR="006321C0" w:rsidRDefault="3D88DF9C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работы были изучены двумерные массивы и использованы для решения заданий. Также научились осуществлять ввод и вывод данных из файлов.</w:t>
      </w:r>
    </w:p>
    <w:p w14:paraId="7338E5ED" w14:textId="77777777" w:rsidR="006321C0" w:rsidRDefault="006321C0" w:rsidP="3D88DF9C"/>
    <w:sectPr w:rsidR="006321C0" w:rsidSect="00F00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8" w:author="Vyacheslav" w:date="2020-03-27T20:57:00Z" w:initials="V">
    <w:p w14:paraId="28A9834C" w14:textId="77777777" w:rsidR="00407B6D" w:rsidRPr="00407B6D" w:rsidRDefault="00407B6D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То же замечание по форматированию программного кода, что и в предыдущем отчете.</w:t>
      </w:r>
    </w:p>
  </w:comment>
  <w:comment w:id="66" w:author="Vyacheslav" w:date="2020-03-27T20:58:00Z" w:initials="V">
    <w:p w14:paraId="0A1EC11F" w14:textId="77777777" w:rsidR="00407B6D" w:rsidRPr="00407B6D" w:rsidRDefault="00407B6D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Снова поразительное совпадение.</w:t>
      </w:r>
    </w:p>
  </w:comment>
  <w:comment w:id="83" w:author="Vyacheslav" w:date="2020-03-27T21:05:00Z" w:initials="V">
    <w:p w14:paraId="1A2E5AAB" w14:textId="6B0C5ADE" w:rsidR="00004A5A" w:rsidRPr="00004A5A" w:rsidRDefault="00004A5A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 xml:space="preserve">50 </w:t>
      </w:r>
      <w:r w:rsidR="00FD41F2">
        <w:rPr>
          <w:lang w:val="ru-RU"/>
        </w:rPr>
        <w:t xml:space="preserve">случайных </w:t>
      </w:r>
      <w:bookmarkStart w:id="88" w:name="_GoBack"/>
      <w:bookmarkEnd w:id="88"/>
      <w:r>
        <w:rPr>
          <w:lang w:val="ru-RU"/>
        </w:rPr>
        <w:t>чисел, и все точно как у Кристины</w:t>
      </w:r>
      <w:r w:rsidR="00FD41F2">
        <w:rPr>
          <w:lang w:val="ru-RU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A9834C" w15:done="0"/>
  <w15:commentEx w15:paraId="0A1EC11F" w15:done="0"/>
  <w15:commentEx w15:paraId="1A2E5AA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A9834C" w16cid:durableId="2228E732"/>
  <w16cid:commentId w16cid:paraId="0A1EC11F" w16cid:durableId="2228E773"/>
  <w16cid:commentId w16cid:paraId="1A2E5AAB" w16cid:durableId="2228E92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vice Font 10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0E66"/>
    <w:multiLevelType w:val="hybridMultilevel"/>
    <w:tmpl w:val="FD462136"/>
    <w:lvl w:ilvl="0" w:tplc="602C0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454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1E7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A468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7678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1E5E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2A3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DC2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168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E1CBB"/>
    <w:multiLevelType w:val="hybridMultilevel"/>
    <w:tmpl w:val="B93A9AEA"/>
    <w:lvl w:ilvl="0" w:tplc="8ECA7544">
      <w:start w:val="1"/>
      <w:numFmt w:val="decimal"/>
      <w:lvlText w:val="%1."/>
      <w:lvlJc w:val="left"/>
      <w:pPr>
        <w:ind w:left="720" w:hanging="360"/>
      </w:pPr>
    </w:lvl>
    <w:lvl w:ilvl="1" w:tplc="47E47BA4">
      <w:start w:val="1"/>
      <w:numFmt w:val="lowerLetter"/>
      <w:lvlText w:val="%2."/>
      <w:lvlJc w:val="left"/>
      <w:pPr>
        <w:ind w:left="1440" w:hanging="360"/>
      </w:pPr>
    </w:lvl>
    <w:lvl w:ilvl="2" w:tplc="E63E86E8">
      <w:start w:val="1"/>
      <w:numFmt w:val="lowerRoman"/>
      <w:lvlText w:val="%3."/>
      <w:lvlJc w:val="right"/>
      <w:pPr>
        <w:ind w:left="2160" w:hanging="180"/>
      </w:pPr>
    </w:lvl>
    <w:lvl w:ilvl="3" w:tplc="EF3EA7A4">
      <w:start w:val="1"/>
      <w:numFmt w:val="decimal"/>
      <w:lvlText w:val="%4."/>
      <w:lvlJc w:val="left"/>
      <w:pPr>
        <w:ind w:left="2880" w:hanging="360"/>
      </w:pPr>
    </w:lvl>
    <w:lvl w:ilvl="4" w:tplc="BD32BD6C">
      <w:start w:val="1"/>
      <w:numFmt w:val="lowerLetter"/>
      <w:lvlText w:val="%5."/>
      <w:lvlJc w:val="left"/>
      <w:pPr>
        <w:ind w:left="3600" w:hanging="360"/>
      </w:pPr>
    </w:lvl>
    <w:lvl w:ilvl="5" w:tplc="6F1622A8">
      <w:start w:val="1"/>
      <w:numFmt w:val="lowerRoman"/>
      <w:lvlText w:val="%6."/>
      <w:lvlJc w:val="right"/>
      <w:pPr>
        <w:ind w:left="4320" w:hanging="180"/>
      </w:pPr>
    </w:lvl>
    <w:lvl w:ilvl="6" w:tplc="DB34E6AA">
      <w:start w:val="1"/>
      <w:numFmt w:val="decimal"/>
      <w:lvlText w:val="%7."/>
      <w:lvlJc w:val="left"/>
      <w:pPr>
        <w:ind w:left="5040" w:hanging="360"/>
      </w:pPr>
    </w:lvl>
    <w:lvl w:ilvl="7" w:tplc="A222651C">
      <w:start w:val="1"/>
      <w:numFmt w:val="lowerLetter"/>
      <w:lvlText w:val="%8."/>
      <w:lvlJc w:val="left"/>
      <w:pPr>
        <w:ind w:left="5760" w:hanging="360"/>
      </w:pPr>
    </w:lvl>
    <w:lvl w:ilvl="8" w:tplc="4734150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C502B"/>
    <w:multiLevelType w:val="hybridMultilevel"/>
    <w:tmpl w:val="7462697E"/>
    <w:lvl w:ilvl="0" w:tplc="92229CD4">
      <w:start w:val="1"/>
      <w:numFmt w:val="decimal"/>
      <w:lvlText w:val="%1."/>
      <w:lvlJc w:val="left"/>
      <w:pPr>
        <w:ind w:left="720" w:hanging="360"/>
      </w:pPr>
    </w:lvl>
    <w:lvl w:ilvl="1" w:tplc="F6BAD652">
      <w:start w:val="1"/>
      <w:numFmt w:val="lowerLetter"/>
      <w:lvlText w:val="%2."/>
      <w:lvlJc w:val="left"/>
      <w:pPr>
        <w:ind w:left="1440" w:hanging="360"/>
      </w:pPr>
    </w:lvl>
    <w:lvl w:ilvl="2" w:tplc="8AB6E0C2">
      <w:start w:val="1"/>
      <w:numFmt w:val="lowerRoman"/>
      <w:lvlText w:val="%3."/>
      <w:lvlJc w:val="right"/>
      <w:pPr>
        <w:ind w:left="2160" w:hanging="180"/>
      </w:pPr>
    </w:lvl>
    <w:lvl w:ilvl="3" w:tplc="145094DE">
      <w:start w:val="1"/>
      <w:numFmt w:val="decimal"/>
      <w:lvlText w:val="%4."/>
      <w:lvlJc w:val="left"/>
      <w:pPr>
        <w:ind w:left="2880" w:hanging="360"/>
      </w:pPr>
    </w:lvl>
    <w:lvl w:ilvl="4" w:tplc="6C603CB6">
      <w:start w:val="1"/>
      <w:numFmt w:val="lowerLetter"/>
      <w:lvlText w:val="%5."/>
      <w:lvlJc w:val="left"/>
      <w:pPr>
        <w:ind w:left="3600" w:hanging="360"/>
      </w:pPr>
    </w:lvl>
    <w:lvl w:ilvl="5" w:tplc="9BF6992E">
      <w:start w:val="1"/>
      <w:numFmt w:val="lowerRoman"/>
      <w:lvlText w:val="%6."/>
      <w:lvlJc w:val="right"/>
      <w:pPr>
        <w:ind w:left="4320" w:hanging="180"/>
      </w:pPr>
    </w:lvl>
    <w:lvl w:ilvl="6" w:tplc="EE32A244">
      <w:start w:val="1"/>
      <w:numFmt w:val="decimal"/>
      <w:lvlText w:val="%7."/>
      <w:lvlJc w:val="left"/>
      <w:pPr>
        <w:ind w:left="5040" w:hanging="360"/>
      </w:pPr>
    </w:lvl>
    <w:lvl w:ilvl="7" w:tplc="8AE4C89E">
      <w:start w:val="1"/>
      <w:numFmt w:val="lowerLetter"/>
      <w:lvlText w:val="%8."/>
      <w:lvlJc w:val="left"/>
      <w:pPr>
        <w:ind w:left="5760" w:hanging="360"/>
      </w:pPr>
    </w:lvl>
    <w:lvl w:ilvl="8" w:tplc="E6247B4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71C14"/>
    <w:multiLevelType w:val="hybridMultilevel"/>
    <w:tmpl w:val="D0F62994"/>
    <w:lvl w:ilvl="0" w:tplc="725CD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3EFA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BA7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00A8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ACCA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4F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A60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7A3D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8E7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A348151"/>
    <w:rsid w:val="00004A5A"/>
    <w:rsid w:val="00407B6D"/>
    <w:rsid w:val="006321C0"/>
    <w:rsid w:val="009D4503"/>
    <w:rsid w:val="00AD62F3"/>
    <w:rsid w:val="00BA0A0A"/>
    <w:rsid w:val="00C11F8D"/>
    <w:rsid w:val="00E2004B"/>
    <w:rsid w:val="00EF5250"/>
    <w:rsid w:val="00F006FA"/>
    <w:rsid w:val="00F37EE9"/>
    <w:rsid w:val="00FD41F2"/>
    <w:rsid w:val="00FD640E"/>
    <w:rsid w:val="0DA7798C"/>
    <w:rsid w:val="176F0EDE"/>
    <w:rsid w:val="32A2E39B"/>
    <w:rsid w:val="3729269D"/>
    <w:rsid w:val="3D88DF9C"/>
    <w:rsid w:val="4A3481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16588"/>
  <w15:docId w15:val="{5CB3C9FB-A656-4C00-8B1C-3378BB75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06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6F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2004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004B"/>
    <w:rPr>
      <w:rFonts w:ascii="Tahoma" w:hAnsi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407B6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07B6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407B6D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07B6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407B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4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Vyacheslav</cp:lastModifiedBy>
  <cp:revision>5</cp:revision>
  <dcterms:created xsi:type="dcterms:W3CDTF">2020-03-27T13:56:00Z</dcterms:created>
  <dcterms:modified xsi:type="dcterms:W3CDTF">2020-03-27T14:06:00Z</dcterms:modified>
</cp:coreProperties>
</file>