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9C0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942D2B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39A026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65B206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20F6FA58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DEEBD3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ADE9AA4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18DF3203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458E6BEA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3CECD26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FA0D5D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837707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1E17DC3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2A26C1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C19AEC7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53153D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112368">
        <w:rPr>
          <w:rFonts w:ascii="Times New Roman" w:hAnsi="Times New Roman"/>
          <w:b/>
          <w:sz w:val="24"/>
          <w:szCs w:val="24"/>
        </w:rPr>
        <w:t xml:space="preserve">ПРОЦЕДУР И ФУНКЦИЙ </w:t>
      </w:r>
      <w:r w:rsidR="00311E30"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="00311E30" w:rsidRPr="00203213">
        <w:rPr>
          <w:rFonts w:ascii="Times New Roman" w:hAnsi="Times New Roman"/>
          <w:b/>
          <w:sz w:val="24"/>
          <w:szCs w:val="24"/>
        </w:rPr>
        <w:t>»</w:t>
      </w:r>
    </w:p>
    <w:p w14:paraId="0E626BE7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0D22C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4A1058CF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2BDB8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91E48B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F99751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2ECAB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</w:t>
      </w:r>
      <w:r w:rsidR="00112368">
        <w:rPr>
          <w:rFonts w:ascii="Times New Roman" w:hAnsi="Times New Roman"/>
          <w:sz w:val="24"/>
          <w:szCs w:val="24"/>
        </w:rPr>
        <w:t>. 2Д93</w:t>
      </w:r>
      <w:r w:rsidR="007A2844">
        <w:rPr>
          <w:rFonts w:ascii="Times New Roman" w:hAnsi="Times New Roman"/>
          <w:sz w:val="24"/>
          <w:szCs w:val="24"/>
        </w:rPr>
        <w:tab/>
      </w:r>
      <w:r w:rsidR="00112368">
        <w:rPr>
          <w:rFonts w:ascii="Times New Roman" w:hAnsi="Times New Roman"/>
          <w:sz w:val="24"/>
          <w:szCs w:val="24"/>
        </w:rPr>
        <w:t xml:space="preserve">                                                      Ю.Н. Милованова </w:t>
      </w:r>
    </w:p>
    <w:p w14:paraId="182331C9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0124F2">
        <w:rPr>
          <w:rFonts w:ascii="Times New Roman" w:hAnsi="Times New Roman"/>
          <w:sz w:val="24"/>
          <w:szCs w:val="24"/>
        </w:rPr>
        <w:t xml:space="preserve">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1939B00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23E03A" w14:textId="77777777" w:rsidR="0078514B" w:rsidRPr="00203213" w:rsidRDefault="0011236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C5DF46C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B76CDE5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37C58AEE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6FA3E7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45EFADC8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6EABBD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6349C9E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B6922C0" w14:textId="77777777" w:rsidR="0078514B" w:rsidRPr="00203213" w:rsidRDefault="00112368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3B671949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41D0F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0FAB6EC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486D4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94113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164F9B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CDBF8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53A295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4FC40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620408F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E598161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AC55D13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0907EE3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112368">
        <w:rPr>
          <w:rFonts w:ascii="Times New Roman" w:hAnsi="Times New Roman"/>
          <w:sz w:val="28"/>
          <w:szCs w:val="28"/>
        </w:rPr>
        <w:t>научиться писать программы с использованием подпрограмм, необходимых для улучшения структуры программ и предотвращения многих ошибок, появление которых возможно во время написания кода.</w:t>
      </w:r>
    </w:p>
    <w:p w14:paraId="7260B443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2F05A77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59CB3EE7" w14:textId="77777777" w:rsidR="00B274CC" w:rsidRPr="00112368" w:rsidRDefault="00C32CA7" w:rsidP="00CE36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0" w:author="Vyacheslav" w:date="2020-04-06T11:06:00Z">
          <w:pPr>
            <w:spacing w:after="0" w:line="360" w:lineRule="auto"/>
          </w:pPr>
        </w:pPrChange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 w:rsidR="00112368"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</w:t>
      </w:r>
    </w:p>
    <w:p w14:paraId="6538FC2F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62F86DE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855CCC9" w14:textId="77777777" w:rsidR="00112368" w:rsidRPr="00112368" w:rsidRDefault="00112368" w:rsidP="00CE3636">
      <w:pPr>
        <w:pStyle w:val="a7"/>
        <w:numPr>
          <w:ilvl w:val="0"/>
          <w:numId w:val="22"/>
        </w:numPr>
        <w:jc w:val="both"/>
        <w:rPr>
          <w:b/>
          <w:sz w:val="28"/>
          <w:szCs w:val="28"/>
        </w:rPr>
        <w:pPrChange w:id="1" w:author="Vyacheslav" w:date="2020-04-06T11:06:00Z">
          <w:pPr>
            <w:pStyle w:val="a7"/>
            <w:numPr>
              <w:numId w:val="22"/>
            </w:numPr>
            <w:ind w:hanging="360"/>
          </w:pPr>
        </w:pPrChange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 w:rsidRPr="00112368">
        <w:rPr>
          <w:rFonts w:ascii="Times New Roman" w:hAnsi="Times New Roman"/>
          <w:sz w:val="28"/>
          <w:szCs w:val="28"/>
        </w:rPr>
        <w:t xml:space="preserve">: </w:t>
      </w:r>
      <w:r w:rsidRPr="00112368">
        <w:rPr>
          <w:sz w:val="28"/>
          <w:szCs w:val="28"/>
          <w:lang w:val="en-US"/>
        </w:rPr>
        <w:t>x = 10</w:t>
      </w:r>
      <w:r w:rsidRPr="00112368">
        <w:rPr>
          <w:b/>
          <w:sz w:val="28"/>
          <w:szCs w:val="28"/>
        </w:rPr>
        <w:t xml:space="preserve"> </w:t>
      </w:r>
    </w:p>
    <w:p w14:paraId="0E9E2891" w14:textId="77777777" w:rsidR="00112368" w:rsidRDefault="00112368" w:rsidP="00CE3636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  <w:pPrChange w:id="2" w:author="Vyacheslav" w:date="2020-04-06T11:06:00Z">
          <w:pPr>
            <w:pStyle w:val="a7"/>
            <w:spacing w:after="0" w:line="24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4870BBB" w14:textId="77777777" w:rsidR="00112368" w:rsidRDefault="00112368" w:rsidP="00CE3636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3" w:author="Vyacheslav" w:date="2020-04-06T11:06:00Z">
          <w:pPr>
            <w:pStyle w:val="a7"/>
            <w:numPr>
              <w:numId w:val="23"/>
            </w:numPr>
            <w:spacing w:after="0" w:line="240" w:lineRule="auto"/>
            <w:ind w:left="1080" w:hanging="360"/>
          </w:pPr>
        </w:pPrChange>
      </w:pPr>
      <w:r w:rsidRPr="00112368">
        <w:rPr>
          <w:rFonts w:ascii="Times New Roman" w:hAnsi="Times New Roman"/>
          <w:sz w:val="28"/>
          <w:szCs w:val="28"/>
        </w:rPr>
        <w:t>Составить программу для вычисления</w:t>
      </w:r>
      <w:r>
        <w:rPr>
          <w:rFonts w:ascii="Times New Roman" w:hAnsi="Times New Roman"/>
          <w:sz w:val="28"/>
          <w:szCs w:val="28"/>
        </w:rPr>
        <w:t xml:space="preserve"> выражения </w:t>
      </w:r>
    </w:p>
    <w:p w14:paraId="2BD9E298" w14:textId="77777777" w:rsidR="00112368" w:rsidRDefault="00112368" w:rsidP="00CE3636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4" w:author="Vyacheslav" w:date="2020-04-06T11:06:00Z">
          <w:pPr>
            <w:pStyle w:val="a7"/>
            <w:numPr>
              <w:numId w:val="23"/>
            </w:numPr>
            <w:spacing w:after="0" w:line="240" w:lineRule="auto"/>
            <w:ind w:left="1080" w:hanging="360"/>
          </w:pPr>
        </w:pPrChange>
      </w:pPr>
      <w:r w:rsidRPr="00112368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 xml:space="preserve">ть в виде подпрограммы-функции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CCAAB2" wp14:editId="6FBD479A">
            <wp:extent cx="2451100" cy="406902"/>
            <wp:effectExtent l="19050" t="0" r="6350" b="0"/>
            <wp:docPr id="2" name="Рисунок 2" descr="C:\Users\User\OneDrive\Изображения\Снимки экрана\2020-04-0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6BD01" w14:textId="77777777" w:rsidR="00112368" w:rsidRDefault="00112368" w:rsidP="00CE3636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5" w:author="Vyacheslav" w:date="2020-04-06T11:06:00Z">
          <w:pPr>
            <w:pStyle w:val="a7"/>
            <w:numPr>
              <w:numId w:val="23"/>
            </w:numPr>
            <w:spacing w:after="0" w:line="240" w:lineRule="auto"/>
            <w:ind w:left="1080" w:hanging="360"/>
          </w:pPr>
        </w:pPrChange>
      </w:pPr>
      <w:r>
        <w:rPr>
          <w:rFonts w:ascii="Times New Roman" w:hAnsi="Times New Roman"/>
          <w:sz w:val="28"/>
          <w:szCs w:val="28"/>
        </w:rPr>
        <w:t>В</w:t>
      </w:r>
      <w:r w:rsidRPr="00112368">
        <w:rPr>
          <w:rFonts w:ascii="Times New Roman" w:hAnsi="Times New Roman"/>
          <w:sz w:val="28"/>
          <w:szCs w:val="28"/>
        </w:rPr>
        <w:t xml:space="preserve">ычисление </w:t>
      </w:r>
      <w:r w:rsidRPr="0011236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12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подпрограммы-процедуры</w:t>
      </w:r>
    </w:p>
    <w:p w14:paraId="291DBCC3" w14:textId="77777777"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14:paraId="74DF3FCE" w14:textId="77777777"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14:paraId="339FC02B" w14:textId="77777777" w:rsidR="00112368" w:rsidRDefault="00112368" w:rsidP="001123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2368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14:paraId="129BEEB1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lb71;</w:t>
      </w:r>
    </w:p>
    <w:p w14:paraId="0320B134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183AD483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3F7570C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2D32D57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A7F5578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1FEC7E4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exp(ln(x)*n)</w:t>
      </w:r>
    </w:p>
    <w:p w14:paraId="064753DE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691D8C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09F8303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271ED5F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y:=(pow(x,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)*pow(x-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))/pow(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7AC22D7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1C156F6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13218CC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9EE2680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92112F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= '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1047AE8E" w14:textId="77777777"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29003DF3" w14:textId="77777777" w:rsidR="0092112F" w:rsidRDefault="0092112F" w:rsidP="0092112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09556E3E" w14:textId="77777777" w:rsidR="00236FAE" w:rsidRDefault="0092112F" w:rsidP="009211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Результат = 30.61</w:t>
      </w:r>
      <w:r w:rsidR="00236FAE" w:rsidRPr="0092112F">
        <w:rPr>
          <w:rFonts w:ascii="Times New Roman" w:hAnsi="Times New Roman"/>
          <w:b/>
          <w:sz w:val="28"/>
          <w:szCs w:val="28"/>
        </w:rPr>
        <w:br w:type="page"/>
      </w:r>
    </w:p>
    <w:p w14:paraId="2D7307A2" w14:textId="77777777" w:rsidR="0092112F" w:rsidRPr="00620D2B" w:rsidRDefault="0092112F" w:rsidP="00CE3636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  <w:pPrChange w:id="6" w:author="Vyacheslav" w:date="2020-04-06T11:06:00Z">
          <w:pPr>
            <w:pStyle w:val="a7"/>
            <w:numPr>
              <w:numId w:val="22"/>
            </w:numPr>
            <w:ind w:hanging="360"/>
          </w:pPr>
        </w:pPrChange>
      </w:pPr>
      <w:r w:rsidRPr="00620D2B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620D2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620D2B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14:paraId="30F893CA" w14:textId="77777777" w:rsidR="0092112F" w:rsidRDefault="0092112F" w:rsidP="0092112F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927CA16" wp14:editId="46808CDA">
            <wp:extent cx="2711450" cy="1097946"/>
            <wp:effectExtent l="19050" t="0" r="0" b="0"/>
            <wp:docPr id="3" name="Рисунок 3" descr="C:\Users\User\OneDrive\Изображения\Снимки экрана\2020-04-04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A803A" w14:textId="77777777" w:rsidR="00620D2B" w:rsidRDefault="0092112F" w:rsidP="00CE3636">
      <w:pPr>
        <w:pStyle w:val="a7"/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7" w:author="Vyacheslav" w:date="2020-04-06T11:06:00Z">
          <w:pPr>
            <w:pStyle w:val="a7"/>
            <w:spacing w:after="0" w:line="24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2112F">
        <w:rPr>
          <w:rFonts w:ascii="Times New Roman" w:hAnsi="Times New Roman"/>
          <w:sz w:val="28"/>
          <w:szCs w:val="28"/>
        </w:rPr>
        <w:t>Описать вычисление f(x) по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="00C32CA7" w:rsidRPr="0092112F">
        <w:rPr>
          <w:rFonts w:ascii="Times New Roman" w:hAnsi="Times New Roman"/>
          <w:sz w:val="28"/>
          <w:szCs w:val="28"/>
        </w:rPr>
        <w:t xml:space="preserve">используя </w:t>
      </w:r>
    </w:p>
    <w:p w14:paraId="042614BB" w14:textId="77777777" w:rsidR="00620D2B" w:rsidRDefault="00C32CA7" w:rsidP="00CE3636">
      <w:pPr>
        <w:pStyle w:val="a7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8" w:author="Vyacheslav" w:date="2020-04-06T11:06:00Z">
          <w:pPr>
            <w:pStyle w:val="a7"/>
            <w:numPr>
              <w:numId w:val="26"/>
            </w:numPr>
            <w:spacing w:after="0" w:line="240" w:lineRule="auto"/>
            <w:ind w:left="1080" w:hanging="360"/>
          </w:pPr>
        </w:pPrChange>
      </w:pPr>
      <w:r w:rsidRPr="0092112F">
        <w:rPr>
          <w:rFonts w:ascii="Times New Roman" w:hAnsi="Times New Roman"/>
          <w:sz w:val="28"/>
          <w:szCs w:val="28"/>
        </w:rPr>
        <w:t>подпрограмму-функцию;</w:t>
      </w:r>
    </w:p>
    <w:p w14:paraId="43F5ED60" w14:textId="77777777" w:rsidR="00B274CC" w:rsidRDefault="0092112F" w:rsidP="00CE3636">
      <w:pPr>
        <w:pStyle w:val="a7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9" w:author="Vyacheslav" w:date="2020-04-06T11:06:00Z">
          <w:pPr>
            <w:pStyle w:val="a7"/>
            <w:numPr>
              <w:numId w:val="26"/>
            </w:numPr>
            <w:spacing w:after="0" w:line="240" w:lineRule="auto"/>
            <w:ind w:left="1080" w:hanging="360"/>
          </w:pPr>
        </w:pPrChange>
      </w:pPr>
      <w:r>
        <w:rPr>
          <w:rFonts w:ascii="Times New Roman" w:hAnsi="Times New Roman"/>
          <w:sz w:val="28"/>
          <w:szCs w:val="28"/>
        </w:rPr>
        <w:t xml:space="preserve"> </w:t>
      </w:r>
      <w:r w:rsidR="00C32CA7" w:rsidRPr="0092112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спользуя подпрограмму-процедуру.</w:t>
      </w:r>
    </w:p>
    <w:p w14:paraId="4CA0527E" w14:textId="77777777" w:rsidR="0092112F" w:rsidRDefault="0092112F" w:rsidP="00CE3636">
      <w:pPr>
        <w:pStyle w:val="a7"/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10" w:author="Vyacheslav" w:date="2020-04-06T11:06:00Z">
          <w:pPr>
            <w:pStyle w:val="a7"/>
            <w:spacing w:after="0" w:line="240" w:lineRule="auto"/>
          </w:pPr>
        </w:pPrChange>
      </w:pPr>
    </w:p>
    <w:p w14:paraId="3D8984B7" w14:textId="77777777" w:rsidR="0092112F" w:rsidRPr="0092112F" w:rsidRDefault="0092112F" w:rsidP="0092112F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sz w:val="28"/>
          <w:szCs w:val="28"/>
        </w:rPr>
        <w:t xml:space="preserve">Реализация программы: </w:t>
      </w:r>
    </w:p>
    <w:p w14:paraId="5FB52B42" w14:textId="77777777" w:rsidR="0092112F" w:rsidRPr="00620D2B" w:rsidRDefault="0092112F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496775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lb721;</w:t>
      </w:r>
    </w:p>
    <w:p w14:paraId="4F12BD3C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F27673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B6D07A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C68A2BA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5377B35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7C7E7E96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BCB34A2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5DAEF34E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w14:paraId="1BB8E9FB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FF4F237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14:paraId="12FCEC05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BF72C99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76A693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f(x);</w:t>
      </w:r>
    </w:p>
    <w:p w14:paraId="76E129B2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результат программы 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=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14:paraId="370978C4" w14:textId="77777777"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16ACEA6" w14:textId="77777777"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798668CE" w14:textId="77777777" w:rsidR="0092112F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346F9103" w14:textId="77777777" w:rsidR="00620D2B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14:paraId="371AEDF1" w14:textId="77777777" w:rsidR="00620D2B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14:paraId="1F2705D4" w14:textId="77777777"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717503C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-3 результат программы = 1</w:t>
      </w:r>
    </w:p>
    <w:p w14:paraId="146DECCF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-2 результат программы = 4</w:t>
      </w:r>
    </w:p>
    <w:p w14:paraId="582280F6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-1 результат программы = 1</w:t>
      </w:r>
    </w:p>
    <w:p w14:paraId="3EBA4D4F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0 результат программы = 0</w:t>
      </w:r>
    </w:p>
    <w:p w14:paraId="0C34B7C7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1 результат программы = 1</w:t>
      </w:r>
    </w:p>
    <w:p w14:paraId="5D7B0C3B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2 результат программы = 17</w:t>
      </w:r>
    </w:p>
    <w:p w14:paraId="54912373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3 результат программы = 26</w:t>
      </w:r>
    </w:p>
    <w:p w14:paraId="5F09E1D2" w14:textId="77777777"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9291679" w14:textId="77777777"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84FE9FC" w14:textId="77777777" w:rsidR="00620D2B" w:rsidRPr="00FD5C75" w:rsidRDefault="00620D2B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CD05413" w14:textId="77777777" w:rsidR="0092112F" w:rsidRPr="00620D2B" w:rsidRDefault="0092112F" w:rsidP="009211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36031E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lb722;</w:t>
      </w:r>
    </w:p>
    <w:p w14:paraId="462261CD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00ECF63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336E19B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B79CC94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AAA185D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6A759661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lastRenderedPageBreak/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3C16E4F9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555B0736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sqr(x);</w:t>
      </w:r>
    </w:p>
    <w:p w14:paraId="20308BE5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1738B8A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14:paraId="48BCDB37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0329BA9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8A56B3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62CBC43" w14:textId="77777777"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14:paraId="0D3F28C4" w14:textId="77777777"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B0B9EA6" w14:textId="77777777"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17D23008" w14:textId="77777777" w:rsidR="0092112F" w:rsidRPr="00FD5C75" w:rsidRDefault="00620D2B" w:rsidP="00620D2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58961B1" w14:textId="77777777" w:rsidR="0092112F" w:rsidRDefault="0092112F" w:rsidP="0092112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275CBBF" w14:textId="77777777" w:rsidR="00620D2B" w:rsidRDefault="00620D2B" w:rsidP="009211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14:paraId="6C162F62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-3 результат программы = 1</w:t>
      </w:r>
    </w:p>
    <w:p w14:paraId="2A24AA01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-2 результат программы = 4</w:t>
      </w:r>
    </w:p>
    <w:p w14:paraId="5B9AB550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-1 результат программы = 1</w:t>
      </w:r>
    </w:p>
    <w:p w14:paraId="592AACCE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0 результат программы = 0</w:t>
      </w:r>
    </w:p>
    <w:p w14:paraId="55344682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1 результат программы = 1</w:t>
      </w:r>
    </w:p>
    <w:p w14:paraId="5181C3BD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2 результат программы = 17</w:t>
      </w:r>
    </w:p>
    <w:p w14:paraId="7A3F13AE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х = 3 результат программы = 26</w:t>
      </w:r>
    </w:p>
    <w:p w14:paraId="60E2FB3C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7ECD24E7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1F0DB8A4" w14:textId="77777777"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6C7135D4" w14:textId="77777777" w:rsidR="00620D2B" w:rsidRDefault="00620D2B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</w:p>
    <w:p w14:paraId="4E2B0671" w14:textId="77777777" w:rsidR="00620D2B" w:rsidRDefault="00620D2B" w:rsidP="00620D2B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CA85F63" wp14:editId="72602AC9">
            <wp:extent cx="2495550" cy="1611597"/>
            <wp:effectExtent l="19050" t="0" r="0" b="0"/>
            <wp:docPr id="4" name="Рисунок 4" descr="C:\Users\User\OneDrive\Изображения\Снимки экрана\2020-04-04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2020-04-04 (1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303C7" w14:textId="77777777" w:rsidR="00170F84" w:rsidRDefault="00620D2B" w:rsidP="00CE3636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  <w:pPrChange w:id="11" w:author="Vyacheslav" w:date="2020-04-06T11:06:00Z">
          <w:pPr>
            <w:pStyle w:val="a7"/>
            <w:spacing w:after="0" w:line="24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FD4C441" w14:textId="77777777" w:rsidR="00170F84" w:rsidRPr="00170F84" w:rsidRDefault="00170F84" w:rsidP="00CE3636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  <w:pPrChange w:id="12" w:author="Vyacheslav" w:date="2020-04-06T11:06:00Z">
          <w:pPr>
            <w:pStyle w:val="a7"/>
            <w:numPr>
              <w:numId w:val="29"/>
            </w:numPr>
            <w:ind w:left="1080" w:hanging="360"/>
          </w:pPr>
        </w:pPrChange>
      </w:pPr>
      <w:r w:rsidRPr="00170F84">
        <w:rPr>
          <w:rFonts w:ascii="Times New Roman" w:hAnsi="Times New Roman"/>
          <w:sz w:val="28"/>
          <w:szCs w:val="28"/>
        </w:rPr>
        <w:t>Составить программу для вычисления данного выражения.</w:t>
      </w:r>
    </w:p>
    <w:p w14:paraId="2079DF16" w14:textId="77777777" w:rsidR="00170F84" w:rsidRPr="00170F84" w:rsidRDefault="00170F84" w:rsidP="00CE3636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  <w:pPrChange w:id="13" w:author="Vyacheslav" w:date="2020-04-06T11:06:00Z">
          <w:pPr>
            <w:pStyle w:val="a7"/>
            <w:numPr>
              <w:numId w:val="29"/>
            </w:numPr>
            <w:ind w:left="1080" w:hanging="360"/>
          </w:pPr>
        </w:pPrChange>
      </w:pPr>
      <w:r w:rsidRPr="00170F84">
        <w:rPr>
          <w:rFonts w:ascii="Times New Roman" w:hAnsi="Times New Roman"/>
          <w:sz w:val="28"/>
          <w:szCs w:val="28"/>
        </w:rPr>
        <w:t>Вычисление нестандартных функций оформить в виде подпрограммы-функции</w:t>
      </w:r>
    </w:p>
    <w:p w14:paraId="7E701100" w14:textId="77777777" w:rsidR="00170F84" w:rsidRPr="00170F84" w:rsidRDefault="00170F84" w:rsidP="00CE3636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  <w:pPrChange w:id="14" w:author="Vyacheslav" w:date="2020-04-06T11:06:00Z">
          <w:pPr>
            <w:pStyle w:val="a7"/>
            <w:numPr>
              <w:numId w:val="29"/>
            </w:numPr>
            <w:ind w:left="1080" w:hanging="360"/>
          </w:pPr>
        </w:pPrChange>
      </w:pPr>
      <w:r w:rsidRPr="00170F84">
        <w:rPr>
          <w:rFonts w:ascii="Times New Roman" w:hAnsi="Times New Roman"/>
          <w:sz w:val="28"/>
          <w:szCs w:val="28"/>
        </w:rPr>
        <w:t xml:space="preserve"> Вычисление </w:t>
      </w:r>
      <w:r w:rsidRPr="00170F84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170F84">
        <w:rPr>
          <w:rFonts w:ascii="Times New Roman" w:hAnsi="Times New Roman"/>
          <w:sz w:val="28"/>
          <w:szCs w:val="28"/>
        </w:rPr>
        <w:t xml:space="preserve"> оформить в виде процедуры </w:t>
      </w:r>
    </w:p>
    <w:p w14:paraId="2C492E2E" w14:textId="77777777" w:rsidR="00170F84" w:rsidRDefault="00170F84" w:rsidP="00CE3636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  <w:pPrChange w:id="15" w:author="Vyacheslav" w:date="2020-04-06T11:06:00Z">
          <w:pPr>
            <w:pStyle w:val="a7"/>
            <w:numPr>
              <w:numId w:val="29"/>
            </w:numPr>
            <w:ind w:left="1080" w:hanging="360"/>
          </w:pPr>
        </w:pPrChange>
      </w:pP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и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объявить как локальные переменные процедуры</w:t>
      </w:r>
      <w:r w:rsidRPr="00170F84">
        <w:rPr>
          <w:rFonts w:ascii="Times New Roman" w:hAnsi="Times New Roman"/>
          <w:sz w:val="28"/>
          <w:szCs w:val="28"/>
        </w:rPr>
        <w:t>.</w:t>
      </w:r>
    </w:p>
    <w:p w14:paraId="0E7D53E2" w14:textId="77777777" w:rsidR="00170F84" w:rsidRDefault="00170F84" w:rsidP="00170F84">
      <w:pPr>
        <w:pStyle w:val="a7"/>
        <w:ind w:left="1080"/>
        <w:rPr>
          <w:rFonts w:ascii="Times New Roman" w:hAnsi="Times New Roman"/>
          <w:i/>
          <w:iCs/>
          <w:sz w:val="28"/>
          <w:szCs w:val="28"/>
        </w:rPr>
      </w:pPr>
    </w:p>
    <w:p w14:paraId="7907CF47" w14:textId="77777777" w:rsidR="00170F84" w:rsidRDefault="00170F84" w:rsidP="00170F84">
      <w:pPr>
        <w:pStyle w:val="a7"/>
        <w:ind w:left="1080"/>
        <w:rPr>
          <w:rFonts w:ascii="Times New Roman" w:hAnsi="Times New Roman"/>
          <w:b/>
          <w:sz w:val="28"/>
          <w:szCs w:val="28"/>
          <w:lang w:val="en-US"/>
        </w:rPr>
      </w:pPr>
      <w:r w:rsidRPr="00170F84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14:paraId="3BA7D041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lb73;</w:t>
      </w:r>
    </w:p>
    <w:p w14:paraId="2FED1206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,a: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4D943CD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E0ADE3A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1FC06E0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4CA094DE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cos(x)/sin(x);</w:t>
      </w:r>
    </w:p>
    <w:p w14:paraId="477BEC27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81F7665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A0E05E9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</w:p>
    <w:p w14:paraId="3705BA59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exp(ln(x)*n);</w:t>
      </w:r>
    </w:p>
    <w:p w14:paraId="71CAC816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B6AF971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14:paraId="21F02ADC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x: 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commentRangeStart w:id="16"/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z,a</w:t>
      </w:r>
      <w:commentRangeEnd w:id="16"/>
      <w:r w:rsidR="00CE3636">
        <w:rPr>
          <w:rStyle w:val="ad"/>
        </w:rPr>
        <w:commentReference w:id="16"/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4550A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5A9065A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06568AA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(x)-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(z))/(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(a)+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(x))-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(z);</w:t>
      </w:r>
    </w:p>
    <w:p w14:paraId="1D6CFD8E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47E21C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5BA4ED9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proofErr w:type="gramEnd"/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76FAC47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</w:t>
      </w:r>
      <w:proofErr w:type="gramEnd"/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4550A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2310AA4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f(</w:t>
      </w:r>
      <w:proofErr w:type="spellStart"/>
      <w:proofErr w:type="gramStart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x,z</w:t>
      </w:r>
      <w:proofErr w:type="gram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,a,y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E72102A" w14:textId="77777777" w:rsidR="004550A3" w:rsidRP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4550A3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выполнения программы: '</w:t>
      </w:r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4550A3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4550A3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14:paraId="28E30C40" w14:textId="77777777" w:rsidR="004550A3" w:rsidRPr="00FD5C75" w:rsidRDefault="004550A3" w:rsidP="004550A3">
      <w:pPr>
        <w:pStyle w:val="a7"/>
        <w:ind w:left="1080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4550A3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4550A3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2959C9CB" w14:textId="77777777" w:rsidR="004550A3" w:rsidRPr="00FD5C75" w:rsidRDefault="004550A3" w:rsidP="004550A3">
      <w:pPr>
        <w:pStyle w:val="a7"/>
        <w:ind w:left="1080"/>
        <w:rPr>
          <w:rFonts w:ascii="Times New Roman" w:hAnsi="Times New Roman"/>
          <w:b/>
          <w:sz w:val="24"/>
          <w:szCs w:val="24"/>
        </w:rPr>
      </w:pPr>
    </w:p>
    <w:p w14:paraId="749F42B7" w14:textId="77777777" w:rsid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1CCF5BBF" w14:textId="77777777" w:rsidR="004550A3" w:rsidRDefault="004550A3" w:rsidP="00455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Результат выполнения программы: 3.599</w:t>
      </w:r>
    </w:p>
    <w:p w14:paraId="59FF6C34" w14:textId="77777777" w:rsid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14:paraId="36E6DB1C" w14:textId="77777777" w:rsid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14:paraId="5170A14E" w14:textId="77777777" w:rsidR="004550A3" w:rsidRP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14:paraId="68E908E5" w14:textId="77777777" w:rsidR="00170F84" w:rsidRPr="004550A3" w:rsidRDefault="004550A3" w:rsidP="004550A3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50A3">
        <w:rPr>
          <w:rFonts w:ascii="Times New Roman" w:hAnsi="Times New Roman"/>
          <w:b/>
          <w:sz w:val="28"/>
          <w:szCs w:val="28"/>
        </w:rPr>
        <w:t>Исходные данные:</w:t>
      </w:r>
    </w:p>
    <w:p w14:paraId="4F07380B" w14:textId="77777777" w:rsidR="004550A3" w:rsidRDefault="004550A3" w:rsidP="004550A3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E564858" wp14:editId="7F224463">
            <wp:extent cx="2762250" cy="2247900"/>
            <wp:effectExtent l="19050" t="0" r="0" b="0"/>
            <wp:docPr id="5" name="Рисунок 5" descr="C:\Users\User\OneDrive\Изображения\Снимки экрана\2020-04-04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4-04 (1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DEBB0" w14:textId="77777777" w:rsidR="004550A3" w:rsidRDefault="004550A3" w:rsidP="00CE3636">
      <w:pPr>
        <w:pStyle w:val="a7"/>
        <w:jc w:val="both"/>
        <w:rPr>
          <w:rFonts w:ascii="Arial" w:eastAsia="+mn-ea" w:hAnsi="Arial" w:cs="+mn-cs"/>
          <w:color w:val="000000"/>
          <w:kern w:val="24"/>
          <w:sz w:val="48"/>
          <w:szCs w:val="48"/>
        </w:rPr>
        <w:pPrChange w:id="17" w:author="Vyacheslav" w:date="2020-04-06T11:06:00Z">
          <w:pPr>
            <w:pStyle w:val="a7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Задание:</w:t>
      </w:r>
      <w:r w:rsidRPr="004550A3">
        <w:rPr>
          <w:rFonts w:ascii="Arial" w:eastAsia="+mn-ea" w:hAnsi="Arial" w:cs="+mn-cs"/>
          <w:color w:val="000000"/>
          <w:kern w:val="24"/>
          <w:sz w:val="48"/>
          <w:szCs w:val="48"/>
        </w:rPr>
        <w:t xml:space="preserve"> </w:t>
      </w:r>
    </w:p>
    <w:p w14:paraId="4247BC25" w14:textId="77777777" w:rsidR="004550A3" w:rsidRDefault="004550A3" w:rsidP="00CE3636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  <w:pPrChange w:id="18" w:author="Vyacheslav" w:date="2020-04-06T11:06:00Z">
          <w:pPr>
            <w:pStyle w:val="a7"/>
            <w:numPr>
              <w:numId w:val="30"/>
            </w:numPr>
            <w:ind w:left="1080" w:hanging="360"/>
          </w:pPr>
        </w:pPrChange>
      </w:pPr>
      <w:r w:rsidRPr="004550A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4550A3">
        <w:rPr>
          <w:rFonts w:ascii="Times New Roman" w:hAnsi="Times New Roman"/>
          <w:sz w:val="28"/>
          <w:szCs w:val="28"/>
        </w:rPr>
        <w:t xml:space="preserve">. </w:t>
      </w:r>
    </w:p>
    <w:p w14:paraId="55099EEC" w14:textId="77777777" w:rsidR="009C54FF" w:rsidRDefault="004550A3" w:rsidP="00CE3636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  <w:pPrChange w:id="19" w:author="Vyacheslav" w:date="2020-04-06T11:06:00Z">
          <w:pPr>
            <w:pStyle w:val="a7"/>
            <w:numPr>
              <w:numId w:val="30"/>
            </w:numPr>
            <w:ind w:left="1080" w:hanging="360"/>
          </w:pPr>
        </w:pPrChange>
      </w:pPr>
      <w:r w:rsidRPr="004550A3">
        <w:rPr>
          <w:rFonts w:ascii="Times New Roman" w:hAnsi="Times New Roman"/>
          <w:sz w:val="28"/>
          <w:szCs w:val="28"/>
        </w:rPr>
        <w:t xml:space="preserve">Вычисление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4550A3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 w:rsidR="009C54FF">
        <w:rPr>
          <w:rFonts w:ascii="Times New Roman" w:hAnsi="Times New Roman"/>
          <w:sz w:val="28"/>
          <w:szCs w:val="28"/>
        </w:rPr>
        <w:t>ить в виде подпрограмм-функций,</w:t>
      </w:r>
    </w:p>
    <w:p w14:paraId="6D22A883" w14:textId="77777777" w:rsidR="004550A3" w:rsidRDefault="009C54FF" w:rsidP="00CE3636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  <w:pPrChange w:id="20" w:author="Vyacheslav" w:date="2020-04-06T11:06:00Z">
          <w:pPr>
            <w:pStyle w:val="a7"/>
            <w:numPr>
              <w:numId w:val="30"/>
            </w:numPr>
            <w:ind w:left="1080" w:hanging="360"/>
          </w:pPr>
        </w:pPrChange>
      </w:pPr>
      <w:r>
        <w:rPr>
          <w:rFonts w:ascii="Times New Roman" w:hAnsi="Times New Roman"/>
          <w:sz w:val="28"/>
          <w:szCs w:val="28"/>
        </w:rPr>
        <w:t>В</w:t>
      </w:r>
      <w:r w:rsidR="004550A3" w:rsidRPr="004550A3">
        <w:rPr>
          <w:rFonts w:ascii="Times New Roman" w:hAnsi="Times New Roman"/>
          <w:sz w:val="28"/>
          <w:szCs w:val="28"/>
        </w:rPr>
        <w:t xml:space="preserve">ычисление </w:t>
      </w:r>
      <w:r w:rsidR="004550A3"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="004550A3" w:rsidRPr="004550A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14:paraId="65A78F31" w14:textId="77777777" w:rsidR="001E56C7" w:rsidRPr="00FD5C75" w:rsidRDefault="001E56C7" w:rsidP="001E56C7">
      <w:pPr>
        <w:rPr>
          <w:rFonts w:ascii="Times New Roman" w:hAnsi="Times New Roman"/>
          <w:b/>
          <w:sz w:val="28"/>
          <w:szCs w:val="28"/>
        </w:rPr>
      </w:pPr>
      <w:r w:rsidRPr="001E56C7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14:paraId="682D3054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lb74;</w:t>
      </w:r>
    </w:p>
    <w:p w14:paraId="28A3E514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proofErr w:type="spellStart"/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z,a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297EC96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95BF270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a,n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7707227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FD8163D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exp(ln(a)*n)</w:t>
      </w:r>
    </w:p>
    <w:p w14:paraId="3FD9F45B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7802ADD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m(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F93806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45E732EB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51993B36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w14:paraId="7E815849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324E846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/sqrt(a))</w:t>
      </w:r>
    </w:p>
    <w:p w14:paraId="79EF93BA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and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(a&lt;=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7033FA7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*pow(a,-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2ADD7E3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24000CB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C6B6A14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FD13E55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(sqr(m(a))/sin(a))+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/a;</w:t>
      </w:r>
    </w:p>
    <w:p w14:paraId="79511E23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7FE2E0F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D39CD57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D875EEB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</w:p>
    <w:p w14:paraId="6D512ED1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sqr(i)+cos(-i+pow(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14:paraId="5E7DF2C6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f(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a,z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20D770AC" w14:textId="77777777"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'При i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,i,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,z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:3:3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040A28B1" w14:textId="77777777" w:rsidR="00FD5C75" w:rsidRPr="000124F2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gram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i+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4C7B63E" w14:textId="77777777" w:rsidR="00FD5C75" w:rsidRPr="000124F2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proofErr w:type="spell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</w:t>
      </w:r>
      <w:proofErr w:type="gramStart"/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4CA714E1" w14:textId="77777777" w:rsidR="00FD5C75" w:rsidRDefault="00FD5C75" w:rsidP="00FD5C75">
      <w:pPr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40D8E9F5" w14:textId="77777777" w:rsidR="00FD5C75" w:rsidRDefault="00FD5C75" w:rsidP="00FD5C75">
      <w:pPr>
        <w:rPr>
          <w:rFonts w:ascii="Times New Roman" w:hAnsi="Times New Roman"/>
          <w:b/>
          <w:sz w:val="28"/>
          <w:szCs w:val="28"/>
        </w:rPr>
      </w:pPr>
      <w:r w:rsidRPr="00FD5C75">
        <w:rPr>
          <w:rFonts w:ascii="Times New Roman" w:hAnsi="Times New Roman"/>
          <w:b/>
          <w:sz w:val="28"/>
          <w:szCs w:val="28"/>
        </w:rPr>
        <w:t>Ответ:</w:t>
      </w:r>
    </w:p>
    <w:p w14:paraId="5C943D42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1 результат программы = 0.898</w:t>
      </w:r>
    </w:p>
    <w:p w14:paraId="3DFF0456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2 результат программы = 0.158</w:t>
      </w:r>
    </w:p>
    <w:p w14:paraId="7B563EA4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3 результат программы = -5.473</w:t>
      </w:r>
    </w:p>
    <w:p w14:paraId="36AE0CE5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4 результат программы = -11.294</w:t>
      </w:r>
    </w:p>
    <w:p w14:paraId="4E3175A6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5 результат программы = -1.137</w:t>
      </w:r>
    </w:p>
    <w:p w14:paraId="5A7B2D95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6 результат программы = -5.956</w:t>
      </w:r>
    </w:p>
    <w:p w14:paraId="42908385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7 результат программы = -2.495</w:t>
      </w:r>
    </w:p>
    <w:p w14:paraId="3D126FB7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8 результат программы = 2.279</w:t>
      </w:r>
    </w:p>
    <w:p w14:paraId="075496A0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9 результат программы = 6.529</w:t>
      </w:r>
    </w:p>
    <w:p w14:paraId="5323351E" w14:textId="77777777" w:rsid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10 результат программы = 17.067</w:t>
      </w:r>
    </w:p>
    <w:p w14:paraId="08B99432" w14:textId="77777777" w:rsidR="00FD5C75" w:rsidRPr="00FD5C75" w:rsidRDefault="00FD5C75" w:rsidP="00FD5C75">
      <w:pPr>
        <w:rPr>
          <w:rFonts w:ascii="Times New Roman" w:hAnsi="Times New Roman"/>
          <w:b/>
          <w:sz w:val="28"/>
          <w:szCs w:val="28"/>
        </w:rPr>
      </w:pPr>
    </w:p>
    <w:p w14:paraId="527702E7" w14:textId="77777777" w:rsidR="00CE3636" w:rsidRDefault="00CE3636">
      <w:pPr>
        <w:spacing w:after="0" w:line="240" w:lineRule="auto"/>
        <w:rPr>
          <w:ins w:id="21" w:author="Vyacheslav" w:date="2020-04-06T11:07:00Z"/>
          <w:rFonts w:ascii="Times New Roman" w:hAnsi="Times New Roman"/>
          <w:b/>
          <w:sz w:val="28"/>
          <w:szCs w:val="28"/>
        </w:rPr>
      </w:pPr>
      <w:ins w:id="22" w:author="Vyacheslav" w:date="2020-04-06T11:07:00Z">
        <w:r>
          <w:rPr>
            <w:rFonts w:ascii="Times New Roman" w:hAnsi="Times New Roman"/>
            <w:b/>
            <w:sz w:val="28"/>
            <w:szCs w:val="28"/>
          </w:rPr>
          <w:br w:type="page"/>
        </w:r>
      </w:ins>
    </w:p>
    <w:p w14:paraId="3AB72F5C" w14:textId="77777777" w:rsidR="001E56C7" w:rsidRPr="00EE25B9" w:rsidDel="00CE3636" w:rsidRDefault="001E56C7" w:rsidP="001E56C7">
      <w:pPr>
        <w:rPr>
          <w:del w:id="23" w:author="Vyacheslav" w:date="2020-04-06T11:07:00Z"/>
          <w:rFonts w:ascii="Times New Roman" w:hAnsi="Times New Roman"/>
          <w:b/>
          <w:sz w:val="28"/>
          <w:szCs w:val="28"/>
        </w:rPr>
      </w:pPr>
    </w:p>
    <w:p w14:paraId="20A0B54A" w14:textId="77777777" w:rsidR="001E56C7" w:rsidRPr="001E56C7" w:rsidDel="00CE3636" w:rsidRDefault="001E56C7" w:rsidP="001E56C7">
      <w:pPr>
        <w:rPr>
          <w:del w:id="24" w:author="Vyacheslav" w:date="2020-04-06T11:07:00Z"/>
          <w:rFonts w:ascii="Times New Roman" w:hAnsi="Times New Roman"/>
          <w:b/>
          <w:sz w:val="28"/>
          <w:szCs w:val="28"/>
        </w:rPr>
      </w:pPr>
    </w:p>
    <w:p w14:paraId="50579BB1" w14:textId="77777777" w:rsidR="004550A3" w:rsidRPr="004550A3" w:rsidDel="00CE3636" w:rsidRDefault="004550A3" w:rsidP="004550A3">
      <w:pPr>
        <w:pStyle w:val="a7"/>
        <w:spacing w:after="0" w:line="240" w:lineRule="auto"/>
        <w:rPr>
          <w:del w:id="25" w:author="Vyacheslav" w:date="2020-04-06T11:07:00Z"/>
          <w:rFonts w:ascii="Times New Roman" w:hAnsi="Times New Roman"/>
          <w:b/>
          <w:sz w:val="28"/>
          <w:szCs w:val="28"/>
        </w:rPr>
      </w:pPr>
    </w:p>
    <w:p w14:paraId="4BFCBDE6" w14:textId="77777777" w:rsidR="00620D2B" w:rsidRPr="00620D2B" w:rsidDel="00CE3636" w:rsidRDefault="00620D2B" w:rsidP="00620D2B">
      <w:pPr>
        <w:pStyle w:val="a7"/>
        <w:spacing w:after="0" w:line="240" w:lineRule="auto"/>
        <w:rPr>
          <w:del w:id="26" w:author="Vyacheslav" w:date="2020-04-06T11:07:00Z"/>
          <w:rFonts w:ascii="Times New Roman" w:hAnsi="Times New Roman"/>
          <w:b/>
          <w:sz w:val="28"/>
          <w:szCs w:val="28"/>
        </w:rPr>
      </w:pPr>
    </w:p>
    <w:p w14:paraId="3A0E1046" w14:textId="77777777" w:rsidR="0092112F" w:rsidDel="00CE3636" w:rsidRDefault="0092112F" w:rsidP="0092112F">
      <w:pPr>
        <w:spacing w:after="0" w:line="240" w:lineRule="auto"/>
        <w:rPr>
          <w:del w:id="27" w:author="Vyacheslav" w:date="2020-04-06T11:07:00Z"/>
          <w:rFonts w:ascii="Times New Roman" w:hAnsi="Times New Roman"/>
          <w:b/>
          <w:sz w:val="28"/>
          <w:szCs w:val="28"/>
        </w:rPr>
      </w:pPr>
    </w:p>
    <w:p w14:paraId="4893209A" w14:textId="77777777" w:rsidR="0092112F" w:rsidDel="00CE3636" w:rsidRDefault="0092112F" w:rsidP="0092112F">
      <w:pPr>
        <w:spacing w:after="0" w:line="240" w:lineRule="auto"/>
        <w:rPr>
          <w:del w:id="28" w:author="Vyacheslav" w:date="2020-04-06T11:07:00Z"/>
          <w:rFonts w:ascii="Times New Roman" w:hAnsi="Times New Roman"/>
          <w:b/>
          <w:sz w:val="28"/>
          <w:szCs w:val="28"/>
        </w:rPr>
      </w:pPr>
    </w:p>
    <w:p w14:paraId="4F567F3F" w14:textId="77777777" w:rsidR="0092112F" w:rsidRPr="0092112F" w:rsidDel="00CE3636" w:rsidRDefault="0092112F" w:rsidP="0092112F">
      <w:pPr>
        <w:spacing w:after="0" w:line="240" w:lineRule="auto"/>
        <w:rPr>
          <w:del w:id="29" w:author="Vyacheslav" w:date="2020-04-06T11:07:00Z"/>
          <w:rFonts w:ascii="Times New Roman" w:hAnsi="Times New Roman"/>
          <w:b/>
          <w:sz w:val="28"/>
          <w:szCs w:val="28"/>
        </w:rPr>
      </w:pPr>
    </w:p>
    <w:p w14:paraId="445C82C8" w14:textId="77777777" w:rsidR="00FD5C75" w:rsidDel="00CE3636" w:rsidRDefault="00FD5C75" w:rsidP="00311E30">
      <w:pPr>
        <w:spacing w:after="0" w:line="360" w:lineRule="auto"/>
        <w:ind w:firstLine="567"/>
        <w:jc w:val="center"/>
        <w:rPr>
          <w:del w:id="30" w:author="Vyacheslav" w:date="2020-04-06T11:07:00Z"/>
          <w:rFonts w:ascii="Times New Roman" w:hAnsi="Times New Roman"/>
          <w:b/>
          <w:sz w:val="28"/>
          <w:szCs w:val="28"/>
        </w:rPr>
      </w:pPr>
    </w:p>
    <w:p w14:paraId="2C1205E7" w14:textId="77777777" w:rsidR="00FD5C75" w:rsidDel="00CE3636" w:rsidRDefault="00FD5C75" w:rsidP="00311E30">
      <w:pPr>
        <w:spacing w:after="0" w:line="360" w:lineRule="auto"/>
        <w:ind w:firstLine="567"/>
        <w:jc w:val="center"/>
        <w:rPr>
          <w:del w:id="31" w:author="Vyacheslav" w:date="2020-04-06T11:07:00Z"/>
          <w:rFonts w:ascii="Times New Roman" w:hAnsi="Times New Roman"/>
          <w:b/>
          <w:sz w:val="28"/>
          <w:szCs w:val="28"/>
        </w:rPr>
      </w:pPr>
    </w:p>
    <w:p w14:paraId="4A794130" w14:textId="77777777" w:rsidR="00FD5C75" w:rsidDel="00CE3636" w:rsidRDefault="00FD5C75" w:rsidP="00311E30">
      <w:pPr>
        <w:spacing w:after="0" w:line="360" w:lineRule="auto"/>
        <w:ind w:firstLine="567"/>
        <w:jc w:val="center"/>
        <w:rPr>
          <w:del w:id="32" w:author="Vyacheslav" w:date="2020-04-06T11:07:00Z"/>
          <w:rFonts w:ascii="Times New Roman" w:hAnsi="Times New Roman"/>
          <w:b/>
          <w:sz w:val="28"/>
          <w:szCs w:val="28"/>
        </w:rPr>
      </w:pPr>
    </w:p>
    <w:p w14:paraId="28C6B936" w14:textId="77777777" w:rsidR="00FD5C75" w:rsidDel="00CE3636" w:rsidRDefault="00FD5C75" w:rsidP="00311E30">
      <w:pPr>
        <w:spacing w:after="0" w:line="360" w:lineRule="auto"/>
        <w:ind w:firstLine="567"/>
        <w:jc w:val="center"/>
        <w:rPr>
          <w:del w:id="33" w:author="Vyacheslav" w:date="2020-04-06T11:07:00Z"/>
          <w:rFonts w:ascii="Times New Roman" w:hAnsi="Times New Roman"/>
          <w:b/>
          <w:sz w:val="28"/>
          <w:szCs w:val="28"/>
        </w:rPr>
      </w:pPr>
    </w:p>
    <w:p w14:paraId="6ABC203C" w14:textId="77777777" w:rsidR="00311E30" w:rsidRPr="00311E30" w:rsidRDefault="00311E30" w:rsidP="00FD5C7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bookmarkStart w:id="34" w:name="_GoBack"/>
      <w:bookmarkEnd w:id="34"/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4E2D92E9" w14:textId="77777777" w:rsidR="00311E30" w:rsidRPr="00311E30" w:rsidRDefault="001E56C7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написания программ с использованием подпрограмм – функций и процедур, улучшающих структуру программу и способных предотвратить появление ошибок в коде с большим количеством вычислений.</w:t>
      </w:r>
    </w:p>
    <w:p w14:paraId="4569CAD0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Vyacheslav" w:date="2020-04-06T11:04:00Z" w:initials="V">
    <w:p w14:paraId="4B70D016" w14:textId="77777777" w:rsidR="00CE3636" w:rsidRPr="00CE3636" w:rsidRDefault="00CE3636">
      <w:pPr>
        <w:pStyle w:val="ae"/>
      </w:pPr>
      <w:r>
        <w:rPr>
          <w:rStyle w:val="ad"/>
        </w:rPr>
        <w:annotationRef/>
      </w:r>
      <w:r>
        <w:t xml:space="preserve">Юлиана, по заданию </w:t>
      </w:r>
      <w:r>
        <w:rPr>
          <w:lang w:val="en-US"/>
        </w:rPr>
        <w:t>z</w:t>
      </w:r>
      <w:r>
        <w:t xml:space="preserve"> </w:t>
      </w:r>
      <w:proofErr w:type="gramStart"/>
      <w:r>
        <w:t>и</w:t>
      </w:r>
      <w:proofErr w:type="gramEnd"/>
      <w:r>
        <w:t xml:space="preserve"> а нужно было сделать локальными переменными, а у Вас они объявлены, как формальные параметры. В процедуре нужно сделать локальный блок </w:t>
      </w:r>
      <w:r>
        <w:rPr>
          <w:lang w:val="en-US"/>
        </w:rPr>
        <w:t>var</w:t>
      </w:r>
      <w:r w:rsidRPr="00CE3636">
        <w:t xml:space="preserve"> </w:t>
      </w:r>
      <w:r>
        <w:t xml:space="preserve">и в нем объявить </w:t>
      </w:r>
      <w:r>
        <w:rPr>
          <w:lang w:val="en-US"/>
        </w:rPr>
        <w:t>z</w:t>
      </w:r>
      <w:r>
        <w:t xml:space="preserve"> и а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0D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0D016" w16cid:durableId="22358B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D6FB7" w14:textId="77777777" w:rsidR="00737B23" w:rsidRDefault="00737B23" w:rsidP="003A0CAE">
      <w:pPr>
        <w:spacing w:after="0" w:line="240" w:lineRule="auto"/>
      </w:pPr>
      <w:r>
        <w:separator/>
      </w:r>
    </w:p>
  </w:endnote>
  <w:endnote w:type="continuationSeparator" w:id="0">
    <w:p w14:paraId="6CE15953" w14:textId="77777777" w:rsidR="00737B23" w:rsidRDefault="00737B2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21577183" w14:textId="77777777" w:rsidR="00036E91" w:rsidRDefault="00B67D5A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124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2AA6211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3C7E" w14:textId="77777777" w:rsidR="00737B23" w:rsidRDefault="00737B23" w:rsidP="003A0CAE">
      <w:pPr>
        <w:spacing w:after="0" w:line="240" w:lineRule="auto"/>
      </w:pPr>
      <w:r>
        <w:separator/>
      </w:r>
    </w:p>
  </w:footnote>
  <w:footnote w:type="continuationSeparator" w:id="0">
    <w:p w14:paraId="080B7444" w14:textId="77777777" w:rsidR="00737B23" w:rsidRDefault="00737B2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EED1E64"/>
    <w:multiLevelType w:val="hybridMultilevel"/>
    <w:tmpl w:val="7F14A2D4"/>
    <w:lvl w:ilvl="0" w:tplc="17405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10089"/>
    <w:multiLevelType w:val="hybridMultilevel"/>
    <w:tmpl w:val="386AA2B6"/>
    <w:lvl w:ilvl="0" w:tplc="D27A32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53A07"/>
    <w:multiLevelType w:val="hybridMultilevel"/>
    <w:tmpl w:val="A5F8C0BC"/>
    <w:lvl w:ilvl="0" w:tplc="AF969A9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184D7E"/>
    <w:multiLevelType w:val="hybridMultilevel"/>
    <w:tmpl w:val="B608E02E"/>
    <w:lvl w:ilvl="0" w:tplc="FD04098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EB06BFD"/>
    <w:multiLevelType w:val="hybridMultilevel"/>
    <w:tmpl w:val="EE8062B2"/>
    <w:lvl w:ilvl="0" w:tplc="37540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260F4B"/>
    <w:multiLevelType w:val="hybridMultilevel"/>
    <w:tmpl w:val="4CA008D4"/>
    <w:lvl w:ilvl="0" w:tplc="E7FAEA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3050411"/>
    <w:multiLevelType w:val="hybridMultilevel"/>
    <w:tmpl w:val="DB668E80"/>
    <w:lvl w:ilvl="0" w:tplc="8CAC2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134C36"/>
    <w:multiLevelType w:val="hybridMultilevel"/>
    <w:tmpl w:val="E92A75B6"/>
    <w:lvl w:ilvl="0" w:tplc="28BC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84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4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A4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8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A9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C424D25"/>
    <w:multiLevelType w:val="hybridMultilevel"/>
    <w:tmpl w:val="76E6DAEC"/>
    <w:lvl w:ilvl="0" w:tplc="09707E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8218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6801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64E6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8F9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C41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5A3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4C1A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D786E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9" w15:restartNumberingAfterBreak="0">
    <w:nsid w:val="7F484320"/>
    <w:multiLevelType w:val="hybridMultilevel"/>
    <w:tmpl w:val="F39AEE0E"/>
    <w:lvl w:ilvl="0" w:tplc="314ECC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21"/>
  </w:num>
  <w:num w:numId="8">
    <w:abstractNumId w:val="26"/>
  </w:num>
  <w:num w:numId="9">
    <w:abstractNumId w:val="19"/>
  </w:num>
  <w:num w:numId="10">
    <w:abstractNumId w:val="10"/>
  </w:num>
  <w:num w:numId="11">
    <w:abstractNumId w:val="14"/>
  </w:num>
  <w:num w:numId="12">
    <w:abstractNumId w:val="22"/>
  </w:num>
  <w:num w:numId="13">
    <w:abstractNumId w:val="23"/>
  </w:num>
  <w:num w:numId="14">
    <w:abstractNumId w:val="1"/>
  </w:num>
  <w:num w:numId="15">
    <w:abstractNumId w:val="18"/>
  </w:num>
  <w:num w:numId="16">
    <w:abstractNumId w:val="11"/>
  </w:num>
  <w:num w:numId="17">
    <w:abstractNumId w:val="8"/>
  </w:num>
  <w:num w:numId="18">
    <w:abstractNumId w:val="6"/>
  </w:num>
  <w:num w:numId="19">
    <w:abstractNumId w:val="5"/>
  </w:num>
  <w:num w:numId="20">
    <w:abstractNumId w:val="24"/>
  </w:num>
  <w:num w:numId="21">
    <w:abstractNumId w:val="25"/>
  </w:num>
  <w:num w:numId="22">
    <w:abstractNumId w:val="4"/>
  </w:num>
  <w:num w:numId="23">
    <w:abstractNumId w:val="20"/>
  </w:num>
  <w:num w:numId="24">
    <w:abstractNumId w:val="12"/>
  </w:num>
  <w:num w:numId="25">
    <w:abstractNumId w:val="27"/>
  </w:num>
  <w:num w:numId="26">
    <w:abstractNumId w:val="16"/>
  </w:num>
  <w:num w:numId="27">
    <w:abstractNumId w:val="17"/>
  </w:num>
  <w:num w:numId="28">
    <w:abstractNumId w:val="29"/>
  </w:num>
  <w:num w:numId="29">
    <w:abstractNumId w:val="7"/>
  </w:num>
  <w:num w:numId="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124F2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2368"/>
    <w:rsid w:val="0013050A"/>
    <w:rsid w:val="00147F06"/>
    <w:rsid w:val="00170F8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56C7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50A3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0D2B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37B23"/>
    <w:rsid w:val="00770510"/>
    <w:rsid w:val="0078514B"/>
    <w:rsid w:val="0079311D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112F"/>
    <w:rsid w:val="009979E9"/>
    <w:rsid w:val="009B50BD"/>
    <w:rsid w:val="009C54FF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74CC"/>
    <w:rsid w:val="00B40883"/>
    <w:rsid w:val="00B5456A"/>
    <w:rsid w:val="00B641A7"/>
    <w:rsid w:val="00B67D5A"/>
    <w:rsid w:val="00B75598"/>
    <w:rsid w:val="00B97EB1"/>
    <w:rsid w:val="00BA4E02"/>
    <w:rsid w:val="00BD56F4"/>
    <w:rsid w:val="00C32CA7"/>
    <w:rsid w:val="00C36D68"/>
    <w:rsid w:val="00C4615D"/>
    <w:rsid w:val="00C608E0"/>
    <w:rsid w:val="00C776C5"/>
    <w:rsid w:val="00C827FF"/>
    <w:rsid w:val="00C82EB1"/>
    <w:rsid w:val="00C8316A"/>
    <w:rsid w:val="00CA651A"/>
    <w:rsid w:val="00CC18AC"/>
    <w:rsid w:val="00CD1910"/>
    <w:rsid w:val="00CE3636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E25B9"/>
    <w:rsid w:val="00F0162D"/>
    <w:rsid w:val="00F04FA7"/>
    <w:rsid w:val="00F27ABF"/>
    <w:rsid w:val="00F3285F"/>
    <w:rsid w:val="00F47B7C"/>
    <w:rsid w:val="00F84A33"/>
    <w:rsid w:val="00FB308B"/>
    <w:rsid w:val="00FB448E"/>
    <w:rsid w:val="00FC6FD6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3593"/>
  <w15:docId w15:val="{AD80AF89-BE15-4740-A37E-E2EF319C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E9D18-7197-4DD8-AC51-C190B578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6</cp:revision>
  <cp:lastPrinted>2014-09-08T08:04:00Z</cp:lastPrinted>
  <dcterms:created xsi:type="dcterms:W3CDTF">2020-04-04T16:28:00Z</dcterms:created>
  <dcterms:modified xsi:type="dcterms:W3CDTF">2020-04-06T04:07:00Z</dcterms:modified>
</cp:coreProperties>
</file>