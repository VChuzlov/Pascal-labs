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5D63ED" w:rsidRDefault="005D63ED" w:rsidP="00311E30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ЛАБОРАТОРНАЯ РАБОТА № </w:t>
      </w:r>
      <w:r w:rsidR="00E072D1">
        <w:rPr>
          <w:rFonts w:ascii="Times New Roman" w:hAnsi="Times New Roman"/>
          <w:b/>
          <w:sz w:val="28"/>
          <w:szCs w:val="24"/>
        </w:rPr>
        <w:t>6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E2EF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E2EF9">
        <w:rPr>
          <w:rFonts w:ascii="Times New Roman" w:hAnsi="Times New Roman"/>
          <w:sz w:val="24"/>
          <w:szCs w:val="24"/>
        </w:rPr>
        <w:t>М. Р. Батюк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9E2EF9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E072D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.03.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96205D">
        <w:rPr>
          <w:rFonts w:ascii="Times New Roman" w:hAnsi="Times New Roman"/>
          <w:sz w:val="28"/>
          <w:szCs w:val="28"/>
        </w:rPr>
        <w:t>Составление программ с использованием двумерных массивов.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96205D" w:rsidRDefault="005D63ED" w:rsidP="00E534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0" w:author="Vyacheslav A. Chuzlov" w:date="2020-03-26T09:08:00Z">
          <w:pPr>
            <w:spacing w:after="0" w:line="360" w:lineRule="auto"/>
            <w:ind w:firstLine="567"/>
          </w:pPr>
        </w:pPrChange>
      </w:pPr>
      <w:r>
        <w:rPr>
          <w:rFonts w:ascii="Times New Roman" w:hAnsi="Times New Roman"/>
          <w:sz w:val="28"/>
          <w:szCs w:val="28"/>
        </w:rPr>
        <w:t xml:space="preserve">Двумерный массив в Паскале представляет собой таблицу, состоящую из нескольких одномерных массивов. </w:t>
      </w:r>
    </w:p>
    <w:p w:rsidR="0096205D" w:rsidRDefault="0096205D" w:rsidP="00E534F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1" w:author="Vyacheslav A. Chuzlov" w:date="2020-03-26T09:08:00Z">
          <w:pPr>
            <w:spacing w:after="0" w:line="360" w:lineRule="auto"/>
          </w:pPr>
        </w:pPrChange>
      </w:pPr>
      <w:r>
        <w:rPr>
          <w:rFonts w:ascii="Times New Roman" w:hAnsi="Times New Roman"/>
          <w:sz w:val="28"/>
          <w:szCs w:val="28"/>
        </w:rPr>
        <w:t xml:space="preserve">Каждый элемент обладает двумя индексами. Первый – номер строки, в котором располагается элемент, а второй – номер столбца. </w:t>
      </w:r>
    </w:p>
    <w:p w:rsidR="0096205D" w:rsidRDefault="0096205D" w:rsidP="00E534F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2" w:author="Vyacheslav A. Chuzlov" w:date="2020-03-26T09:08:00Z">
          <w:pPr>
            <w:spacing w:after="0" w:line="360" w:lineRule="auto"/>
          </w:pPr>
        </w:pPrChange>
      </w:pPr>
      <w:r>
        <w:rPr>
          <w:rFonts w:ascii="Times New Roman" w:hAnsi="Times New Roman"/>
          <w:sz w:val="28"/>
          <w:szCs w:val="28"/>
        </w:rPr>
        <w:t>Как и одномерные, двумерные массивы можно объявлять в блоке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>», чтобы значения элементов были постоянными, а также задавать внутри программы или вводить с клавиатуры.</w:t>
      </w:r>
    </w:p>
    <w:p w:rsidR="0096205D" w:rsidRPr="0096205D" w:rsidRDefault="0096205D" w:rsidP="00E534F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3" w:author="Vyacheslav A. Chuzlov" w:date="2020-03-26T09:08:00Z">
          <w:pPr>
            <w:spacing w:after="0" w:line="360" w:lineRule="auto"/>
          </w:pPr>
        </w:pPrChange>
      </w:pPr>
      <w:r>
        <w:rPr>
          <w:rFonts w:ascii="Times New Roman" w:hAnsi="Times New Roman"/>
          <w:sz w:val="28"/>
          <w:szCs w:val="28"/>
        </w:rPr>
        <w:t xml:space="preserve">Для работы со строками и столбцами используются два оператора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причем один из них вложен в другой. </w:t>
      </w:r>
    </w:p>
    <w:p w:rsidR="005D63ED" w:rsidRDefault="005D63ED" w:rsidP="00311E30">
      <w:pPr>
        <w:spacing w:after="0" w:line="360" w:lineRule="auto"/>
        <w:ind w:firstLine="567"/>
        <w:jc w:val="center"/>
        <w:rPr>
          <w:rFonts w:ascii="Segoe UI" w:hAnsi="Segoe UI" w:cs="Segoe UI"/>
          <w:color w:val="404248"/>
          <w:shd w:val="clear" w:color="auto" w:fill="E8E8E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9E2EF9">
        <w:rPr>
          <w:rFonts w:ascii="Times New Roman" w:hAnsi="Times New Roman"/>
          <w:b/>
          <w:sz w:val="28"/>
          <w:szCs w:val="28"/>
        </w:rPr>
        <w:t xml:space="preserve"> №</w:t>
      </w:r>
      <w:r w:rsidR="00E072D1">
        <w:rPr>
          <w:rFonts w:ascii="Times New Roman" w:hAnsi="Times New Roman"/>
          <w:b/>
          <w:sz w:val="28"/>
          <w:szCs w:val="28"/>
        </w:rPr>
        <w:t>1</w:t>
      </w:r>
    </w:p>
    <w:p w:rsidR="00E072D1" w:rsidRDefault="00E072D1" w:rsidP="00E534F3">
      <w:pPr>
        <w:pStyle w:val="a7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4" w:author="Vyacheslav A. Chuzlov" w:date="2020-03-26T09:08:00Z">
          <w:pPr>
            <w:pStyle w:val="a7"/>
            <w:numPr>
              <w:numId w:val="23"/>
            </w:numPr>
            <w:shd w:val="clear" w:color="auto" w:fill="FFFFFF"/>
            <w:spacing w:after="0" w:line="240" w:lineRule="auto"/>
            <w:ind w:hanging="360"/>
          </w:pPr>
        </w:pPrChange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матрицу 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(3, 3) случайными числами от -5 до 5</w:t>
      </w:r>
    </w:p>
    <w:p w:rsidR="00E072D1" w:rsidRDefault="00E072D1" w:rsidP="00E534F3">
      <w:pPr>
        <w:pStyle w:val="a7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5" w:author="Vyacheslav A. Chuzlov" w:date="2020-03-26T09:08:00Z">
          <w:pPr>
            <w:pStyle w:val="a7"/>
            <w:numPr>
              <w:numId w:val="23"/>
            </w:numPr>
            <w:shd w:val="clear" w:color="auto" w:fill="FFFFFF"/>
            <w:spacing w:after="0" w:line="240" w:lineRule="auto"/>
            <w:ind w:hanging="360"/>
          </w:pPr>
        </w:pPrChange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Найти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произведение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минимального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матрицы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сумму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положительных элементов. </w:t>
      </w:r>
    </w:p>
    <w:p w:rsidR="00E072D1" w:rsidRPr="00E072D1" w:rsidRDefault="00E072D1" w:rsidP="00E534F3">
      <w:pPr>
        <w:pStyle w:val="a7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6" w:author="Vyacheslav A. Chuzlov" w:date="2020-03-26T09:08:00Z">
          <w:pPr>
            <w:pStyle w:val="a7"/>
            <w:numPr>
              <w:numId w:val="23"/>
            </w:numPr>
            <w:shd w:val="clear" w:color="auto" w:fill="FFFFFF"/>
            <w:spacing w:after="0" w:line="240" w:lineRule="auto"/>
            <w:ind w:hanging="360"/>
          </w:pPr>
        </w:pPrChange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Значения элементов матрицы и результат расчета вывести в файл.</w:t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9E2EF9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9E2EF9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program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L61;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var</w:t>
      </w:r>
      <w:proofErr w:type="spellEnd"/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a: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array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[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1..3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,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1..3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]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of 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j: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integer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p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, s, min: 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f: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text;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assign(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f,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'L61.txt'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rewrite(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min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:=a[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];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3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j:=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3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lastRenderedPageBreak/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a[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 j]:= random(-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5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5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f, 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]: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5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:rsidR="00E534F3" w:rsidRDefault="00E072D1" w:rsidP="00E072D1">
      <w:pPr>
        <w:autoSpaceDE w:val="0"/>
        <w:autoSpaceDN w:val="0"/>
        <w:adjustRightInd w:val="0"/>
        <w:spacing w:after="0" w:line="240" w:lineRule="auto"/>
        <w:rPr>
          <w:ins w:id="7" w:author="Vyacheslav A. Chuzlov" w:date="2020-03-26T09:10:00Z"/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if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]&gt;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0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then </w:t>
      </w:r>
    </w:p>
    <w:p w:rsidR="00E072D1" w:rsidRPr="00E072D1" w:rsidRDefault="00E534F3" w:rsidP="00E534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ins w:id="8" w:author="Vyacheslav A. Chuzlov" w:date="2020-03-26T09:10:00Z">
        <w:r>
          <w:rPr>
            <w:rFonts w:ascii="Courier New" w:hAnsi="Courier New" w:cs="Courier New"/>
            <w:b/>
            <w:bCs/>
            <w:color w:val="000000"/>
            <w:sz w:val="24"/>
            <w:szCs w:val="20"/>
            <w:lang w:eastAsia="ru-RU"/>
          </w:rPr>
          <w:t xml:space="preserve">        </w:t>
        </w:r>
      </w:ins>
      <w:commentRangeStart w:id="9"/>
      <w:proofErr w:type="gramStart"/>
      <w:r w:rsidR="00E072D1"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</w:t>
      </w:r>
      <w:proofErr w:type="gramEnd"/>
      <w:r w:rsidR="00E072D1"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:=s+a[i,j];</w:t>
      </w:r>
      <w:commentRangeEnd w:id="9"/>
      <w:r>
        <w:rPr>
          <w:rStyle w:val="ad"/>
        </w:rPr>
        <w:commentReference w:id="9"/>
      </w:r>
    </w:p>
    <w:p w:rsidR="00E534F3" w:rsidRDefault="00E072D1" w:rsidP="00E072D1">
      <w:pPr>
        <w:autoSpaceDE w:val="0"/>
        <w:autoSpaceDN w:val="0"/>
        <w:adjustRightInd w:val="0"/>
        <w:spacing w:after="0" w:line="240" w:lineRule="auto"/>
        <w:rPr>
          <w:ins w:id="10" w:author="Vyacheslav A. Chuzlov" w:date="2020-03-26T09:10:00Z"/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if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]&lt;min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then </w:t>
      </w:r>
    </w:p>
    <w:p w:rsidR="00E072D1" w:rsidRPr="00E072D1" w:rsidRDefault="00E534F3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ins w:id="11" w:author="Vyacheslav A. Chuzlov" w:date="2020-03-26T09:10:00Z">
        <w:r>
          <w:rPr>
            <w:rFonts w:ascii="Courier New" w:hAnsi="Courier New" w:cs="Courier New"/>
            <w:b/>
            <w:bCs/>
            <w:color w:val="000000"/>
            <w:sz w:val="24"/>
            <w:szCs w:val="20"/>
            <w:lang w:eastAsia="ru-RU"/>
          </w:rPr>
          <w:t xml:space="preserve">        </w:t>
        </w:r>
      </w:ins>
      <w:proofErr w:type="gramStart"/>
      <w:r w:rsidR="00E072D1"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min</w:t>
      </w:r>
      <w:proofErr w:type="gramEnd"/>
      <w:r w:rsidR="00E072D1"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:=a[</w:t>
      </w:r>
      <w:proofErr w:type="spellStart"/>
      <w:r w:rsidR="00E072D1"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="00E072D1"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];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f);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p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:=s*min;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(f ,</w:t>
      </w:r>
      <w:r w:rsidRPr="00E072D1">
        <w:rPr>
          <w:rFonts w:ascii="Courier New" w:hAnsi="Courier New" w:cs="Courier New"/>
          <w:color w:val="0000FF"/>
          <w:sz w:val="24"/>
          <w:szCs w:val="20"/>
          <w:lang w:eastAsia="ru-RU"/>
        </w:rPr>
        <w:t xml:space="preserve">'Произведение минимального элемента на сумму </w:t>
      </w:r>
      <w:proofErr w:type="gramStart"/>
      <w:r w:rsidRPr="00E072D1">
        <w:rPr>
          <w:rFonts w:ascii="Courier New" w:hAnsi="Courier New" w:cs="Courier New"/>
          <w:color w:val="0000FF"/>
          <w:sz w:val="24"/>
          <w:szCs w:val="20"/>
          <w:lang w:eastAsia="ru-RU"/>
        </w:rPr>
        <w:t>положительных</w:t>
      </w:r>
      <w:proofErr w:type="gramEnd"/>
      <w:r w:rsidRPr="00E072D1">
        <w:rPr>
          <w:rFonts w:ascii="Courier New" w:hAnsi="Courier New" w:cs="Courier New"/>
          <w:color w:val="0000FF"/>
          <w:sz w:val="24"/>
          <w:szCs w:val="20"/>
          <w:lang w:eastAsia="ru-RU"/>
        </w:rPr>
        <w:t xml:space="preserve"> = '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, p:</w:t>
      </w:r>
      <w:r w:rsidRPr="00E072D1">
        <w:rPr>
          <w:rFonts w:ascii="Courier New" w:hAnsi="Courier New" w:cs="Courier New"/>
          <w:color w:val="006400"/>
          <w:sz w:val="24"/>
          <w:szCs w:val="20"/>
          <w:lang w:eastAsia="ru-RU"/>
        </w:rPr>
        <w:t>4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20"/>
          <w:lang w:eastAsia="ru-RU"/>
        </w:rPr>
        <w:t>2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close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(f);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proofErr w:type="spell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end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.</w:t>
      </w:r>
    </w:p>
    <w:p w:rsidR="00E072D1" w:rsidRDefault="00E072D1" w:rsidP="009E2EF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Default="00311E30" w:rsidP="009E2EF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072D1" w:rsidRP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 4.0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72D1">
        <w:rPr>
          <w:rFonts w:ascii="Times New Roman" w:hAnsi="Times New Roman"/>
          <w:sz w:val="28"/>
          <w:szCs w:val="28"/>
        </w:rPr>
        <w:t>0.0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72D1">
        <w:rPr>
          <w:rFonts w:ascii="Times New Roman" w:hAnsi="Times New Roman"/>
          <w:sz w:val="28"/>
          <w:szCs w:val="28"/>
        </w:rPr>
        <w:t xml:space="preserve"> -3.0</w:t>
      </w:r>
    </w:p>
    <w:p w:rsidR="00E072D1" w:rsidRP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-4.0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72D1">
        <w:rPr>
          <w:rFonts w:ascii="Times New Roman" w:hAnsi="Times New Roman"/>
          <w:sz w:val="28"/>
          <w:szCs w:val="28"/>
        </w:rPr>
        <w:t>-5.0  1.0</w:t>
      </w:r>
    </w:p>
    <w:p w:rsidR="00E072D1" w:rsidRP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 2.0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72D1">
        <w:rPr>
          <w:rFonts w:ascii="Times New Roman" w:hAnsi="Times New Roman"/>
          <w:sz w:val="28"/>
          <w:szCs w:val="28"/>
        </w:rPr>
        <w:t xml:space="preserve">4.0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72D1">
        <w:rPr>
          <w:rFonts w:ascii="Times New Roman" w:hAnsi="Times New Roman"/>
          <w:sz w:val="28"/>
          <w:szCs w:val="28"/>
        </w:rPr>
        <w:t>0.0</w:t>
      </w:r>
    </w:p>
    <w:p w:rsid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Произведение минимального элемента на сумму </w:t>
      </w:r>
      <w:proofErr w:type="gramStart"/>
      <w:r w:rsidRPr="00E072D1">
        <w:rPr>
          <w:rFonts w:ascii="Times New Roman" w:hAnsi="Times New Roman"/>
          <w:sz w:val="28"/>
          <w:szCs w:val="28"/>
        </w:rPr>
        <w:t>положительных</w:t>
      </w:r>
      <w:proofErr w:type="gramEnd"/>
      <w:r w:rsidRPr="00E072D1">
        <w:rPr>
          <w:rFonts w:ascii="Times New Roman" w:hAnsi="Times New Roman"/>
          <w:sz w:val="28"/>
          <w:szCs w:val="28"/>
        </w:rPr>
        <w:t xml:space="preserve"> = -55.00</w:t>
      </w:r>
    </w:p>
    <w:p w:rsid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072D1" w:rsidRDefault="00E072D1" w:rsidP="00E072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374D" w:rsidRDefault="00F5374D" w:rsidP="00E072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</w:t>
      </w:r>
      <w:r w:rsidR="00E072D1">
        <w:rPr>
          <w:rFonts w:ascii="Times New Roman" w:hAnsi="Times New Roman"/>
          <w:b/>
          <w:sz w:val="28"/>
          <w:szCs w:val="28"/>
        </w:rPr>
        <w:t>2</w:t>
      </w:r>
    </w:p>
    <w:p w:rsidR="00E072D1" w:rsidRPr="00E072D1" w:rsidRDefault="00E072D1" w:rsidP="00E534F3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12" w:author="Vyacheslav A. Chuzlov" w:date="2020-03-26T09:12:00Z">
          <w:pPr>
            <w:pStyle w:val="a7"/>
            <w:numPr>
              <w:numId w:val="24"/>
            </w:numPr>
            <w:shd w:val="clear" w:color="auto" w:fill="FFFFFF"/>
            <w:spacing w:after="0" w:line="240" w:lineRule="auto"/>
            <w:ind w:hanging="360"/>
          </w:pPr>
        </w:pPrChange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матрицу а (4, 4) случайными целыми числами от 1 до 100</w:t>
      </w:r>
    </w:p>
    <w:p w:rsidR="00E072D1" w:rsidRPr="00E072D1" w:rsidRDefault="00E072D1" w:rsidP="00E534F3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13" w:author="Vyacheslav A. Chuzlov" w:date="2020-03-26T09:12:00Z">
          <w:pPr>
            <w:pStyle w:val="a7"/>
            <w:numPr>
              <w:numId w:val="24"/>
            </w:numPr>
            <w:shd w:val="clear" w:color="auto" w:fill="FFFFFF"/>
            <w:spacing w:after="0" w:line="240" w:lineRule="auto"/>
            <w:ind w:hanging="360"/>
          </w:pPr>
        </w:pPrChange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Вывести значения ее элементов в файл. </w:t>
      </w:r>
    </w:p>
    <w:p w:rsidR="00E072D1" w:rsidRPr="00E072D1" w:rsidRDefault="00E072D1" w:rsidP="00E534F3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14" w:author="Vyacheslav A. Chuzlov" w:date="2020-03-26T09:12:00Z">
          <w:pPr>
            <w:pStyle w:val="a7"/>
            <w:numPr>
              <w:numId w:val="24"/>
            </w:numPr>
            <w:shd w:val="clear" w:color="auto" w:fill="FFFFFF"/>
            <w:spacing w:after="0" w:line="240" w:lineRule="auto"/>
            <w:ind w:hanging="360"/>
          </w:pPr>
        </w:pPrChange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Найти максимальный элемент в каждой строке. </w:t>
      </w:r>
    </w:p>
    <w:p w:rsidR="00AE1E55" w:rsidRDefault="00E072D1" w:rsidP="00E534F3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15" w:author="Vyacheslav A. Chuzlov" w:date="2020-03-26T09:12:00Z">
          <w:pPr>
            <w:pStyle w:val="a7"/>
            <w:numPr>
              <w:numId w:val="24"/>
            </w:numPr>
            <w:shd w:val="clear" w:color="auto" w:fill="FFFFFF"/>
            <w:spacing w:after="0" w:line="240" w:lineRule="auto"/>
            <w:ind w:hanging="360"/>
          </w:pPr>
        </w:pPrChange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Среди максимальных элементов каждой строки </w:t>
      </w:r>
      <w:r w:rsidR="00AE1E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найти </w:t>
      </w:r>
      <w:proofErr w:type="gramStart"/>
      <w:r w:rsidR="00AE1E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минимальный</w:t>
      </w:r>
      <w:proofErr w:type="gramEnd"/>
      <w:r w:rsidR="00AE1E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E072D1" w:rsidRPr="00AE1E55" w:rsidRDefault="00E072D1" w:rsidP="00E072D1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Результаты вывести в файл.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5374D" w:rsidRPr="00E072D1" w:rsidRDefault="00F5374D" w:rsidP="00F5374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E072D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program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L62;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var</w:t>
      </w:r>
      <w:proofErr w:type="spellEnd"/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a: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array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[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1..4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,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1..4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]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of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b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: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array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[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1..4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]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of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i,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: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integer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f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 text;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max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, min: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max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assign(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f,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'L62.txt'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rewrite(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4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do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j:=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4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a[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i, j]:= random(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,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100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f, 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]: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6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lastRenderedPageBreak/>
        <w:t xml:space="preserve">    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f);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4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j:=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4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if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]&gt;max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then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begin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max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:=a[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];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b[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i]:=max;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max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f ,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'</w:t>
      </w:r>
      <w:r w:rsidRPr="00E072D1">
        <w:rPr>
          <w:rFonts w:ascii="Courier New" w:hAnsi="Courier New" w:cs="Courier New"/>
          <w:color w:val="0000FF"/>
          <w:sz w:val="24"/>
          <w:szCs w:val="18"/>
          <w:lang w:eastAsia="ru-RU"/>
        </w:rPr>
        <w:t>Максимальный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FF"/>
          <w:sz w:val="24"/>
          <w:szCs w:val="18"/>
          <w:lang w:eastAsia="ru-RU"/>
        </w:rPr>
        <w:t>элемент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 xml:space="preserve"> '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, i,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 xml:space="preserve">' </w:t>
      </w:r>
      <w:r w:rsidRPr="00E072D1">
        <w:rPr>
          <w:rFonts w:ascii="Courier New" w:hAnsi="Courier New" w:cs="Courier New"/>
          <w:color w:val="0000FF"/>
          <w:sz w:val="24"/>
          <w:szCs w:val="18"/>
          <w:lang w:eastAsia="ru-RU"/>
        </w:rPr>
        <w:t>строки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'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, </w:t>
      </w:r>
      <w:r w:rsidRPr="00E072D1">
        <w:rPr>
          <w:rFonts w:ascii="Courier New" w:hAnsi="Courier New" w:cs="Courier New"/>
          <w:color w:val="0000FF"/>
          <w:sz w:val="24"/>
          <w:szCs w:val="18"/>
          <w:lang w:val="en-US" w:eastAsia="ru-RU"/>
        </w:rPr>
        <w:t>' = '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, b[i]: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4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2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min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:=b[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];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18"/>
          <w:lang w:val="en-US" w:eastAsia="ru-RU"/>
        </w:rPr>
        <w:t xml:space="preserve">4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do 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>if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b[i]&lt;min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val="en-US" w:eastAsia="ru-RU"/>
        </w:rPr>
        <w:t xml:space="preserve">then </w:t>
      </w: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>min:=b[i];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val="en-US"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(f ,</w:t>
      </w:r>
      <w:r w:rsidRPr="00E072D1">
        <w:rPr>
          <w:rFonts w:ascii="Courier New" w:hAnsi="Courier New" w:cs="Courier New"/>
          <w:color w:val="0000FF"/>
          <w:sz w:val="24"/>
          <w:szCs w:val="18"/>
          <w:lang w:eastAsia="ru-RU"/>
        </w:rPr>
        <w:t>'Минимальный элемент  = '</w:t>
      </w:r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, min:</w:t>
      </w:r>
      <w:r w:rsidRPr="00E072D1">
        <w:rPr>
          <w:rFonts w:ascii="Courier New" w:hAnsi="Courier New" w:cs="Courier New"/>
          <w:color w:val="006400"/>
          <w:sz w:val="24"/>
          <w:szCs w:val="18"/>
          <w:lang w:eastAsia="ru-RU"/>
        </w:rPr>
        <w:t>4</w:t>
      </w:r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18"/>
          <w:lang w:eastAsia="ru-RU"/>
        </w:rPr>
        <w:t>2</w:t>
      </w:r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close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(f);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eastAsia="ru-RU"/>
        </w:rPr>
      </w:pPr>
      <w:proofErr w:type="spellStart"/>
      <w:r w:rsidRPr="00E072D1">
        <w:rPr>
          <w:rFonts w:ascii="Courier New" w:hAnsi="Courier New" w:cs="Courier New"/>
          <w:b/>
          <w:bCs/>
          <w:color w:val="000000"/>
          <w:sz w:val="24"/>
          <w:szCs w:val="18"/>
          <w:lang w:eastAsia="ru-RU"/>
        </w:rPr>
        <w:t>end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18"/>
          <w:lang w:eastAsia="ru-RU"/>
        </w:rPr>
        <w:t>.</w:t>
      </w:r>
    </w:p>
    <w:p w:rsidR="00E072D1" w:rsidRDefault="00E072D1" w:rsidP="00E072D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F5374D" w:rsidRDefault="00F5374D" w:rsidP="00F5374D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</w:p>
    <w:p w:rsidR="00E072D1" w:rsidRPr="00E072D1" w:rsidRDefault="00F5374D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F5374D">
        <w:rPr>
          <w:rFonts w:ascii="Times New Roman" w:hAnsi="Times New Roman"/>
          <w:sz w:val="28"/>
          <w:szCs w:val="28"/>
        </w:rPr>
        <w:t xml:space="preserve">  </w:t>
      </w:r>
      <w:r w:rsidR="00E072D1" w:rsidRPr="00E072D1">
        <w:rPr>
          <w:rFonts w:ascii="Times New Roman" w:hAnsi="Times New Roman"/>
          <w:sz w:val="28"/>
          <w:szCs w:val="28"/>
        </w:rPr>
        <w:t>16.0  45.0  27.0  52.0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 37.0  55.0  95.0  23.0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 36.0  92.0  23.0   6.0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 xml:space="preserve">  98.0  10.0  37.0  29.0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>Максимальный элемент 1 строки = 52.00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>Максимальный элемент 2 строки = 95.00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>Максимальный элемент 3 строки = 92.00</w:t>
      </w:r>
    </w:p>
    <w:p w:rsidR="00E072D1" w:rsidRPr="00E072D1" w:rsidRDefault="00E072D1" w:rsidP="00E072D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>Максимальный элемент 4 строки = 98.00</w:t>
      </w:r>
    </w:p>
    <w:p w:rsidR="00F5374D" w:rsidRDefault="00E072D1" w:rsidP="00E072D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072D1">
        <w:rPr>
          <w:rFonts w:ascii="Times New Roman" w:hAnsi="Times New Roman"/>
          <w:sz w:val="28"/>
          <w:szCs w:val="28"/>
        </w:rPr>
        <w:t>Минимальный элемент  = 52.00</w:t>
      </w:r>
    </w:p>
    <w:p w:rsidR="00E072D1" w:rsidRDefault="00E072D1" w:rsidP="00E072D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F5374D" w:rsidRDefault="00E072D1" w:rsidP="00E072D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№3</w:t>
      </w:r>
    </w:p>
    <w:p w:rsidR="00E072D1" w:rsidRPr="00E072D1" w:rsidRDefault="00E072D1" w:rsidP="00E534F3">
      <w:pPr>
        <w:pStyle w:val="a7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16" w:author="Vyacheslav A. Chuzlov" w:date="2020-03-26T09:12:00Z">
          <w:pPr>
            <w:pStyle w:val="a7"/>
            <w:numPr>
              <w:numId w:val="25"/>
            </w:numPr>
            <w:shd w:val="clear" w:color="auto" w:fill="FFFFFF"/>
            <w:spacing w:after="0" w:line="240" w:lineRule="auto"/>
            <w:ind w:hanging="360"/>
          </w:pPr>
        </w:pPrChange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матрицу 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(5, 1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0) случайными числами от 0 до 9.</w:t>
      </w:r>
    </w:p>
    <w:p w:rsidR="00E072D1" w:rsidRPr="00E072D1" w:rsidRDefault="00E072D1" w:rsidP="00E534F3">
      <w:pPr>
        <w:pStyle w:val="a7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17" w:author="Vyacheslav A. Chuzlov" w:date="2020-03-26T09:12:00Z">
          <w:pPr>
            <w:pStyle w:val="a7"/>
            <w:numPr>
              <w:numId w:val="25"/>
            </w:numPr>
            <w:shd w:val="clear" w:color="auto" w:fill="FFFFFF"/>
            <w:spacing w:after="0" w:line="240" w:lineRule="auto"/>
            <w:ind w:hanging="360"/>
          </w:pPr>
        </w:pPrChange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Найти столбец матрицы с максимальной суммой элементов.</w:t>
      </w:r>
    </w:p>
    <w:p w:rsidR="00E072D1" w:rsidRPr="00AE1E55" w:rsidRDefault="00E072D1" w:rsidP="00E534F3">
      <w:pPr>
        <w:pStyle w:val="a7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18" w:author="Vyacheslav A. Chuzlov" w:date="2020-03-26T09:12:00Z">
          <w:pPr>
            <w:pStyle w:val="a7"/>
            <w:numPr>
              <w:numId w:val="25"/>
            </w:numPr>
            <w:shd w:val="clear" w:color="auto" w:fill="FFFFFF"/>
            <w:spacing w:after="0" w:line="240" w:lineRule="auto"/>
            <w:ind w:hanging="360"/>
          </w:pPr>
        </w:pPrChange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Значения элементов матрицы и результат расчета вывести в файл.</w:t>
      </w: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Программная реализация</w:t>
      </w: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lastRenderedPageBreak/>
        <w:t>program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L63;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var</w:t>
      </w:r>
      <w:proofErr w:type="spellEnd"/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a: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array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[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1..5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,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1..10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]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of 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n,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, j: 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integer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maxs,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s: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f: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text;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assign(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f, </w:t>
      </w:r>
      <w:r w:rsidRPr="00E072D1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'L63.txt'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rewrite(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maxs</w:t>
      </w:r>
      <w:proofErr w:type="spellEnd"/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:=s;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5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j:=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10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a[</w:t>
      </w:r>
      <w:proofErr w:type="spellStart"/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]:=random(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9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write(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f, a[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i,j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]: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7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(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j:=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10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</w:p>
    <w:p w:rsidR="00E534F3" w:rsidRDefault="00E072D1" w:rsidP="00E072D1">
      <w:pPr>
        <w:autoSpaceDE w:val="0"/>
        <w:autoSpaceDN w:val="0"/>
        <w:adjustRightInd w:val="0"/>
        <w:spacing w:after="0" w:line="240" w:lineRule="auto"/>
        <w:rPr>
          <w:ins w:id="19" w:author="Vyacheslav A. Chuzlov" w:date="2020-03-26T09:13:00Z"/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for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i:=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to </w:t>
      </w:r>
      <w:r w:rsidRPr="00E072D1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5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do </w:t>
      </w:r>
    </w:p>
    <w:p w:rsidR="00E072D1" w:rsidRPr="00E072D1" w:rsidRDefault="00E534F3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ins w:id="20" w:author="Vyacheslav A. Chuzlov" w:date="2020-03-26T09:13:00Z">
        <w:r>
          <w:rPr>
            <w:rFonts w:ascii="Courier New" w:hAnsi="Courier New" w:cs="Courier New"/>
            <w:b/>
            <w:bCs/>
            <w:color w:val="000000"/>
            <w:sz w:val="24"/>
            <w:szCs w:val="20"/>
            <w:lang w:eastAsia="ru-RU"/>
          </w:rPr>
          <w:t xml:space="preserve">      </w:t>
        </w:r>
      </w:ins>
      <w:commentRangeStart w:id="21"/>
      <w:proofErr w:type="gramStart"/>
      <w:r w:rsidR="00E072D1"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</w:t>
      </w:r>
      <w:proofErr w:type="gramEnd"/>
      <w:r w:rsidR="00E072D1"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:=s+a[i,j]; </w:t>
      </w:r>
      <w:commentRangeEnd w:id="21"/>
      <w:r>
        <w:rPr>
          <w:rStyle w:val="ad"/>
        </w:rPr>
        <w:commentReference w:id="21"/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if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s&gt;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maxs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then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  <w:proofErr w:type="gramEnd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spellStart"/>
      <w:proofErr w:type="gramStart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maxs</w:t>
      </w:r>
      <w:proofErr w:type="spellEnd"/>
      <w:proofErr w:type="gramEnd"/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:=s;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  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n:=j;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    </w:t>
      </w:r>
      <w:proofErr w:type="spell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end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; 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  s:=</w:t>
      </w:r>
      <w:r w:rsidRPr="00E072D1">
        <w:rPr>
          <w:rFonts w:ascii="Courier New" w:hAnsi="Courier New" w:cs="Courier New"/>
          <w:color w:val="006400"/>
          <w:sz w:val="24"/>
          <w:szCs w:val="20"/>
          <w:lang w:eastAsia="ru-RU"/>
        </w:rPr>
        <w:t>0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  </w:t>
      </w:r>
      <w:proofErr w:type="spell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end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(f, </w:t>
      </w:r>
      <w:r w:rsidRPr="00E072D1">
        <w:rPr>
          <w:rFonts w:ascii="Courier New" w:hAnsi="Courier New" w:cs="Courier New"/>
          <w:color w:val="0000FF"/>
          <w:sz w:val="24"/>
          <w:szCs w:val="20"/>
          <w:lang w:eastAsia="ru-RU"/>
        </w:rPr>
        <w:t>'Столбец с максимальной суммой элементов - '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, n);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writeln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(f, </w:t>
      </w:r>
      <w:r w:rsidRPr="00E072D1">
        <w:rPr>
          <w:rFonts w:ascii="Courier New" w:hAnsi="Courier New" w:cs="Courier New"/>
          <w:color w:val="0000FF"/>
          <w:sz w:val="24"/>
          <w:szCs w:val="20"/>
          <w:lang w:eastAsia="ru-RU"/>
        </w:rPr>
        <w:t>'Сумма элементов = '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, maxs:</w:t>
      </w:r>
      <w:r w:rsidRPr="00E072D1">
        <w:rPr>
          <w:rFonts w:ascii="Courier New" w:hAnsi="Courier New" w:cs="Courier New"/>
          <w:color w:val="006400"/>
          <w:sz w:val="24"/>
          <w:szCs w:val="20"/>
          <w:lang w:eastAsia="ru-RU"/>
        </w:rPr>
        <w:t>3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:</w:t>
      </w:r>
      <w:r w:rsidRPr="00E072D1">
        <w:rPr>
          <w:rFonts w:ascii="Courier New" w:hAnsi="Courier New" w:cs="Courier New"/>
          <w:color w:val="006400"/>
          <w:sz w:val="24"/>
          <w:szCs w:val="20"/>
          <w:lang w:eastAsia="ru-RU"/>
        </w:rPr>
        <w:t>1</w:t>
      </w: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);</w:t>
      </w:r>
    </w:p>
    <w:p w:rsidR="00E072D1" w:rsidRPr="00E072D1" w:rsidRDefault="00E072D1" w:rsidP="00E0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 </w:t>
      </w:r>
      <w:proofErr w:type="spellStart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close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(f);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</w:pPr>
      <w:proofErr w:type="spellStart"/>
      <w:r w:rsidRPr="00E072D1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end</w:t>
      </w:r>
      <w:proofErr w:type="spellEnd"/>
      <w:r w:rsidRPr="00E072D1">
        <w:rPr>
          <w:rFonts w:ascii="Courier New" w:hAnsi="Courier New" w:cs="Courier New"/>
          <w:color w:val="000000"/>
          <w:sz w:val="24"/>
          <w:szCs w:val="20"/>
          <w:lang w:eastAsia="ru-RU"/>
        </w:rPr>
        <w:t>.</w:t>
      </w: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Ответ</w:t>
      </w: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7.0    7.0    4.0    8.0    3.0    9.0    9.0    9.0    2.0    5.0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3.0    4.0    3.0    2.0    3.0    6.0    2.0    2.0    0.0    1.0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2.0    0.0    7.0    4.0    1.0    5.0    8.0    0.0    6.0    4.0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5.0    3.0    8.0    5.0    8.0    9.0    3.0    8.0    1.0    1.0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8.0    6.0    9.0    8.0    5.0    8.0    3.0    8.0    6.0    9.0</w:t>
      </w:r>
    </w:p>
    <w:p w:rsid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Столбец с максимальной суммой элементов - 6</w:t>
      </w:r>
    </w:p>
    <w:p w:rsidR="00E072D1" w:rsidRPr="00E072D1" w:rsidRDefault="00E072D1" w:rsidP="00E072D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72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Сумма элементов = 37.0</w:t>
      </w:r>
    </w:p>
    <w:p w:rsidR="00E072D1" w:rsidRDefault="00E072D1" w:rsidP="00E072D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0F611A" w:rsidRDefault="000F611A" w:rsidP="00AE1E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№4</w:t>
      </w:r>
    </w:p>
    <w:p w:rsidR="000F611A" w:rsidRPr="005A3B6D" w:rsidRDefault="000F611A" w:rsidP="00E534F3">
      <w:pPr>
        <w:pStyle w:val="a7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22" w:author="Vyacheslav A. Chuzlov" w:date="2020-03-26T09:14:00Z">
          <w:pPr>
            <w:pStyle w:val="a7"/>
            <w:numPr>
              <w:numId w:val="26"/>
            </w:numPr>
            <w:shd w:val="clear" w:color="auto" w:fill="FFFFFF"/>
            <w:spacing w:after="0" w:line="240" w:lineRule="auto"/>
            <w:ind w:hanging="360"/>
          </w:pPr>
        </w:pPrChange>
      </w:pPr>
      <w:r w:rsidRPr="000F61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Найти сумму положительных (P) и количество отрицательных (О) элементов массива Z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(7)</w:t>
      </w:r>
      <w:r w:rsidR="005A3B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5A3B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минимальный элемент второго столбца матрицы</w:t>
      </w:r>
      <w:proofErr w:type="gramStart"/>
      <w:r w:rsidRPr="005A3B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</w:t>
      </w:r>
      <w:proofErr w:type="gramEnd"/>
      <w:r w:rsidRPr="005A3B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(2,3).</w:t>
      </w:r>
    </w:p>
    <w:p w:rsidR="000F611A" w:rsidRPr="009B67C1" w:rsidRDefault="000F611A" w:rsidP="00E534F3">
      <w:pPr>
        <w:pStyle w:val="a7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23" w:author="Vyacheslav A. Chuzlov" w:date="2020-03-26T09:14:00Z">
          <w:pPr>
            <w:pStyle w:val="a7"/>
            <w:numPr>
              <w:numId w:val="26"/>
            </w:numPr>
            <w:shd w:val="clear" w:color="auto" w:fill="FFFFFF"/>
            <w:spacing w:after="0" w:line="240" w:lineRule="auto"/>
            <w:ind w:hanging="360"/>
          </w:pPr>
        </w:pPrChange>
      </w:pPr>
      <w:r w:rsidRPr="000F61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Вывести значения элементов массива </w:t>
      </w:r>
      <w:r w:rsidRPr="000F611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0F61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r w:rsidRPr="000F61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9B67C1" w:rsidRPr="009B67C1" w:rsidRDefault="009B67C1" w:rsidP="009B67C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9B67C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Исходные данные:</w:t>
      </w:r>
    </w:p>
    <w:p w:rsidR="005A3B6D" w:rsidRDefault="005A3B6D" w:rsidP="005A3B6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0F611A" w:rsidRPr="00E534F3" w:rsidRDefault="000F611A" w:rsidP="005A3B6D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  <w:rPrChange w:id="24" w:author="Vyacheslav A. Chuzlov" w:date="2020-03-26T09:10:00Z">
            <w:rPr>
              <w:rFonts w:ascii="Times New Roman" w:eastAsia="Times New Roman" w:hAnsi="Times New Roman"/>
              <w:i/>
              <w:color w:val="000000"/>
              <w:sz w:val="28"/>
              <w:szCs w:val="28"/>
              <w:lang w:val="en-US" w:eastAsia="ru-RU"/>
            </w:rPr>
          </w:rPrChange>
        </w:rPr>
      </w:pPr>
      <w:r w:rsidRPr="000F611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534F3">
        <w:rPr>
          <w:rFonts w:ascii="Times New Roman" w:hAnsi="Times New Roman"/>
          <w:i/>
          <w:sz w:val="28"/>
          <w:szCs w:val="28"/>
          <w:rPrChange w:id="25" w:author="Vyacheslav A. Chuzlov" w:date="2020-03-26T09:10:00Z">
            <w:rPr>
              <w:rFonts w:ascii="Times New Roman" w:hAnsi="Times New Roman"/>
              <w:i/>
              <w:sz w:val="28"/>
              <w:szCs w:val="28"/>
              <w:lang w:val="en-US"/>
            </w:rPr>
          </w:rPrChange>
        </w:rPr>
        <w:t xml:space="preserve"> = 2.5·10</w:t>
      </w:r>
      <w:r w:rsidRPr="00E534F3">
        <w:rPr>
          <w:rFonts w:ascii="Times New Roman" w:hAnsi="Times New Roman"/>
          <w:i/>
          <w:sz w:val="28"/>
          <w:szCs w:val="28"/>
          <w:vertAlign w:val="superscript"/>
          <w:rPrChange w:id="26" w:author="Vyacheslav A. Chuzlov" w:date="2020-03-26T09:10:00Z">
            <w:rPr>
              <w:rFonts w:ascii="Times New Roman" w:hAnsi="Times New Roman"/>
              <w:i/>
              <w:sz w:val="28"/>
              <w:szCs w:val="28"/>
              <w:vertAlign w:val="superscript"/>
              <w:lang w:val="en-US"/>
            </w:rPr>
          </w:rPrChange>
        </w:rPr>
        <w:t>-3</w:t>
      </w:r>
      <w:r w:rsidRPr="00E534F3">
        <w:rPr>
          <w:rFonts w:ascii="Times New Roman" w:hAnsi="Times New Roman"/>
          <w:i/>
          <w:sz w:val="28"/>
          <w:szCs w:val="28"/>
          <w:rPrChange w:id="27" w:author="Vyacheslav A. Chuzlov" w:date="2020-03-26T09:10:00Z">
            <w:rPr>
              <w:rFonts w:ascii="Times New Roman" w:hAnsi="Times New Roman"/>
              <w:i/>
              <w:sz w:val="28"/>
              <w:szCs w:val="28"/>
              <w:lang w:val="en-US"/>
            </w:rPr>
          </w:rPrChange>
        </w:rPr>
        <w:t>;</w:t>
      </w:r>
      <w:r w:rsidRPr="00E534F3">
        <w:rPr>
          <w:rFonts w:ascii="Times New Roman" w:hAnsi="Times New Roman"/>
          <w:i/>
          <w:sz w:val="28"/>
          <w:szCs w:val="28"/>
          <w:rPrChange w:id="28" w:author="Vyacheslav A. Chuzlov" w:date="2020-03-26T09:10:00Z">
            <w:rPr>
              <w:rFonts w:ascii="Times New Roman" w:hAnsi="Times New Roman"/>
              <w:i/>
              <w:sz w:val="28"/>
              <w:szCs w:val="28"/>
              <w:lang w:val="en-US"/>
            </w:rPr>
          </w:rPrChange>
        </w:rPr>
        <w:tab/>
      </w:r>
      <w:r w:rsidRPr="00E534F3">
        <w:rPr>
          <w:rFonts w:ascii="Times New Roman" w:hAnsi="Times New Roman"/>
          <w:i/>
          <w:sz w:val="28"/>
          <w:szCs w:val="28"/>
          <w:rPrChange w:id="29" w:author="Vyacheslav A. Chuzlov" w:date="2020-03-26T09:10:00Z">
            <w:rPr>
              <w:rFonts w:ascii="Times New Roman" w:hAnsi="Times New Roman"/>
              <w:i/>
              <w:sz w:val="28"/>
              <w:szCs w:val="28"/>
              <w:lang w:val="en-US"/>
            </w:rPr>
          </w:rPrChange>
        </w:rPr>
        <w:tab/>
      </w:r>
      <w:r w:rsidRPr="000F611A">
        <w:rPr>
          <w:rFonts w:ascii="Times New Roman" w:hAnsi="Times New Roman"/>
          <w:i/>
          <w:sz w:val="28"/>
          <w:szCs w:val="28"/>
          <w:lang w:val="en-US"/>
        </w:rPr>
        <w:t>c</w:t>
      </w:r>
      <w:r w:rsidRPr="00E534F3">
        <w:rPr>
          <w:rFonts w:ascii="Times New Roman" w:hAnsi="Times New Roman"/>
          <w:i/>
          <w:sz w:val="28"/>
          <w:szCs w:val="28"/>
          <w:rPrChange w:id="30" w:author="Vyacheslav A. Chuzlov" w:date="2020-03-26T09:10:00Z">
            <w:rPr>
              <w:rFonts w:ascii="Times New Roman" w:hAnsi="Times New Roman"/>
              <w:i/>
              <w:sz w:val="28"/>
              <w:szCs w:val="28"/>
              <w:lang w:val="en-US"/>
            </w:rPr>
          </w:rPrChange>
        </w:rPr>
        <w:t xml:space="preserve"> = 175;</w:t>
      </w:r>
      <w:r w:rsidRPr="00E534F3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  <w:rPrChange w:id="31" w:author="Vyacheslav A. Chuzlov" w:date="2020-03-26T09:10:00Z">
            <w:rPr>
              <w:rFonts w:ascii="Times New Roman" w:eastAsia="Times New Roman" w:hAnsi="Times New Roman"/>
              <w:i/>
              <w:color w:val="000000"/>
              <w:sz w:val="28"/>
              <w:szCs w:val="28"/>
              <w:lang w:val="en-US" w:eastAsia="ru-RU"/>
            </w:rPr>
          </w:rPrChange>
        </w:rPr>
        <w:t xml:space="preserve"> </w:t>
      </w:r>
      <w:r w:rsidRPr="00E534F3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  <w:rPrChange w:id="32" w:author="Vyacheslav A. Chuzlov" w:date="2020-03-26T09:10:00Z">
            <w:rPr>
              <w:rFonts w:ascii="Times New Roman" w:eastAsia="Times New Roman" w:hAnsi="Times New Roman"/>
              <w:i/>
              <w:color w:val="000000"/>
              <w:sz w:val="28"/>
              <w:szCs w:val="28"/>
              <w:lang w:val="en-US" w:eastAsia="ru-RU"/>
            </w:rPr>
          </w:rPrChange>
        </w:rPr>
        <w:tab/>
      </w:r>
      <w:r w:rsidRPr="00E534F3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  <w:rPrChange w:id="33" w:author="Vyacheslav A. Chuzlov" w:date="2020-03-26T09:10:00Z">
            <w:rPr>
              <w:rFonts w:ascii="Times New Roman" w:eastAsia="Times New Roman" w:hAnsi="Times New Roman"/>
              <w:i/>
              <w:color w:val="000000"/>
              <w:sz w:val="28"/>
              <w:szCs w:val="28"/>
              <w:lang w:val="en-US" w:eastAsia="ru-RU"/>
            </w:rPr>
          </w:rPrChange>
        </w:rPr>
        <w:tab/>
      </w:r>
      <w:r w:rsidRPr="00E534F3">
        <w:rPr>
          <w:rFonts w:ascii="Times New Roman" w:eastAsia="Times New Roman" w:hAnsi="Times New Roman"/>
          <w:i/>
          <w:sz w:val="28"/>
          <w:szCs w:val="28"/>
          <w:rPrChange w:id="34" w:author="Vyacheslav A. Chuzlov" w:date="2020-03-26T09:10:00Z">
            <w:rPr>
              <w:rFonts w:ascii="Times New Roman" w:eastAsia="Times New Roman" w:hAnsi="Times New Roman"/>
              <w:i/>
              <w:sz w:val="28"/>
              <w:szCs w:val="28"/>
              <w:lang w:val="en-US"/>
            </w:rPr>
          </w:rPrChange>
        </w:rPr>
        <w:t xml:space="preserve"> </w:t>
      </w:r>
      <w:r w:rsidRPr="000F611A">
        <w:rPr>
          <w:rFonts w:ascii="Times New Roman" w:hAnsi="Times New Roman"/>
          <w:i/>
          <w:sz w:val="28"/>
          <w:szCs w:val="28"/>
          <w:lang w:val="en-US"/>
        </w:rPr>
        <w:t>k</w:t>
      </w:r>
      <w:r w:rsidRPr="00E534F3">
        <w:rPr>
          <w:rFonts w:ascii="Times New Roman" w:hAnsi="Times New Roman"/>
          <w:i/>
          <w:sz w:val="28"/>
          <w:szCs w:val="28"/>
          <w:rPrChange w:id="35" w:author="Vyacheslav A. Chuzlov" w:date="2020-03-26T09:10:00Z">
            <w:rPr>
              <w:rFonts w:ascii="Times New Roman" w:hAnsi="Times New Roman"/>
              <w:i/>
              <w:sz w:val="28"/>
              <w:szCs w:val="28"/>
              <w:lang w:val="en-US"/>
            </w:rPr>
          </w:rPrChange>
        </w:rPr>
        <w:t xml:space="preserve"> = 8;</w:t>
      </w:r>
      <w:r w:rsidRPr="00E534F3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  <w:rPrChange w:id="36" w:author="Vyacheslav A. Chuzlov" w:date="2020-03-26T09:10:00Z">
            <w:rPr>
              <w:rFonts w:ascii="Times New Roman" w:eastAsia="Times New Roman" w:hAnsi="Times New Roman"/>
              <w:i/>
              <w:color w:val="000000"/>
              <w:sz w:val="28"/>
              <w:szCs w:val="28"/>
              <w:lang w:val="en-US" w:eastAsia="ru-RU"/>
            </w:rPr>
          </w:rPrChange>
        </w:rPr>
        <w:t xml:space="preserve">  </w:t>
      </w:r>
    </w:p>
    <w:p w:rsidR="005A3B6D" w:rsidRPr="000F611A" w:rsidRDefault="005A3B6D" w:rsidP="005A3B6D">
      <w:pPr>
        <w:shd w:val="clear" w:color="auto" w:fill="FFFFFF"/>
        <w:spacing w:after="0" w:line="240" w:lineRule="auto"/>
        <w:rPr>
          <w:rFonts w:ascii="yandex-sans" w:eastAsia="Times New Roman" w:hAnsi="yandex-sans"/>
          <w:i/>
          <w:color w:val="000000"/>
          <w:sz w:val="23"/>
          <w:szCs w:val="23"/>
          <w:lang w:val="en-US" w:eastAsia="ru-RU"/>
        </w:rPr>
      </w:pPr>
      <w:proofErr w:type="spellStart"/>
      <w:r w:rsidRPr="000F611A">
        <w:rPr>
          <w:rFonts w:ascii="Times New Roman" w:hAnsi="Times New Roman"/>
          <w:i/>
          <w:sz w:val="28"/>
          <w:szCs w:val="28"/>
          <w:lang w:val="en-US"/>
        </w:rPr>
        <w:t>Z</w:t>
      </w:r>
      <w:r w:rsidRPr="000F611A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A3B6D">
        <w:rPr>
          <w:rFonts w:ascii="Times New Roman" w:hAnsi="Times New Roman"/>
          <w:i/>
          <w:sz w:val="28"/>
          <w:szCs w:val="28"/>
          <w:lang w:val="en-US"/>
        </w:rPr>
        <w:t xml:space="preserve"> = -2, 3, 12, -7, -18, 27, -10;</w:t>
      </w:r>
      <w:r w:rsidRPr="005A3B6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</w:t>
      </w:r>
      <w:r w:rsidRPr="005A3B6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ab/>
      </w:r>
      <w:r w:rsidRPr="000F611A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В</w:t>
      </w:r>
      <w:r w:rsidRPr="005A3B6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=</w:t>
      </w:r>
      <w:r w:rsidRPr="005A3B6D">
        <w:rPr>
          <w:rFonts w:ascii="yandex-sans" w:eastAsia="Times New Roman" w:hAnsi="yandex-sans"/>
          <w:i/>
          <w:color w:val="000000"/>
          <w:sz w:val="23"/>
          <w:szCs w:val="23"/>
          <w:lang w:val="en-US" w:eastAsia="ru-RU"/>
        </w:rPr>
        <w:t xml:space="preserve"> </w:t>
      </w:r>
      <w:r w:rsidRPr="000F611A">
        <w:rPr>
          <w:rFonts w:ascii="yandex-sans" w:eastAsia="Times New Roman" w:hAnsi="yandex-sans"/>
          <w:i/>
          <w:color w:val="000000"/>
          <w:sz w:val="23"/>
          <w:szCs w:val="23"/>
          <w:lang w:val="en-US" w:eastAsia="ru-RU"/>
        </w:rPr>
        <w:t> 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0,3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1,5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-6,1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7,2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10,3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0,6</m:t>
              </m:r>
            </m:e>
          </m:mr>
        </m:m>
      </m:oMath>
    </w:p>
    <w:p w:rsidR="005A3B6D" w:rsidRDefault="003F54C0" w:rsidP="005A3B6D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O+a·c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:rsidR="005A3B6D" w:rsidRPr="005A3B6D" w:rsidRDefault="005A3B6D" w:rsidP="005A3B6D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</w:rPr>
        <w:t>Программное</w:t>
      </w:r>
      <w:r w:rsidRPr="005A3B6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исполнение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program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L64;</w:t>
      </w:r>
    </w:p>
    <w:p w:rsidR="00E534F3" w:rsidRDefault="005A3B6D" w:rsidP="005A3B6D">
      <w:pPr>
        <w:autoSpaceDE w:val="0"/>
        <w:autoSpaceDN w:val="0"/>
        <w:adjustRightInd w:val="0"/>
        <w:spacing w:after="0" w:line="240" w:lineRule="auto"/>
        <w:rPr>
          <w:ins w:id="37" w:author="Vyacheslav A. Chuzlov" w:date="2020-03-26T09:16:00Z"/>
          <w:rFonts w:ascii="Courier New" w:hAnsi="Courier New" w:cs="Courier New"/>
          <w:b/>
          <w:bCs/>
          <w:color w:val="000000"/>
          <w:sz w:val="24"/>
          <w:lang w:eastAsia="ru-RU"/>
        </w:rPr>
      </w:pPr>
      <w:commentRangeStart w:id="38"/>
      <w:proofErr w:type="spellStart"/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var</w:t>
      </w:r>
      <w:proofErr w:type="spellEnd"/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commentRangeEnd w:id="38"/>
      <w:r w:rsidR="00274F6E">
        <w:rPr>
          <w:rStyle w:val="ad"/>
        </w:rPr>
        <w:commentReference w:id="38"/>
      </w:r>
    </w:p>
    <w:p w:rsidR="005A3B6D" w:rsidRPr="00AE1E55" w:rsidRDefault="00E534F3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ins w:id="39" w:author="Vyacheslav A. Chuzlov" w:date="2020-03-26T09:16:00Z">
        <w:r w:rsidRPr="00E534F3">
          <w:rPr>
            <w:rFonts w:ascii="Courier New" w:hAnsi="Courier New" w:cs="Courier New"/>
            <w:b/>
            <w:bCs/>
            <w:color w:val="000000"/>
            <w:sz w:val="24"/>
            <w:lang w:val="en-US" w:eastAsia="ru-RU"/>
            <w:rPrChange w:id="40" w:author="Vyacheslav A. Chuzlov" w:date="2020-03-26T09:16:00Z">
              <w:rPr>
                <w:rFonts w:ascii="Courier New" w:hAnsi="Courier New" w:cs="Courier New"/>
                <w:b/>
                <w:bCs/>
                <w:color w:val="000000"/>
                <w:sz w:val="24"/>
                <w:lang w:eastAsia="ru-RU"/>
              </w:rPr>
            </w:rPrChange>
          </w:rPr>
          <w:t xml:space="preserve">  </w:t>
        </w:r>
      </w:ins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>Z</w:t>
      </w:r>
      <w:proofErr w:type="gramStart"/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>:</w:t>
      </w:r>
      <w:r w:rsidR="005A3B6D"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array</w:t>
      </w:r>
      <w:proofErr w:type="gramEnd"/>
      <w:r w:rsidR="005A3B6D"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>[</w:t>
      </w:r>
      <w:r w:rsidR="005A3B6D" w:rsidRPr="00AE1E55">
        <w:rPr>
          <w:rFonts w:ascii="Courier New" w:hAnsi="Courier New" w:cs="Courier New"/>
          <w:color w:val="006400"/>
          <w:sz w:val="24"/>
          <w:lang w:val="en-US" w:eastAsia="ru-RU"/>
        </w:rPr>
        <w:t>1..7</w:t>
      </w:r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] </w:t>
      </w:r>
      <w:r w:rsidR="005A3B6D"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of </w:t>
      </w:r>
      <w:r w:rsidR="005A3B6D" w:rsidRPr="00AE1E55">
        <w:rPr>
          <w:rFonts w:ascii="Courier New" w:hAnsi="Courier New" w:cs="Courier New"/>
          <w:color w:val="0000FF"/>
          <w:sz w:val="24"/>
          <w:lang w:val="en-US" w:eastAsia="ru-RU"/>
        </w:rPr>
        <w:t xml:space="preserve">real </w:t>
      </w:r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>= (-</w:t>
      </w:r>
      <w:r w:rsidR="005A3B6D" w:rsidRPr="00AE1E55">
        <w:rPr>
          <w:rFonts w:ascii="Courier New" w:hAnsi="Courier New" w:cs="Courier New"/>
          <w:color w:val="006400"/>
          <w:sz w:val="24"/>
          <w:lang w:val="en-US" w:eastAsia="ru-RU"/>
        </w:rPr>
        <w:t>2</w:t>
      </w:r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="005A3B6D" w:rsidRPr="00AE1E55">
        <w:rPr>
          <w:rFonts w:ascii="Courier New" w:hAnsi="Courier New" w:cs="Courier New"/>
          <w:color w:val="006400"/>
          <w:sz w:val="24"/>
          <w:lang w:val="en-US" w:eastAsia="ru-RU"/>
        </w:rPr>
        <w:t>3</w:t>
      </w:r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="005A3B6D" w:rsidRPr="00AE1E55">
        <w:rPr>
          <w:rFonts w:ascii="Courier New" w:hAnsi="Courier New" w:cs="Courier New"/>
          <w:color w:val="006400"/>
          <w:sz w:val="24"/>
          <w:lang w:val="en-US" w:eastAsia="ru-RU"/>
        </w:rPr>
        <w:t>12</w:t>
      </w:r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>, -</w:t>
      </w:r>
      <w:r w:rsidR="005A3B6D" w:rsidRPr="00AE1E55">
        <w:rPr>
          <w:rFonts w:ascii="Courier New" w:hAnsi="Courier New" w:cs="Courier New"/>
          <w:color w:val="006400"/>
          <w:sz w:val="24"/>
          <w:lang w:val="en-US" w:eastAsia="ru-RU"/>
        </w:rPr>
        <w:t>7</w:t>
      </w:r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>, -</w:t>
      </w:r>
      <w:r w:rsidR="005A3B6D" w:rsidRPr="00AE1E55">
        <w:rPr>
          <w:rFonts w:ascii="Courier New" w:hAnsi="Courier New" w:cs="Courier New"/>
          <w:color w:val="006400"/>
          <w:sz w:val="24"/>
          <w:lang w:val="en-US" w:eastAsia="ru-RU"/>
        </w:rPr>
        <w:t>18</w:t>
      </w:r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="005A3B6D" w:rsidRPr="00AE1E55">
        <w:rPr>
          <w:rFonts w:ascii="Courier New" w:hAnsi="Courier New" w:cs="Courier New"/>
          <w:color w:val="006400"/>
          <w:sz w:val="24"/>
          <w:lang w:val="en-US" w:eastAsia="ru-RU"/>
        </w:rPr>
        <w:t>27</w:t>
      </w:r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>, -</w:t>
      </w:r>
      <w:r w:rsidR="005A3B6D" w:rsidRPr="00AE1E55">
        <w:rPr>
          <w:rFonts w:ascii="Courier New" w:hAnsi="Courier New" w:cs="Courier New"/>
          <w:color w:val="006400"/>
          <w:sz w:val="24"/>
          <w:lang w:val="en-US" w:eastAsia="ru-RU"/>
        </w:rPr>
        <w:t>10</w:t>
      </w:r>
      <w:r w:rsidR="005A3B6D" w:rsidRPr="00AE1E55">
        <w:rPr>
          <w:rFonts w:ascii="Courier New" w:hAnsi="Courier New" w:cs="Courier New"/>
          <w:color w:val="000000"/>
          <w:sz w:val="24"/>
          <w:lang w:val="en-US" w:eastAsia="ru-RU"/>
        </w:rPr>
        <w:t>);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</w:t>
      </w:r>
      <w:del w:id="41" w:author="Vyacheslav A. Chuzlov" w:date="2020-03-26T09:16:00Z">
        <w:r w:rsidRPr="00AE1E55" w:rsidDel="00E534F3">
          <w:rPr>
            <w:rFonts w:ascii="Courier New" w:hAnsi="Courier New" w:cs="Courier New"/>
            <w:color w:val="000000"/>
            <w:sz w:val="24"/>
            <w:lang w:val="en-US" w:eastAsia="ru-RU"/>
          </w:rPr>
          <w:delText xml:space="preserve">  </w:delText>
        </w:r>
      </w:del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array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[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1..2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1..3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]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of </w:t>
      </w:r>
      <w:r w:rsidRPr="00AE1E55">
        <w:rPr>
          <w:rFonts w:ascii="Courier New" w:hAnsi="Courier New" w:cs="Courier New"/>
          <w:color w:val="0000FF"/>
          <w:sz w:val="24"/>
          <w:lang w:val="en-US" w:eastAsia="ru-RU"/>
        </w:rPr>
        <w:t xml:space="preserve">real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= ((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0.3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1.5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, -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6.1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),(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7.2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10.3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0.6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));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x: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array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[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1..7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]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of </w:t>
      </w:r>
      <w:r w:rsidRPr="00AE1E55">
        <w:rPr>
          <w:rFonts w:ascii="Courier New" w:hAnsi="Courier New" w:cs="Courier New"/>
          <w:color w:val="0000FF"/>
          <w:sz w:val="24"/>
          <w:lang w:val="en-US" w:eastAsia="ru-RU"/>
        </w:rPr>
        <w:t>real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p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, o, 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bmin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: </w:t>
      </w:r>
      <w:r w:rsidRPr="00AE1E55">
        <w:rPr>
          <w:rFonts w:ascii="Courier New" w:hAnsi="Courier New" w:cs="Courier New"/>
          <w:color w:val="0000FF"/>
          <w:sz w:val="24"/>
          <w:lang w:val="en-US" w:eastAsia="ru-RU"/>
        </w:rPr>
        <w:t>real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i:</w:t>
      </w:r>
      <w:proofErr w:type="gramEnd"/>
      <w:r w:rsidRPr="00AE1E55">
        <w:rPr>
          <w:rFonts w:ascii="Courier New" w:hAnsi="Courier New" w:cs="Courier New"/>
          <w:color w:val="0000FF"/>
          <w:sz w:val="24"/>
          <w:lang w:val="en-US" w:eastAsia="ru-RU"/>
        </w:rPr>
        <w:t>integer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commentRangeStart w:id="42"/>
      <w:proofErr w:type="spellStart"/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const</w:t>
      </w:r>
      <w:proofErr w:type="spellEnd"/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commentRangeEnd w:id="42"/>
      <w:r w:rsidR="00274F6E">
        <w:rPr>
          <w:rStyle w:val="ad"/>
        </w:rPr>
        <w:commentReference w:id="42"/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a=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2.5e-3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  c=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175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  k=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8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begin</w:t>
      </w:r>
      <w:proofErr w:type="gramEnd"/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p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0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o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0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</w:t>
      </w:r>
      <w:commentRangeStart w:id="43"/>
      <w:proofErr w:type="spellStart"/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bmin</w:t>
      </w:r>
      <w:proofErr w:type="spellEnd"/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:=b[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,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];</w:t>
      </w:r>
      <w:commentRangeEnd w:id="43"/>
      <w:r w:rsidR="00E534F3">
        <w:rPr>
          <w:rStyle w:val="ad"/>
        </w:rPr>
        <w:commentReference w:id="43"/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for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i:=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1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to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7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do 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begin</w:t>
      </w:r>
      <w:proofErr w:type="gramEnd"/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if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z[i]&gt;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0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then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p:=p+z[i];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if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z[i]&lt;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0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then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o:=o+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1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end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for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i:=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1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to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2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do 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  if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b[i,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]&lt;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bmin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then 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bmin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:=b[i,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]; 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for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i:=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1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to 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 xml:space="preserve">7 </w:t>
      </w: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do 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begin</w:t>
      </w:r>
      <w:proofErr w:type="gramEnd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x[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i]:=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sqrt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(p)/(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o+a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*c)+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bmin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*</w:t>
      </w:r>
      <w:proofErr w:type="spell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sqr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(k)+z[i];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spellStart"/>
      <w:proofErr w:type="gramStart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writeln</w:t>
      </w:r>
      <w:proofErr w:type="spell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(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x[i]: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3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:</w:t>
      </w:r>
      <w:r w:rsidRPr="00AE1E55">
        <w:rPr>
          <w:rFonts w:ascii="Courier New" w:hAnsi="Courier New" w:cs="Courier New"/>
          <w:color w:val="006400"/>
          <w:sz w:val="24"/>
          <w:lang w:val="en-US" w:eastAsia="ru-RU"/>
        </w:rPr>
        <w:t>2</w:t>
      </w: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);</w:t>
      </w:r>
    </w:p>
    <w:p w:rsidR="005A3B6D" w:rsidRPr="00AE1E55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lang w:val="en-US" w:eastAsia="ru-RU"/>
        </w:rPr>
      </w:pPr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 xml:space="preserve">    </w:t>
      </w: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end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;</w:t>
      </w:r>
    </w:p>
    <w:p w:rsidR="005A3B6D" w:rsidRPr="00AE1E55" w:rsidRDefault="005A3B6D" w:rsidP="005A3B6D">
      <w:pPr>
        <w:spacing w:after="0" w:line="360" w:lineRule="auto"/>
        <w:rPr>
          <w:rFonts w:ascii="Times New Roman" w:hAnsi="Times New Roman"/>
          <w:b/>
          <w:sz w:val="24"/>
          <w:lang w:val="en-US"/>
        </w:rPr>
      </w:pPr>
      <w:proofErr w:type="gramStart"/>
      <w:r w:rsidRPr="00AE1E55">
        <w:rPr>
          <w:rFonts w:ascii="Courier New" w:hAnsi="Courier New" w:cs="Courier New"/>
          <w:b/>
          <w:bCs/>
          <w:color w:val="000000"/>
          <w:sz w:val="24"/>
          <w:lang w:val="en-US" w:eastAsia="ru-RU"/>
        </w:rPr>
        <w:t>end</w:t>
      </w:r>
      <w:proofErr w:type="gramEnd"/>
      <w:r w:rsidRPr="00AE1E55">
        <w:rPr>
          <w:rFonts w:ascii="Courier New" w:hAnsi="Courier New" w:cs="Courier New"/>
          <w:color w:val="000000"/>
          <w:sz w:val="24"/>
          <w:lang w:val="en-US" w:eastAsia="ru-RU"/>
        </w:rPr>
        <w:t>.</w:t>
      </w:r>
    </w:p>
    <w:p w:rsidR="00AE1E55" w:rsidRPr="009B67C1" w:rsidRDefault="00AE1E55" w:rsidP="005A3B6D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sz w:val="36"/>
          <w:szCs w:val="28"/>
          <w:lang w:val="en-US" w:eastAsia="ru-RU"/>
        </w:rPr>
      </w:pPr>
    </w:p>
    <w:p w:rsidR="005A3B6D" w:rsidRPr="005A3B6D" w:rsidRDefault="005A3B6D" w:rsidP="005A3B6D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 w:rsidRPr="009B67C1">
        <w:rPr>
          <w:rFonts w:ascii="Times New Roman" w:eastAsia="Times New Roman" w:hAnsi="Times New Roman"/>
          <w:i/>
          <w:color w:val="000000"/>
          <w:sz w:val="36"/>
          <w:szCs w:val="28"/>
          <w:lang w:val="en-US" w:eastAsia="ru-RU"/>
        </w:rPr>
        <w:t xml:space="preserve"> </w:t>
      </w:r>
      <w:r w:rsidRPr="005A3B6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Ответ</w:t>
      </w:r>
    </w:p>
    <w:p w:rsidR="00AE1E55" w:rsidRDefault="00AE1E55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95.46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100.46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lastRenderedPageBreak/>
        <w:t>109.46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90.46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79.46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124.46</w:t>
      </w:r>
    </w:p>
    <w:p w:rsidR="005A3B6D" w:rsidRPr="005A3B6D" w:rsidRDefault="005A3B6D" w:rsidP="005A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A3B6D">
        <w:rPr>
          <w:rFonts w:ascii="Courier New" w:hAnsi="Courier New" w:cs="Courier New"/>
          <w:sz w:val="24"/>
          <w:szCs w:val="24"/>
          <w:lang w:eastAsia="ru-RU"/>
        </w:rPr>
        <w:t>87.46</w:t>
      </w:r>
    </w:p>
    <w:p w:rsidR="00AE1E55" w:rsidRDefault="00AE1E55" w:rsidP="005A3B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A3B6D" w:rsidRDefault="005A3B6D" w:rsidP="005A3B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5A3B6D" w:rsidRDefault="000F611A" w:rsidP="00274F6E">
      <w:pPr>
        <w:shd w:val="clear" w:color="auto" w:fill="FFFFFF"/>
        <w:spacing w:after="0" w:line="240" w:lineRule="auto"/>
        <w:ind w:firstLine="567"/>
        <w:jc w:val="both"/>
        <w:rPr>
          <w:rFonts w:ascii="yandex-sans" w:eastAsia="Times New Roman" w:hAnsi="yandex-sans"/>
          <w:i/>
          <w:sz w:val="32"/>
          <w:szCs w:val="28"/>
        </w:rPr>
        <w:pPrChange w:id="44" w:author="Vyacheslav A. Chuzlov" w:date="2020-03-26T09:18:00Z">
          <w:pPr>
            <w:shd w:val="clear" w:color="auto" w:fill="FFFFFF"/>
            <w:spacing w:after="0" w:line="240" w:lineRule="auto"/>
          </w:pPr>
        </w:pPrChange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236FAE">
        <w:rPr>
          <w:rFonts w:ascii="Times New Roman" w:hAnsi="Times New Roman"/>
          <w:sz w:val="28"/>
          <w:szCs w:val="28"/>
        </w:rPr>
        <w:t xml:space="preserve">В ходе </w:t>
      </w:r>
      <w:r w:rsidR="00187F89">
        <w:rPr>
          <w:rFonts w:ascii="Times New Roman" w:hAnsi="Times New Roman"/>
          <w:sz w:val="28"/>
          <w:szCs w:val="28"/>
        </w:rPr>
        <w:t xml:space="preserve">лабораторной </w:t>
      </w:r>
      <w:r w:rsidR="00236FAE">
        <w:rPr>
          <w:rFonts w:ascii="Times New Roman" w:hAnsi="Times New Roman"/>
          <w:sz w:val="28"/>
          <w:szCs w:val="28"/>
        </w:rPr>
        <w:t xml:space="preserve">работы </w:t>
      </w:r>
      <w:r w:rsidR="0096205D">
        <w:rPr>
          <w:rFonts w:ascii="Times New Roman" w:hAnsi="Times New Roman"/>
          <w:sz w:val="28"/>
          <w:szCs w:val="28"/>
        </w:rPr>
        <w:t>изучены способы задания двумерных массивов и составление программ с их использованием в среде программирования Па</w:t>
      </w:r>
      <w:bookmarkStart w:id="45" w:name="_GoBack"/>
      <w:bookmarkEnd w:id="45"/>
      <w:r w:rsidR="0096205D">
        <w:rPr>
          <w:rFonts w:ascii="Times New Roman" w:hAnsi="Times New Roman"/>
          <w:sz w:val="28"/>
          <w:szCs w:val="28"/>
        </w:rPr>
        <w:t xml:space="preserve">скаль.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Vyacheslav A. Chuzlov" w:date="2020-03-26T09:11:00Z" w:initials="VAC">
    <w:p w:rsidR="00E534F3" w:rsidRDefault="00E534F3">
      <w:pPr>
        <w:pStyle w:val="ae"/>
      </w:pPr>
      <w:r>
        <w:rPr>
          <w:rStyle w:val="ad"/>
        </w:rPr>
        <w:annotationRef/>
      </w:r>
      <w:r>
        <w:t>Лучше писать действия, которые происходят при выполнении условия, с новой строки.</w:t>
      </w:r>
    </w:p>
  </w:comment>
  <w:comment w:id="21" w:author="Vyacheslav A. Chuzlov" w:date="2020-03-26T09:13:00Z" w:initials="VAC">
    <w:p w:rsidR="00E534F3" w:rsidRPr="00E534F3" w:rsidRDefault="00E534F3">
      <w:pPr>
        <w:pStyle w:val="ae"/>
      </w:pPr>
      <w:r>
        <w:rPr>
          <w:rStyle w:val="ad"/>
        </w:rPr>
        <w:annotationRef/>
      </w:r>
      <w:r>
        <w:rPr>
          <w:rStyle w:val="ad"/>
        </w:rPr>
        <w:t xml:space="preserve">Действия, происходящие внутри цикла </w:t>
      </w:r>
      <w:r>
        <w:rPr>
          <w:rStyle w:val="ad"/>
          <w:lang w:val="en-US"/>
        </w:rPr>
        <w:t>for</w:t>
      </w:r>
      <w:r w:rsidRPr="00E534F3">
        <w:rPr>
          <w:rStyle w:val="ad"/>
        </w:rPr>
        <w:t xml:space="preserve"> </w:t>
      </w:r>
      <w:r>
        <w:rPr>
          <w:rStyle w:val="ad"/>
        </w:rPr>
        <w:t>тоже лучше писать с новой строки.</w:t>
      </w:r>
    </w:p>
  </w:comment>
  <w:comment w:id="38" w:author="Vyacheslav A. Chuzlov" w:date="2020-03-26T09:17:00Z" w:initials="VAC">
    <w:p w:rsidR="00274F6E" w:rsidRPr="00274F6E" w:rsidRDefault="00274F6E">
      <w:pPr>
        <w:pStyle w:val="ae"/>
      </w:pPr>
      <w:r>
        <w:rPr>
          <w:rStyle w:val="ad"/>
        </w:rPr>
        <w:annotationRef/>
      </w:r>
      <w:proofErr w:type="spellStart"/>
      <w:r>
        <w:rPr>
          <w:lang w:val="en-US"/>
        </w:rPr>
        <w:t>Var</w:t>
      </w:r>
      <w:proofErr w:type="spellEnd"/>
      <w:r w:rsidRPr="00274F6E">
        <w:t xml:space="preserve"> </w:t>
      </w:r>
      <w:r>
        <w:t>лучше писать как заголовок.</w:t>
      </w:r>
    </w:p>
  </w:comment>
  <w:comment w:id="42" w:author="Vyacheslav A. Chuzlov" w:date="2020-03-26T09:17:00Z" w:initials="VAC">
    <w:p w:rsidR="00274F6E" w:rsidRPr="00274F6E" w:rsidRDefault="00274F6E">
      <w:pPr>
        <w:pStyle w:val="ae"/>
        <w:rPr>
          <w:lang w:val="en-US"/>
        </w:rPr>
      </w:pPr>
      <w:r>
        <w:rPr>
          <w:rStyle w:val="ad"/>
        </w:rPr>
        <w:annotationRef/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r>
        <w:t>тоже.</w:t>
      </w:r>
    </w:p>
  </w:comment>
  <w:comment w:id="43" w:author="Vyacheslav A. Chuzlov" w:date="2020-03-26T09:16:00Z" w:initials="VAC">
    <w:p w:rsidR="00E534F3" w:rsidRDefault="00E534F3">
      <w:pPr>
        <w:pStyle w:val="ae"/>
      </w:pPr>
      <w:r>
        <w:rPr>
          <w:rStyle w:val="ad"/>
        </w:rPr>
        <w:annotationRef/>
      </w:r>
      <w:r>
        <w:t xml:space="preserve">Я понимаю, что эта задача </w:t>
      </w:r>
      <w:proofErr w:type="gramStart"/>
      <w:r>
        <w:t>была тривиальной и можно было</w:t>
      </w:r>
      <w:proofErr w:type="gramEnd"/>
      <w:r>
        <w:t xml:space="preserve"> сразу сказать, какой элемент из двух минимальный, но все же это нужно было сделать алгоритмически.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4C0" w:rsidRDefault="003F54C0" w:rsidP="003A0CAE">
      <w:pPr>
        <w:spacing w:after="0" w:line="240" w:lineRule="auto"/>
      </w:pPr>
      <w:r>
        <w:separator/>
      </w:r>
    </w:p>
  </w:endnote>
  <w:endnote w:type="continuationSeparator" w:id="0">
    <w:p w:rsidR="003F54C0" w:rsidRDefault="003F54C0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274F6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4C0" w:rsidRDefault="003F54C0" w:rsidP="003A0CAE">
      <w:pPr>
        <w:spacing w:after="0" w:line="240" w:lineRule="auto"/>
      </w:pPr>
      <w:r>
        <w:separator/>
      </w:r>
    </w:p>
  </w:footnote>
  <w:footnote w:type="continuationSeparator" w:id="0">
    <w:p w:rsidR="003F54C0" w:rsidRDefault="003F54C0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6E04746"/>
    <w:multiLevelType w:val="hybridMultilevel"/>
    <w:tmpl w:val="F992F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351343"/>
    <w:multiLevelType w:val="hybridMultilevel"/>
    <w:tmpl w:val="4F247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AAE1BF7"/>
    <w:multiLevelType w:val="hybridMultilevel"/>
    <w:tmpl w:val="EFA08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CC43C6"/>
    <w:multiLevelType w:val="hybridMultilevel"/>
    <w:tmpl w:val="AA843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24A51C6"/>
    <w:multiLevelType w:val="hybridMultilevel"/>
    <w:tmpl w:val="13389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44612"/>
    <w:multiLevelType w:val="hybridMultilevel"/>
    <w:tmpl w:val="C11CF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5"/>
  </w:num>
  <w:num w:numId="3">
    <w:abstractNumId w:val="9"/>
  </w:num>
  <w:num w:numId="4">
    <w:abstractNumId w:val="12"/>
  </w:num>
  <w:num w:numId="5">
    <w:abstractNumId w:val="0"/>
  </w:num>
  <w:num w:numId="6">
    <w:abstractNumId w:val="6"/>
  </w:num>
  <w:num w:numId="7">
    <w:abstractNumId w:val="18"/>
  </w:num>
  <w:num w:numId="8">
    <w:abstractNumId w:val="24"/>
  </w:num>
  <w:num w:numId="9">
    <w:abstractNumId w:val="17"/>
  </w:num>
  <w:num w:numId="10">
    <w:abstractNumId w:val="7"/>
  </w:num>
  <w:num w:numId="11">
    <w:abstractNumId w:val="10"/>
  </w:num>
  <w:num w:numId="12">
    <w:abstractNumId w:val="19"/>
  </w:num>
  <w:num w:numId="13">
    <w:abstractNumId w:val="20"/>
  </w:num>
  <w:num w:numId="14">
    <w:abstractNumId w:val="1"/>
  </w:num>
  <w:num w:numId="15">
    <w:abstractNumId w:val="14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21"/>
  </w:num>
  <w:num w:numId="21">
    <w:abstractNumId w:val="15"/>
  </w:num>
  <w:num w:numId="22">
    <w:abstractNumId w:val="23"/>
  </w:num>
  <w:num w:numId="23">
    <w:abstractNumId w:val="22"/>
  </w:num>
  <w:num w:numId="24">
    <w:abstractNumId w:val="16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064C"/>
    <w:rsid w:val="000B16DC"/>
    <w:rsid w:val="000C19CB"/>
    <w:rsid w:val="000C6D68"/>
    <w:rsid w:val="000E09B5"/>
    <w:rsid w:val="000F611A"/>
    <w:rsid w:val="0013050A"/>
    <w:rsid w:val="00147F06"/>
    <w:rsid w:val="001822F8"/>
    <w:rsid w:val="00187F89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3A70"/>
    <w:rsid w:val="00236D10"/>
    <w:rsid w:val="00236FAE"/>
    <w:rsid w:val="002434BF"/>
    <w:rsid w:val="00250C4F"/>
    <w:rsid w:val="00274F6E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3F54C0"/>
    <w:rsid w:val="00401066"/>
    <w:rsid w:val="00411E1D"/>
    <w:rsid w:val="004467DC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3B6D"/>
    <w:rsid w:val="005D63E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6205D"/>
    <w:rsid w:val="009732E8"/>
    <w:rsid w:val="009979E9"/>
    <w:rsid w:val="009B50BD"/>
    <w:rsid w:val="009B67C1"/>
    <w:rsid w:val="009E2EF9"/>
    <w:rsid w:val="009E78B4"/>
    <w:rsid w:val="00A02313"/>
    <w:rsid w:val="00A10CB5"/>
    <w:rsid w:val="00A14CD6"/>
    <w:rsid w:val="00A25165"/>
    <w:rsid w:val="00A34693"/>
    <w:rsid w:val="00A4378C"/>
    <w:rsid w:val="00A621CC"/>
    <w:rsid w:val="00A62B66"/>
    <w:rsid w:val="00A778EE"/>
    <w:rsid w:val="00AD0F24"/>
    <w:rsid w:val="00AD1668"/>
    <w:rsid w:val="00AD7CEF"/>
    <w:rsid w:val="00AE1E55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61CB6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072D1"/>
    <w:rsid w:val="00E33F70"/>
    <w:rsid w:val="00E534F3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6BC3"/>
    <w:rsid w:val="00F27ABF"/>
    <w:rsid w:val="00F3285F"/>
    <w:rsid w:val="00F5374D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7C5CA-DC85-400C-A760-A30340750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 A. Chuzlov</cp:lastModifiedBy>
  <cp:revision>3</cp:revision>
  <cp:lastPrinted>2014-09-08T08:04:00Z</cp:lastPrinted>
  <dcterms:created xsi:type="dcterms:W3CDTF">2020-03-26T02:07:00Z</dcterms:created>
  <dcterms:modified xsi:type="dcterms:W3CDTF">2020-03-26T02:18:00Z</dcterms:modified>
</cp:coreProperties>
</file>