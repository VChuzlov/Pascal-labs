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11E30" w:rsidRPr="00203213">
        <w:rPr>
          <w:rFonts w:ascii="Times New Roman" w:hAnsi="Times New Roman"/>
          <w:sz w:val="24"/>
          <w:szCs w:val="24"/>
        </w:rPr>
        <w:t xml:space="preserve">2Д93 </w:t>
      </w:r>
      <w:proofErr w:type="spellStart"/>
      <w:ins w:id="0" w:author="Vyacheslav A. Chuzlov" w:date="2020-03-26T12:29:00Z">
        <w:r w:rsidR="00CA62AE">
          <w:rPr>
            <w:rFonts w:ascii="Times New Roman" w:hAnsi="Times New Roman"/>
            <w:sz w:val="24"/>
            <w:szCs w:val="24"/>
          </w:rPr>
          <w:t>И.А.</w:t>
        </w:r>
      </w:ins>
      <w:r w:rsidR="00311E30" w:rsidRPr="00203213">
        <w:rPr>
          <w:rFonts w:ascii="Times New Roman" w:hAnsi="Times New Roman"/>
          <w:sz w:val="24"/>
          <w:szCs w:val="24"/>
        </w:rPr>
        <w:t>Самсонов</w:t>
      </w:r>
      <w:proofErr w:type="spellEnd"/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del w:id="1" w:author="Vyacheslav A. Chuzlov" w:date="2020-03-26T12:29:00Z">
        <w:r w:rsidR="00311E30" w:rsidRPr="00203213" w:rsidDel="00CA62AE">
          <w:rPr>
            <w:rFonts w:ascii="Times New Roman" w:hAnsi="Times New Roman"/>
            <w:sz w:val="24"/>
            <w:szCs w:val="24"/>
          </w:rPr>
          <w:delText>Илья</w:delText>
        </w:r>
      </w:del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20.03.20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lastRenderedPageBreak/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79F3D214">
        <w:rPr>
          <w:rFonts w:ascii="Times New Roman" w:hAnsi="Times New Roman"/>
          <w:sz w:val="24"/>
          <w:szCs w:val="24"/>
        </w:rPr>
        <w:br w:type="page"/>
      </w:r>
      <w:r w:rsidR="79F3D214" w:rsidRPr="79F3D214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="79F3D214" w:rsidRPr="79F3D214"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двумерных массивов.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Default="79F3D214" w:rsidP="79F3D214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</w:rPr>
      </w:pPr>
      <w:r w:rsidRPr="79F3D214">
        <w:rPr>
          <w:rFonts w:ascii="Times New Roman" w:hAnsi="Times New Roman"/>
          <w:sz w:val="28"/>
          <w:szCs w:val="28"/>
        </w:rPr>
        <w:t xml:space="preserve">Двумерные массивы - </w:t>
      </w:r>
      <w:r w:rsidRPr="79F3D214">
        <w:rPr>
          <w:rFonts w:ascii="Times New Roman" w:eastAsia="Times New Roman" w:hAnsi="Times New Roman"/>
          <w:sz w:val="28"/>
          <w:szCs w:val="28"/>
        </w:rPr>
        <w:t xml:space="preserve">это </w:t>
      </w:r>
      <w:hyperlink r:id="rId9">
        <w:r w:rsidRPr="79F3D214">
          <w:rPr>
            <w:rStyle w:val="af2"/>
            <w:rFonts w:ascii="Times New Roman" w:eastAsia="Times New Roman" w:hAnsi="Times New Roman"/>
            <w:color w:val="003C00"/>
            <w:sz w:val="28"/>
            <w:szCs w:val="28"/>
          </w:rPr>
          <w:t>одномерный массив</w:t>
        </w:r>
      </w:hyperlink>
      <w:r w:rsidRPr="79F3D214">
        <w:rPr>
          <w:rFonts w:ascii="Times New Roman" w:eastAsia="Times New Roman" w:hAnsi="Times New Roman"/>
          <w:sz w:val="28"/>
          <w:szCs w:val="28"/>
        </w:rPr>
        <w:t xml:space="preserve">, элементами которого являются одномерные массивы. Другими словами, это набор однотипных данных, имеющий общее имя, </w:t>
      </w:r>
      <w:proofErr w:type="gramStart"/>
      <w:r w:rsidRPr="79F3D214">
        <w:rPr>
          <w:rFonts w:ascii="Times New Roman" w:eastAsia="Times New Roman" w:hAnsi="Times New Roman"/>
          <w:sz w:val="28"/>
          <w:szCs w:val="28"/>
        </w:rPr>
        <w:t>доступ</w:t>
      </w:r>
      <w:proofErr w:type="gramEnd"/>
      <w:r w:rsidRPr="79F3D214">
        <w:rPr>
          <w:rFonts w:ascii="Times New Roman" w:eastAsia="Times New Roman" w:hAnsi="Times New Roman"/>
          <w:sz w:val="28"/>
          <w:szCs w:val="28"/>
        </w:rPr>
        <w:t xml:space="preserve"> к элементам которого осуществляется по двум индексам. Наглядно двумерный массив удобно представлять в виде таблицы, в которой n строк и m столбцов, а под ячейкой таблицы, стоящей в i-й строке и j-м столбце понимают некоторый элемент массива a[i][j].</w:t>
      </w:r>
    </w:p>
    <w:p w:rsidR="00411E1D" w:rsidRDefault="79F3D214" w:rsidP="79F3D214">
      <w:pPr>
        <w:spacing w:after="0" w:line="360" w:lineRule="auto"/>
        <w:ind w:firstLine="450"/>
        <w:jc w:val="both"/>
      </w:pPr>
      <w:r w:rsidRPr="79F3D214">
        <w:rPr>
          <w:rFonts w:ascii="Times New Roman" w:eastAsia="Times New Roman" w:hAnsi="Times New Roman"/>
          <w:sz w:val="28"/>
          <w:szCs w:val="28"/>
        </w:rPr>
        <w:t xml:space="preserve">Действительно, если разобраться с тем, что такое a[i] при фиксированном значении i, то увидим, что это одномерный массив, состоящий из m элементов, к которым можно обращаться по индексу: a[i][1], a[i][2], ... , a[i][m]. Схематически это вся i-я строка </w:t>
      </w:r>
      <w:proofErr w:type="spellStart"/>
      <w:proofErr w:type="gramStart"/>
      <w:r w:rsidRPr="79F3D214">
        <w:rPr>
          <w:rFonts w:ascii="Times New Roman" w:eastAsia="Times New Roman" w:hAnsi="Times New Roman"/>
          <w:sz w:val="28"/>
          <w:szCs w:val="28"/>
        </w:rPr>
        <w:t>строка</w:t>
      </w:r>
      <w:proofErr w:type="spellEnd"/>
      <w:proofErr w:type="gramEnd"/>
      <w:r w:rsidRPr="79F3D214">
        <w:rPr>
          <w:rFonts w:ascii="Times New Roman" w:eastAsia="Times New Roman" w:hAnsi="Times New Roman"/>
          <w:sz w:val="28"/>
          <w:szCs w:val="28"/>
        </w:rPr>
        <w:t xml:space="preserve"> таблицы. Аналогично, если мы рассмотрим одномерный массив строк, то сможем заметить, что это так же двумерный массив, где каждый отдельный элемент - это символ типа </w:t>
      </w:r>
      <w:proofErr w:type="spellStart"/>
      <w:r w:rsidRPr="79F3D214">
        <w:rPr>
          <w:rFonts w:ascii="Times New Roman" w:eastAsia="Times New Roman" w:hAnsi="Times New Roman"/>
          <w:sz w:val="28"/>
          <w:szCs w:val="28"/>
        </w:rPr>
        <w:t>char</w:t>
      </w:r>
      <w:proofErr w:type="spellEnd"/>
      <w:r w:rsidRPr="79F3D214">
        <w:rPr>
          <w:rFonts w:ascii="Times New Roman" w:eastAsia="Times New Roman" w:hAnsi="Times New Roman"/>
          <w:sz w:val="28"/>
          <w:szCs w:val="28"/>
        </w:rPr>
        <w:t xml:space="preserve">, а a[i] - это одномерный массив, представляющий отдельную строку исходного одномерного массива строк. </w:t>
      </w:r>
      <w:proofErr w:type="gramStart"/>
      <w:r w:rsidRPr="79F3D214">
        <w:rPr>
          <w:rFonts w:ascii="Times New Roman" w:eastAsia="Times New Roman" w:hAnsi="Times New Roman"/>
          <w:sz w:val="28"/>
          <w:szCs w:val="28"/>
        </w:rPr>
        <w:t xml:space="preserve">Исходя из идеи определения </w:t>
      </w:r>
      <w:proofErr w:type="spellStart"/>
      <w:r w:rsidRPr="79F3D214">
        <w:rPr>
          <w:rFonts w:ascii="Times New Roman" w:eastAsia="Times New Roman" w:hAnsi="Times New Roman"/>
          <w:sz w:val="28"/>
          <w:szCs w:val="28"/>
        </w:rPr>
        <w:t>думерного</w:t>
      </w:r>
      <w:proofErr w:type="spellEnd"/>
      <w:r w:rsidRPr="79F3D214">
        <w:rPr>
          <w:rFonts w:ascii="Times New Roman" w:eastAsia="Times New Roman" w:hAnsi="Times New Roman"/>
          <w:sz w:val="28"/>
          <w:szCs w:val="28"/>
        </w:rPr>
        <w:t xml:space="preserve"> массива можно определить</w:t>
      </w:r>
      <w:proofErr w:type="gramEnd"/>
      <w:r w:rsidRPr="79F3D21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79F3D214">
        <w:rPr>
          <w:rFonts w:ascii="Times New Roman" w:eastAsia="Times New Roman" w:hAnsi="Times New Roman"/>
          <w:sz w:val="28"/>
          <w:szCs w:val="28"/>
        </w:rPr>
        <w:t>рекурентное</w:t>
      </w:r>
      <w:proofErr w:type="spellEnd"/>
      <w:r w:rsidRPr="79F3D214">
        <w:rPr>
          <w:rFonts w:ascii="Times New Roman" w:eastAsia="Times New Roman" w:hAnsi="Times New Roman"/>
          <w:sz w:val="28"/>
          <w:szCs w:val="28"/>
        </w:rPr>
        <w:t xml:space="preserve"> понятие многомерного массива:</w:t>
      </w:r>
    </w:p>
    <w:p w:rsidR="00411E1D" w:rsidRDefault="79F3D214" w:rsidP="79F3D214">
      <w:pPr>
        <w:spacing w:after="0" w:line="360" w:lineRule="auto"/>
        <w:ind w:firstLine="450"/>
        <w:jc w:val="both"/>
      </w:pPr>
      <w:r w:rsidRPr="79F3D214">
        <w:rPr>
          <w:rFonts w:ascii="Times New Roman" w:eastAsia="Times New Roman" w:hAnsi="Times New Roman"/>
          <w:b/>
          <w:bCs/>
          <w:sz w:val="28"/>
          <w:szCs w:val="28"/>
        </w:rPr>
        <w:t>n-мерный массив</w:t>
      </w:r>
      <w:r w:rsidRPr="79F3D214">
        <w:rPr>
          <w:rFonts w:ascii="Times New Roman" w:eastAsia="Times New Roman" w:hAnsi="Times New Roman"/>
          <w:sz w:val="28"/>
          <w:szCs w:val="28"/>
        </w:rPr>
        <w:t xml:space="preserve"> - это одномерный массив, элементами которого являются (n-1)-мерные массивы.</w:t>
      </w:r>
    </w:p>
    <w:p w:rsidR="00411E1D" w:rsidRDefault="79F3D214" w:rsidP="79F3D214">
      <w:pPr>
        <w:spacing w:after="0" w:line="360" w:lineRule="auto"/>
        <w:ind w:firstLine="450"/>
        <w:jc w:val="both"/>
      </w:pPr>
      <w:r w:rsidRPr="79F3D214">
        <w:rPr>
          <w:rFonts w:ascii="Times New Roman" w:eastAsia="Times New Roman" w:hAnsi="Times New Roman"/>
          <w:sz w:val="28"/>
          <w:szCs w:val="28"/>
        </w:rPr>
        <w:t xml:space="preserve">Несложно догадаться, что 3-мерный массив визуально можно представить в виде куба с ячейками (похоже на кубик </w:t>
      </w:r>
      <w:proofErr w:type="spellStart"/>
      <w:r w:rsidRPr="79F3D214">
        <w:rPr>
          <w:rFonts w:ascii="Times New Roman" w:eastAsia="Times New Roman" w:hAnsi="Times New Roman"/>
          <w:sz w:val="28"/>
          <w:szCs w:val="28"/>
        </w:rPr>
        <w:t>Рубика</w:t>
      </w:r>
      <w:proofErr w:type="spellEnd"/>
      <w:r w:rsidRPr="79F3D214">
        <w:rPr>
          <w:rFonts w:ascii="Times New Roman" w:eastAsia="Times New Roman" w:hAnsi="Times New Roman"/>
          <w:sz w:val="28"/>
          <w:szCs w:val="28"/>
        </w:rPr>
        <w:t>), где каждый элемент имеет вид a[i][j][k]. А вот с большими размерностями возникают сложности с визуальным представлением, но математическая модель ясна.</w:t>
      </w:r>
    </w:p>
    <w:p w:rsidR="00411E1D" w:rsidRDefault="79F3D214" w:rsidP="79F3D214">
      <w:pPr>
        <w:spacing w:after="0" w:line="360" w:lineRule="auto"/>
        <w:ind w:firstLine="450"/>
        <w:jc w:val="both"/>
      </w:pPr>
      <w:r w:rsidRPr="79F3D214">
        <w:rPr>
          <w:rFonts w:ascii="Times New Roman" w:eastAsia="Times New Roman" w:hAnsi="Times New Roman"/>
          <w:sz w:val="28"/>
          <w:szCs w:val="28"/>
        </w:rPr>
        <w:t xml:space="preserve">По-другому двумерный массив также называют </w:t>
      </w:r>
      <w:r w:rsidRPr="79F3D214">
        <w:rPr>
          <w:rFonts w:ascii="Times New Roman" w:eastAsia="Times New Roman" w:hAnsi="Times New Roman"/>
          <w:b/>
          <w:bCs/>
          <w:sz w:val="28"/>
          <w:szCs w:val="28"/>
        </w:rPr>
        <w:t>матрицей</w:t>
      </w:r>
      <w:r w:rsidRPr="79F3D214">
        <w:rPr>
          <w:rFonts w:ascii="Times New Roman" w:eastAsia="Times New Roman" w:hAnsi="Times New Roman"/>
          <w:sz w:val="28"/>
          <w:szCs w:val="28"/>
        </w:rPr>
        <w:t xml:space="preserve">, а в том случае, когда n=m (число строк равно числу столбцов) матрицу называют квадратной. В матрицах можно хранить любые табличные данные: содержание игрового поля (шашки, шахматы, </w:t>
      </w:r>
      <w:proofErr w:type="spellStart"/>
      <w:r w:rsidRPr="79F3D214">
        <w:rPr>
          <w:rFonts w:ascii="Times New Roman" w:eastAsia="Times New Roman" w:hAnsi="Times New Roman"/>
          <w:sz w:val="28"/>
          <w:szCs w:val="28"/>
        </w:rPr>
        <w:t>Lines</w:t>
      </w:r>
      <w:proofErr w:type="spellEnd"/>
      <w:r w:rsidRPr="79F3D214">
        <w:rPr>
          <w:rFonts w:ascii="Times New Roman" w:eastAsia="Times New Roman" w:hAnsi="Times New Roman"/>
          <w:sz w:val="28"/>
          <w:szCs w:val="28"/>
        </w:rPr>
        <w:t xml:space="preserve"> и т.д.), лабиринты, </w:t>
      </w:r>
      <w:r w:rsidRPr="79F3D214">
        <w:rPr>
          <w:rFonts w:ascii="Times New Roman" w:eastAsia="Times New Roman" w:hAnsi="Times New Roman"/>
          <w:sz w:val="28"/>
          <w:szCs w:val="28"/>
        </w:rPr>
        <w:lastRenderedPageBreak/>
        <w:t>таблицу смежности графа, коэффициенты системы линейных уравнений и т.д. Матрицы часто используют для решения олимпиадных и математических задач.</w:t>
      </w:r>
    </w:p>
    <w:p w:rsidR="00411E1D" w:rsidRDefault="00411E1D" w:rsidP="79F3D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79F3D214" w:rsidRDefault="79F3D214" w:rsidP="79F3D214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79F3D214" w:rsidRDefault="79F3D214" w:rsidP="79F3D214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79F3D214" w:rsidRDefault="79F3D214" w:rsidP="79F3D214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65534C" w:rsidRPr="0065534C">
        <w:rPr>
          <w:rFonts w:ascii="Times New Roman" w:hAnsi="Times New Roman"/>
          <w:sz w:val="28"/>
          <w:szCs w:val="28"/>
        </w:rPr>
        <w:t xml:space="preserve">двумерный массив </w:t>
      </w:r>
      <w:r w:rsidR="0065534C" w:rsidRPr="0065534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65534C" w:rsidRPr="0065534C">
        <w:rPr>
          <w:rFonts w:ascii="Times New Roman" w:hAnsi="Times New Roman"/>
          <w:i/>
          <w:iCs/>
          <w:sz w:val="28"/>
          <w:szCs w:val="28"/>
        </w:rPr>
        <w:t xml:space="preserve">(3, 3) </w:t>
      </w:r>
      <w:r w:rsidR="0065534C" w:rsidRPr="0065534C">
        <w:rPr>
          <w:rFonts w:ascii="Times New Roman" w:hAnsi="Times New Roman"/>
          <w:sz w:val="28"/>
          <w:szCs w:val="28"/>
        </w:rPr>
        <w:t>из следующих элементов</w:t>
      </w:r>
    </w:p>
    <w:p w:rsidR="00411E1D" w:rsidRDefault="0065534C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F024FB" wp14:editId="73C768ED">
            <wp:extent cx="2533417" cy="1171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65534C" w:rsidRPr="0065534C" w:rsidRDefault="0065534C" w:rsidP="006553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Вычислить:</w:t>
      </w:r>
    </w:p>
    <w:p w:rsidR="0065534C" w:rsidRPr="0065534C" w:rsidRDefault="0065534C" w:rsidP="0065534C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Сумму элементов массива;</w:t>
      </w:r>
    </w:p>
    <w:p w:rsidR="0065534C" w:rsidRPr="0065534C" w:rsidRDefault="0065534C" w:rsidP="0065534C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Произведение элементов массива;</w:t>
      </w:r>
    </w:p>
    <w:p w:rsidR="0065534C" w:rsidRPr="0065534C" w:rsidRDefault="0065534C" w:rsidP="0065534C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Минимальный элемент массива и его индексы;</w:t>
      </w:r>
    </w:p>
    <w:p w:rsidR="00411E1D" w:rsidRDefault="0065534C" w:rsidP="0065534C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Заменить отрицательные элементы массива их модулем.</w:t>
      </w:r>
    </w:p>
    <w:p w:rsidR="0065534C" w:rsidRPr="0065534C" w:rsidRDefault="0065534C" w:rsidP="006553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Элементы массива a(3, 3) считать из файла. Результаты вычислений вывести в файл.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1B3B0E" w:rsidRPr="00CA62A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eastAsia="ru-RU"/>
        </w:rPr>
      </w:pP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program</w:t>
      </w:r>
      <w:proofErr w:type="gramEnd"/>
      <w:r w:rsidRPr="00CA62A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eastAsia="ru-RU"/>
        </w:rPr>
        <w:t xml:space="preserve">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LB</w:t>
      </w:r>
      <w:r w:rsidRPr="00CA62AE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05_</w:t>
      </w:r>
      <w:proofErr w:type="spell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pr</w:t>
      </w:r>
      <w:proofErr w:type="spellEnd"/>
      <w:r w:rsidRPr="00CA62AE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1;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proofErr w:type="spellStart"/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var</w:t>
      </w:r>
      <w:proofErr w:type="spellEnd"/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sv-SE" w:eastAsia="ru-RU"/>
        </w:rPr>
        <w:t xml:space="preserve"> 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sv-SE" w:eastAsia="ru-RU"/>
        </w:rPr>
        <w:t xml:space="preserve">i, j, imin, jmin: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sv-SE" w:eastAsia="ru-RU"/>
        </w:rPr>
        <w:t>integer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sv-SE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a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: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array of array of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>real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, p, min: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>real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f1, f2: text;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assign(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f1,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>'data.txt'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reset(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f1);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assign(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f2,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>'res.txt'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rewrite(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f2);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lastRenderedPageBreak/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p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1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imin</w:t>
      </w:r>
      <w:proofErr w:type="spellEnd"/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jmin</w:t>
      </w:r>
      <w:proofErr w:type="spellEnd"/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SetLength</w:t>
      </w:r>
      <w:proofErr w:type="spell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a,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3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 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for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i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0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2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SetLength</w:t>
      </w:r>
      <w:proofErr w:type="spell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a[i],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3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 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for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i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0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2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      for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j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0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2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read(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f1, a[i, j]);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readln</w:t>
      </w:r>
      <w:proofErr w:type="spell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f1)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411E1D" w:rsidRPr="00CA62AE" w:rsidRDefault="001B3B0E" w:rsidP="001B3B0E">
      <w:pPr>
        <w:spacing w:after="0" w:line="360" w:lineRule="auto"/>
        <w:ind w:firstLine="567"/>
        <w:jc w:val="both"/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min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a[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,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];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for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i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2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    for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j :=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2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if</w:t>
      </w:r>
      <w:proofErr w:type="gramEnd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min &gt; a[i, j]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then 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min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a[i, j];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imin</w:t>
      </w:r>
      <w:proofErr w:type="spellEnd"/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i;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jmin</w:t>
      </w:r>
      <w:proofErr w:type="spellEnd"/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j;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:= s + a[i, j];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pl-PL" w:eastAsia="ru-RU"/>
        </w:rPr>
        <w:t xml:space="preserve">        p := p * a[i, j];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if</w:t>
      </w:r>
      <w:proofErr w:type="gramEnd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a[i, j] &lt; 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 xml:space="preserve">0 </w:t>
      </w: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then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write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(f2, abs(a[i, j]):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4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)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else</w:t>
      </w:r>
      <w:proofErr w:type="gramEnd"/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write(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f2, a[i, j]:</w:t>
      </w:r>
      <w:r w:rsidRPr="001B3B0E">
        <w:rPr>
          <w:rFonts w:ascii="Courier New" w:eastAsia="+mn-ea" w:hAnsi="Courier New" w:cs="+mn-cs"/>
          <w:color w:val="006400"/>
          <w:kern w:val="24"/>
          <w:sz w:val="24"/>
          <w:szCs w:val="28"/>
          <w:lang w:val="en-US" w:eastAsia="ru-RU"/>
        </w:rPr>
        <w:t>4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f2);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proofErr w:type="spellStart"/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 xml:space="preserve">f2,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>'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eastAsia="ru-RU"/>
        </w:rPr>
        <w:t>Сумма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eastAsia="ru-RU"/>
        </w:rPr>
        <w:t>элементов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eastAsia="ru-RU"/>
        </w:rPr>
        <w:t>массива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val="en-US" w:eastAsia="ru-RU"/>
        </w:rPr>
        <w:t xml:space="preserve"> '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, s);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eastAsia="ru-RU"/>
        </w:rPr>
      </w:pPr>
      <w:proofErr w:type="spell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writeln</w:t>
      </w:r>
      <w:proofErr w:type="spell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 xml:space="preserve">(f2, </w:t>
      </w:r>
      <w:r w:rsidRPr="001B3B0E">
        <w:rPr>
          <w:rFonts w:ascii="Courier New" w:eastAsia="+mn-ea" w:hAnsi="Courier New" w:cs="+mn-cs"/>
          <w:color w:val="0000FF"/>
          <w:kern w:val="24"/>
          <w:sz w:val="24"/>
          <w:szCs w:val="28"/>
          <w:lang w:eastAsia="ru-RU"/>
        </w:rPr>
        <w:t>'Произведение элементов массива '</w:t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, p);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close(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f1);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proofErr w:type="gramStart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close(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f2);</w:t>
      </w:r>
    </w:p>
    <w:p w:rsidR="001B3B0E" w:rsidRPr="001B3B0E" w:rsidRDefault="001B3B0E" w:rsidP="001B3B0E">
      <w:pPr>
        <w:spacing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  <w:proofErr w:type="gramStart"/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.</w:t>
      </w:r>
    </w:p>
    <w:p w:rsidR="001B3B0E" w:rsidRPr="001B3B0E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B3B0E" w:rsidRPr="00CA62AE" w:rsidRDefault="001B3B0E" w:rsidP="001B3B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E">
        <w:rPr>
          <w:rFonts w:ascii="Times New Roman" w:hAnsi="Times New Roman"/>
          <w:sz w:val="28"/>
          <w:szCs w:val="28"/>
        </w:rPr>
        <w:t xml:space="preserve">   6  14  13</w:t>
      </w:r>
    </w:p>
    <w:p w:rsidR="001B3B0E" w:rsidRPr="00CA62AE" w:rsidRDefault="001B3B0E" w:rsidP="001B3B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E">
        <w:rPr>
          <w:rFonts w:ascii="Times New Roman" w:hAnsi="Times New Roman"/>
          <w:sz w:val="28"/>
          <w:szCs w:val="28"/>
        </w:rPr>
        <w:t xml:space="preserve">  26   1  10</w:t>
      </w:r>
    </w:p>
    <w:p w:rsidR="001B3B0E" w:rsidRPr="00CA62AE" w:rsidRDefault="001B3B0E" w:rsidP="001B3B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E">
        <w:rPr>
          <w:rFonts w:ascii="Times New Roman" w:hAnsi="Times New Roman"/>
          <w:sz w:val="28"/>
          <w:szCs w:val="28"/>
        </w:rPr>
        <w:t xml:space="preserve">  23   5  16</w:t>
      </w:r>
    </w:p>
    <w:p w:rsidR="001B3B0E" w:rsidRPr="00CA62AE" w:rsidRDefault="001B3B0E" w:rsidP="001B3B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E">
        <w:rPr>
          <w:rFonts w:ascii="Times New Roman" w:hAnsi="Times New Roman"/>
          <w:sz w:val="28"/>
          <w:szCs w:val="28"/>
        </w:rPr>
        <w:t>Сумма элементов массива 12</w:t>
      </w:r>
    </w:p>
    <w:p w:rsidR="001B3B0E" w:rsidRPr="00CA62AE" w:rsidRDefault="79F3D214" w:rsidP="001B3B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E">
        <w:rPr>
          <w:rFonts w:ascii="Times New Roman" w:hAnsi="Times New Roman"/>
          <w:sz w:val="28"/>
          <w:szCs w:val="28"/>
        </w:rPr>
        <w:t>Произведение элементов массива 522412800</w:t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CA62AE">
        <w:rPr>
          <w:rFonts w:ascii="Times New Roman" w:hAnsi="Times New Roman"/>
          <w:sz w:val="40"/>
          <w:szCs w:val="40"/>
        </w:rPr>
        <w:t>Задание 1.</w:t>
      </w:r>
    </w:p>
    <w:p w:rsidR="79F3D214" w:rsidRDefault="79F3D214" w:rsidP="79F3D214">
      <w:pPr>
        <w:spacing w:after="0" w:line="360" w:lineRule="auto"/>
        <w:ind w:firstLine="567"/>
        <w:jc w:val="both"/>
        <w:rPr>
          <w:rFonts w:cs="Calibri"/>
          <w:sz w:val="24"/>
          <w:szCs w:val="24"/>
          <w:lang w:val="en-US"/>
        </w:rPr>
      </w:pPr>
      <w:commentRangeStart w:id="2"/>
      <w:r w:rsidRPr="79F3D214">
        <w:rPr>
          <w:rFonts w:cs="Calibri"/>
          <w:sz w:val="24"/>
          <w:szCs w:val="24"/>
        </w:rPr>
        <w:t>Заполнить матрицу а(</w:t>
      </w:r>
      <w:r w:rsidRPr="00CA62AE">
        <w:rPr>
          <w:rFonts w:cs="Calibri"/>
          <w:sz w:val="24"/>
          <w:szCs w:val="24"/>
        </w:rPr>
        <w:t>3</w:t>
      </w:r>
      <w:r w:rsidRPr="79F3D214">
        <w:rPr>
          <w:rFonts w:cs="Calibri"/>
          <w:sz w:val="24"/>
          <w:szCs w:val="24"/>
        </w:rPr>
        <w:t xml:space="preserve">, </w:t>
      </w:r>
      <w:r w:rsidRPr="00CA62AE">
        <w:rPr>
          <w:rFonts w:cs="Calibri"/>
          <w:sz w:val="24"/>
          <w:szCs w:val="24"/>
        </w:rPr>
        <w:t>3</w:t>
      </w:r>
      <w:r w:rsidRPr="79F3D214">
        <w:rPr>
          <w:rFonts w:cs="Calibri"/>
          <w:sz w:val="24"/>
          <w:szCs w:val="24"/>
        </w:rPr>
        <w:t>) случайными числами</w:t>
      </w:r>
      <w:r w:rsidRPr="00CA62AE">
        <w:rPr>
          <w:rFonts w:cs="Calibri"/>
          <w:sz w:val="24"/>
          <w:szCs w:val="24"/>
        </w:rPr>
        <w:t xml:space="preserve"> </w:t>
      </w:r>
      <w:r w:rsidRPr="79F3D214">
        <w:rPr>
          <w:rFonts w:cs="Calibri"/>
          <w:sz w:val="24"/>
          <w:szCs w:val="24"/>
        </w:rPr>
        <w:t xml:space="preserve">от </w:t>
      </w:r>
      <w:r w:rsidRPr="00CA62AE">
        <w:rPr>
          <w:rFonts w:cs="Calibri"/>
          <w:sz w:val="24"/>
          <w:szCs w:val="24"/>
        </w:rPr>
        <w:t>-5</w:t>
      </w:r>
      <w:r w:rsidRPr="79F3D214">
        <w:rPr>
          <w:rFonts w:cs="Calibri"/>
          <w:sz w:val="24"/>
          <w:szCs w:val="24"/>
        </w:rPr>
        <w:t xml:space="preserve"> до </w:t>
      </w:r>
      <w:r w:rsidRPr="00CA62AE">
        <w:rPr>
          <w:rFonts w:cs="Calibri"/>
          <w:sz w:val="24"/>
          <w:szCs w:val="24"/>
        </w:rPr>
        <w:t>5</w:t>
      </w:r>
      <w:r w:rsidRPr="79F3D214">
        <w:rPr>
          <w:rFonts w:cs="Calibri"/>
          <w:sz w:val="24"/>
          <w:szCs w:val="24"/>
        </w:rPr>
        <w:t>. Найти произведение минимального элемента матрицы на сумму ее положительных элементов. Значения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элементов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матрицы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и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результат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расчета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вывести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в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файл</w:t>
      </w:r>
      <w:r w:rsidRPr="00CA62AE">
        <w:rPr>
          <w:rFonts w:cs="Calibri"/>
          <w:sz w:val="24"/>
          <w:szCs w:val="24"/>
          <w:lang w:val="en-US"/>
        </w:rPr>
        <w:t>.</w:t>
      </w:r>
      <w:commentRangeEnd w:id="2"/>
      <w:r w:rsidR="000B5F9C">
        <w:rPr>
          <w:rStyle w:val="ad"/>
        </w:rPr>
        <w:commentReference w:id="2"/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24"/>
          <w:szCs w:val="24"/>
          <w:lang w:val="en-US"/>
        </w:rPr>
      </w:pP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lang w:val="en-US"/>
        </w:rPr>
      </w:pPr>
      <w:commentRangeStart w:id="4"/>
      <w:r w:rsidRPr="00CA62AE">
        <w:rPr>
          <w:rFonts w:cs="Calibri"/>
          <w:sz w:val="19"/>
          <w:szCs w:val="19"/>
          <w:lang w:val="en-US"/>
        </w:rPr>
        <w:t>program lab6_1;</w:t>
      </w:r>
      <w:r w:rsidRPr="00CA62AE">
        <w:rPr>
          <w:lang w:val="en-US"/>
        </w:rPr>
        <w:br/>
      </w:r>
      <w:commentRangeEnd w:id="4"/>
      <w:r w:rsidR="001B0B71">
        <w:rPr>
          <w:rStyle w:val="ad"/>
        </w:rPr>
        <w:commentReference w:id="4"/>
      </w:r>
      <w:proofErr w:type="spellStart"/>
      <w:r w:rsidRPr="00CA62AE">
        <w:rPr>
          <w:rFonts w:cs="Calibri"/>
          <w:sz w:val="19"/>
          <w:szCs w:val="19"/>
          <w:lang w:val="en-US"/>
        </w:rPr>
        <w:t>var</w:t>
      </w:r>
      <w:proofErr w:type="spellEnd"/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i,j:integer</w:t>
      </w:r>
      <w:proofErr w:type="spellEnd"/>
      <w:r w:rsidRPr="00CA62AE">
        <w:rPr>
          <w:rFonts w:cs="Calibri"/>
          <w:sz w:val="19"/>
          <w:szCs w:val="19"/>
          <w:lang w:val="en-US"/>
        </w:rPr>
        <w:t>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a: array [1..3, 1..3] of real;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min, sum, p : real;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f: text;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assign (f, 'lb61.txt');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rewrite (f);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min:=-5;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sum:=0;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p:=1;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i:= 1 to 3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j:= 1 to 3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a[</w:t>
      </w:r>
      <w:proofErr w:type="spellStart"/>
      <w:r w:rsidRPr="00CA62AE">
        <w:rPr>
          <w:rFonts w:cs="Calibri"/>
          <w:sz w:val="19"/>
          <w:szCs w:val="19"/>
          <w:lang w:val="en-US"/>
        </w:rPr>
        <w:t>i,j</w:t>
      </w:r>
      <w:proofErr w:type="spellEnd"/>
      <w:r w:rsidRPr="00CA62AE">
        <w:rPr>
          <w:rFonts w:cs="Calibri"/>
          <w:sz w:val="19"/>
          <w:szCs w:val="19"/>
          <w:lang w:val="en-US"/>
        </w:rPr>
        <w:t>]:= random(-5,5);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write (</w:t>
      </w:r>
      <w:proofErr w:type="spellStart"/>
      <w:r w:rsidRPr="00CA62AE">
        <w:rPr>
          <w:rFonts w:cs="Calibri"/>
          <w:sz w:val="19"/>
          <w:szCs w:val="19"/>
          <w:lang w:val="en-US"/>
        </w:rPr>
        <w:t>f,a</w:t>
      </w:r>
      <w:proofErr w:type="spellEnd"/>
      <w:r w:rsidRPr="00CA62AE">
        <w:rPr>
          <w:rFonts w:cs="Calibri"/>
          <w:sz w:val="19"/>
          <w:szCs w:val="19"/>
          <w:lang w:val="en-US"/>
        </w:rPr>
        <w:t>[</w:t>
      </w:r>
      <w:proofErr w:type="spellStart"/>
      <w:r w:rsidRPr="00CA62AE">
        <w:rPr>
          <w:rFonts w:cs="Calibri"/>
          <w:sz w:val="19"/>
          <w:szCs w:val="19"/>
          <w:lang w:val="en-US"/>
        </w:rPr>
        <w:t>i,j</w:t>
      </w:r>
      <w:proofErr w:type="spellEnd"/>
      <w:r w:rsidRPr="00CA62AE">
        <w:rPr>
          <w:rFonts w:cs="Calibri"/>
          <w:sz w:val="19"/>
          <w:szCs w:val="19"/>
          <w:lang w:val="en-US"/>
        </w:rPr>
        <w:t>]:5:1);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if a[</w:t>
      </w:r>
      <w:proofErr w:type="spellStart"/>
      <w:r w:rsidRPr="00CA62AE">
        <w:rPr>
          <w:rFonts w:cs="Calibri"/>
          <w:sz w:val="19"/>
          <w:szCs w:val="19"/>
          <w:lang w:val="en-US"/>
        </w:rPr>
        <w:t>i,j</w:t>
      </w:r>
      <w:proofErr w:type="spellEnd"/>
      <w:r w:rsidRPr="00CA62AE">
        <w:rPr>
          <w:rFonts w:cs="Calibri"/>
          <w:sz w:val="19"/>
          <w:szCs w:val="19"/>
          <w:lang w:val="en-US"/>
        </w:rPr>
        <w:t>] &gt; 0 then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sum := sum + a[</w:t>
      </w:r>
      <w:proofErr w:type="spellStart"/>
      <w:r w:rsidRPr="00CA62AE">
        <w:rPr>
          <w:rFonts w:cs="Calibri"/>
          <w:sz w:val="19"/>
          <w:szCs w:val="19"/>
          <w:lang w:val="en-US"/>
        </w:rPr>
        <w:t>i,j</w:t>
      </w:r>
      <w:proofErr w:type="spellEnd"/>
      <w:r w:rsidRPr="00CA62AE">
        <w:rPr>
          <w:rFonts w:cs="Calibri"/>
          <w:sz w:val="19"/>
          <w:szCs w:val="19"/>
          <w:lang w:val="en-US"/>
        </w:rPr>
        <w:t>];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writeln</w:t>
      </w:r>
      <w:proofErr w:type="spellEnd"/>
      <w:r w:rsidRPr="00CA62AE">
        <w:rPr>
          <w:rFonts w:cs="Calibri"/>
          <w:sz w:val="19"/>
          <w:szCs w:val="19"/>
          <w:lang w:val="en-US"/>
        </w:rPr>
        <w:t xml:space="preserve"> (f);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min:= a[1, 1];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i:=1 to 3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j:= 1 to 3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if min &gt; a[</w:t>
      </w:r>
      <w:proofErr w:type="spellStart"/>
      <w:r w:rsidRPr="00CA62AE">
        <w:rPr>
          <w:rFonts w:cs="Calibri"/>
          <w:sz w:val="19"/>
          <w:szCs w:val="19"/>
          <w:lang w:val="en-US"/>
        </w:rPr>
        <w:t>i,j</w:t>
      </w:r>
      <w:proofErr w:type="spellEnd"/>
      <w:r w:rsidRPr="00CA62AE">
        <w:rPr>
          <w:rFonts w:cs="Calibri"/>
          <w:sz w:val="19"/>
          <w:szCs w:val="19"/>
          <w:lang w:val="en-US"/>
        </w:rPr>
        <w:t>] then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min:= a[</w:t>
      </w:r>
      <w:proofErr w:type="spellStart"/>
      <w:r w:rsidRPr="00CA62AE">
        <w:rPr>
          <w:rFonts w:cs="Calibri"/>
          <w:sz w:val="19"/>
          <w:szCs w:val="19"/>
          <w:lang w:val="en-US"/>
        </w:rPr>
        <w:t>i,j</w:t>
      </w:r>
      <w:proofErr w:type="spellEnd"/>
      <w:r w:rsidRPr="00CA62AE">
        <w:rPr>
          <w:rFonts w:cs="Calibri"/>
          <w:sz w:val="19"/>
          <w:szCs w:val="19"/>
          <w:lang w:val="en-US"/>
        </w:rPr>
        <w:t>];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writeln</w:t>
      </w:r>
      <w:proofErr w:type="spellEnd"/>
      <w:r w:rsidRPr="00CA62AE">
        <w:rPr>
          <w:rFonts w:cs="Calibri"/>
          <w:sz w:val="19"/>
          <w:szCs w:val="19"/>
          <w:lang w:val="en-US"/>
        </w:rPr>
        <w:t xml:space="preserve"> ();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writeln</w:t>
      </w:r>
      <w:proofErr w:type="spellEnd"/>
      <w:r w:rsidRPr="00CA62AE">
        <w:rPr>
          <w:rFonts w:cs="Calibri"/>
          <w:sz w:val="19"/>
          <w:szCs w:val="19"/>
          <w:lang w:val="en-US"/>
        </w:rPr>
        <w:t xml:space="preserve"> (f,'</w:t>
      </w:r>
      <w:r w:rsidRPr="79F3D214">
        <w:rPr>
          <w:rFonts w:cs="Calibri"/>
          <w:sz w:val="19"/>
          <w:szCs w:val="19"/>
        </w:rPr>
        <w:t>Минимальный</w:t>
      </w:r>
      <w:r w:rsidRPr="00CA62AE">
        <w:rPr>
          <w:rFonts w:cs="Calibri"/>
          <w:sz w:val="19"/>
          <w:szCs w:val="19"/>
          <w:lang w:val="en-US"/>
        </w:rPr>
        <w:t xml:space="preserve"> </w:t>
      </w:r>
      <w:r w:rsidRPr="79F3D214">
        <w:rPr>
          <w:rFonts w:cs="Calibri"/>
          <w:sz w:val="19"/>
          <w:szCs w:val="19"/>
        </w:rPr>
        <w:t>элемент</w:t>
      </w:r>
      <w:r w:rsidRPr="00CA62AE">
        <w:rPr>
          <w:rFonts w:cs="Calibri"/>
          <w:sz w:val="19"/>
          <w:szCs w:val="19"/>
          <w:lang w:val="en-US"/>
        </w:rPr>
        <w:t xml:space="preserve"> </w:t>
      </w:r>
      <w:r w:rsidRPr="79F3D214">
        <w:rPr>
          <w:rFonts w:cs="Calibri"/>
          <w:sz w:val="19"/>
          <w:szCs w:val="19"/>
        </w:rPr>
        <w:t>матрицы</w:t>
      </w:r>
      <w:r w:rsidRPr="00CA62AE">
        <w:rPr>
          <w:rFonts w:cs="Calibri"/>
          <w:sz w:val="19"/>
          <w:szCs w:val="19"/>
          <w:lang w:val="en-US"/>
        </w:rPr>
        <w:t>:' , min);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lastRenderedPageBreak/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p:= min*sum;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writeln</w:t>
      </w:r>
      <w:proofErr w:type="spellEnd"/>
      <w:r w:rsidRPr="00CA62AE">
        <w:rPr>
          <w:rFonts w:cs="Calibri"/>
          <w:sz w:val="19"/>
          <w:szCs w:val="19"/>
          <w:lang w:val="en-US"/>
        </w:rPr>
        <w:t xml:space="preserve"> (f, '</w:t>
      </w:r>
      <w:r w:rsidRPr="79F3D214">
        <w:rPr>
          <w:rFonts w:cs="Calibri"/>
          <w:sz w:val="19"/>
          <w:szCs w:val="19"/>
        </w:rPr>
        <w:t>Произведение</w:t>
      </w:r>
      <w:r w:rsidRPr="00CA62AE">
        <w:rPr>
          <w:rFonts w:cs="Calibri"/>
          <w:sz w:val="19"/>
          <w:szCs w:val="19"/>
          <w:lang w:val="en-US"/>
        </w:rPr>
        <w:t>', p:3:1);</w:t>
      </w:r>
      <w:r w:rsidRPr="00CA62AE">
        <w:rPr>
          <w:lang w:val="en-US"/>
        </w:rPr>
        <w:br/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close (f);</w:t>
      </w:r>
      <w:r w:rsidRPr="00CA62AE">
        <w:rPr>
          <w:lang w:val="en-US"/>
        </w:rPr>
        <w:br/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end.</w:t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19"/>
          <w:szCs w:val="19"/>
          <w:lang w:val="en-US"/>
        </w:rPr>
      </w:pPr>
    </w:p>
    <w:p w:rsidR="79F3D214" w:rsidRDefault="79F3D214" w:rsidP="79F3D214">
      <w:pPr>
        <w:spacing w:after="0" w:line="360" w:lineRule="auto"/>
        <w:ind w:firstLine="567"/>
        <w:jc w:val="both"/>
        <w:rPr>
          <w:rFonts w:cs="Calibri"/>
          <w:sz w:val="40"/>
          <w:szCs w:val="40"/>
        </w:rPr>
      </w:pPr>
      <w:r w:rsidRPr="79F3D214">
        <w:rPr>
          <w:rFonts w:cs="Calibri"/>
          <w:sz w:val="40"/>
          <w:szCs w:val="40"/>
        </w:rPr>
        <w:t>Задание 3.</w:t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24"/>
          <w:szCs w:val="24"/>
          <w:lang w:val="en-US"/>
        </w:rPr>
      </w:pPr>
      <w:r w:rsidRPr="79F3D214">
        <w:rPr>
          <w:rFonts w:cs="Calibri"/>
          <w:sz w:val="24"/>
          <w:szCs w:val="24"/>
        </w:rPr>
        <w:t>Заполнить матрицу а(</w:t>
      </w:r>
      <w:r w:rsidRPr="00CA62AE">
        <w:rPr>
          <w:rFonts w:cs="Calibri"/>
          <w:sz w:val="24"/>
          <w:szCs w:val="24"/>
        </w:rPr>
        <w:t>5</w:t>
      </w:r>
      <w:r w:rsidRPr="79F3D214">
        <w:rPr>
          <w:rFonts w:cs="Calibri"/>
          <w:sz w:val="24"/>
          <w:szCs w:val="24"/>
        </w:rPr>
        <w:t xml:space="preserve">, </w:t>
      </w:r>
      <w:r w:rsidRPr="00CA62AE">
        <w:rPr>
          <w:rFonts w:cs="Calibri"/>
          <w:sz w:val="24"/>
          <w:szCs w:val="24"/>
        </w:rPr>
        <w:t>10</w:t>
      </w:r>
      <w:r w:rsidRPr="79F3D214">
        <w:rPr>
          <w:rFonts w:cs="Calibri"/>
          <w:sz w:val="24"/>
          <w:szCs w:val="24"/>
        </w:rPr>
        <w:t>) случайными числами</w:t>
      </w:r>
      <w:r w:rsidRPr="00CA62AE">
        <w:rPr>
          <w:rFonts w:cs="Calibri"/>
          <w:sz w:val="24"/>
          <w:szCs w:val="24"/>
        </w:rPr>
        <w:t xml:space="preserve"> </w:t>
      </w:r>
      <w:r w:rsidRPr="79F3D214">
        <w:rPr>
          <w:rFonts w:cs="Calibri"/>
          <w:sz w:val="24"/>
          <w:szCs w:val="24"/>
        </w:rPr>
        <w:t xml:space="preserve">от </w:t>
      </w:r>
      <w:r w:rsidRPr="00CA62AE">
        <w:rPr>
          <w:rFonts w:cs="Calibri"/>
          <w:sz w:val="24"/>
          <w:szCs w:val="24"/>
        </w:rPr>
        <w:t>0</w:t>
      </w:r>
      <w:r w:rsidRPr="79F3D214">
        <w:rPr>
          <w:rFonts w:cs="Calibri"/>
          <w:sz w:val="24"/>
          <w:szCs w:val="24"/>
        </w:rPr>
        <w:t xml:space="preserve"> до </w:t>
      </w:r>
      <w:r w:rsidRPr="00CA62AE">
        <w:rPr>
          <w:rFonts w:cs="Calibri"/>
          <w:sz w:val="24"/>
          <w:szCs w:val="24"/>
        </w:rPr>
        <w:t>9</w:t>
      </w:r>
      <w:r w:rsidRPr="79F3D214">
        <w:rPr>
          <w:rFonts w:cs="Calibri"/>
          <w:sz w:val="24"/>
          <w:szCs w:val="24"/>
        </w:rPr>
        <w:t>. Найти столбец матрицы с максимальной суммой элементов. Значения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элементов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матрицы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и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результат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расчета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вывести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в</w:t>
      </w:r>
      <w:r w:rsidRPr="00CA62AE">
        <w:rPr>
          <w:rFonts w:cs="Calibri"/>
          <w:sz w:val="24"/>
          <w:szCs w:val="24"/>
          <w:lang w:val="en-US"/>
        </w:rPr>
        <w:t xml:space="preserve"> </w:t>
      </w:r>
      <w:r w:rsidRPr="79F3D214">
        <w:rPr>
          <w:rFonts w:cs="Calibri"/>
          <w:sz w:val="24"/>
          <w:szCs w:val="24"/>
        </w:rPr>
        <w:t>файл</w:t>
      </w:r>
      <w:r w:rsidRPr="00CA62AE">
        <w:rPr>
          <w:rFonts w:cs="Calibri"/>
          <w:sz w:val="24"/>
          <w:szCs w:val="24"/>
          <w:lang w:val="en-US"/>
        </w:rPr>
        <w:t>.</w:t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19"/>
          <w:szCs w:val="19"/>
          <w:lang w:val="en-US"/>
        </w:rPr>
      </w:pPr>
      <w:r w:rsidRPr="00CA62AE">
        <w:rPr>
          <w:rFonts w:cs="Calibri"/>
          <w:sz w:val="19"/>
          <w:szCs w:val="19"/>
          <w:lang w:val="en-US"/>
        </w:rPr>
        <w:t>program lb63;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var</w:t>
      </w:r>
      <w:proofErr w:type="spellEnd"/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 xml:space="preserve">i, j, </w:t>
      </w:r>
      <w:proofErr w:type="spellStart"/>
      <w:r w:rsidRPr="00CA62AE">
        <w:rPr>
          <w:rFonts w:cs="Calibri"/>
          <w:sz w:val="19"/>
          <w:szCs w:val="19"/>
          <w:lang w:val="en-US"/>
        </w:rPr>
        <w:t>nmax</w:t>
      </w:r>
      <w:proofErr w:type="spellEnd"/>
      <w:r w:rsidRPr="00CA62AE">
        <w:rPr>
          <w:rFonts w:cs="Calibri"/>
          <w:sz w:val="19"/>
          <w:szCs w:val="19"/>
          <w:lang w:val="en-US"/>
        </w:rPr>
        <w:t>: integer;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a: array [1..5, 1..10] of real;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max, s: real;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f: text;</w:t>
      </w:r>
      <w:r w:rsidRPr="00CA62AE">
        <w:rPr>
          <w:lang w:val="en-US"/>
        </w:rPr>
        <w:br/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assign(f, 'lb63.txt');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rewrite(f);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i := 1 to 5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j := 1 to 10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a[i, j] := random(0, 9);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write(f, a[i, j]:5:1, ' ');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writeln</w:t>
      </w:r>
      <w:proofErr w:type="spellEnd"/>
      <w:r w:rsidRPr="00CA62AE">
        <w:rPr>
          <w:rFonts w:cs="Calibri"/>
          <w:sz w:val="19"/>
          <w:szCs w:val="19"/>
          <w:lang w:val="en-US"/>
        </w:rPr>
        <w:t>(f);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max := 0;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j := 1 to 10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s := 0;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for i := 1 to 5 do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lastRenderedPageBreak/>
        <w:t>s := s + a[i, j];</w:t>
      </w:r>
      <w:r w:rsidRPr="00CA62AE">
        <w:rPr>
          <w:lang w:val="en-US"/>
        </w:rPr>
        <w:br/>
      </w:r>
    </w:p>
    <w:p w:rsidR="79F3D214" w:rsidRPr="00CA62AE" w:rsidRDefault="79F3D214" w:rsidP="79F3D214">
      <w:pPr>
        <w:spacing w:after="0" w:line="360" w:lineRule="auto"/>
        <w:jc w:val="both"/>
        <w:rPr>
          <w:lang w:val="en-US"/>
        </w:rPr>
      </w:pPr>
      <w:r w:rsidRPr="00CA62AE">
        <w:rPr>
          <w:rFonts w:cs="Calibri"/>
          <w:sz w:val="19"/>
          <w:szCs w:val="19"/>
          <w:lang w:val="en-US"/>
        </w:rPr>
        <w:t>if s &gt; max then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max := s;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nmax</w:t>
      </w:r>
      <w:proofErr w:type="spellEnd"/>
      <w:r w:rsidRPr="00CA62AE">
        <w:rPr>
          <w:rFonts w:cs="Calibri"/>
          <w:sz w:val="19"/>
          <w:szCs w:val="19"/>
          <w:lang w:val="en-US"/>
        </w:rPr>
        <w:t xml:space="preserve"> := j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proofErr w:type="spellStart"/>
      <w:r w:rsidRPr="00CA62AE">
        <w:rPr>
          <w:rFonts w:cs="Calibri"/>
          <w:sz w:val="19"/>
          <w:szCs w:val="19"/>
          <w:lang w:val="en-US"/>
        </w:rPr>
        <w:t>writeln</w:t>
      </w:r>
      <w:proofErr w:type="spellEnd"/>
      <w:r w:rsidRPr="00CA62AE">
        <w:rPr>
          <w:rFonts w:cs="Calibri"/>
          <w:sz w:val="19"/>
          <w:szCs w:val="19"/>
          <w:lang w:val="en-US"/>
        </w:rPr>
        <w:t>(f, '</w:t>
      </w:r>
      <w:r w:rsidRPr="79F3D214">
        <w:rPr>
          <w:rFonts w:cs="Calibri"/>
          <w:sz w:val="19"/>
          <w:szCs w:val="19"/>
        </w:rPr>
        <w:t>Столбец</w:t>
      </w:r>
      <w:r w:rsidRPr="00CA62AE">
        <w:rPr>
          <w:rFonts w:cs="Calibri"/>
          <w:sz w:val="19"/>
          <w:szCs w:val="19"/>
          <w:lang w:val="en-US"/>
        </w:rPr>
        <w:t xml:space="preserve"> </w:t>
      </w:r>
      <w:r w:rsidRPr="79F3D214">
        <w:rPr>
          <w:rFonts w:cs="Calibri"/>
          <w:sz w:val="19"/>
          <w:szCs w:val="19"/>
        </w:rPr>
        <w:t>с</w:t>
      </w:r>
      <w:r w:rsidRPr="00CA62AE">
        <w:rPr>
          <w:rFonts w:cs="Calibri"/>
          <w:sz w:val="19"/>
          <w:szCs w:val="19"/>
          <w:lang w:val="en-US"/>
        </w:rPr>
        <w:t xml:space="preserve"> </w:t>
      </w:r>
      <w:r w:rsidRPr="79F3D214">
        <w:rPr>
          <w:rFonts w:cs="Calibri"/>
          <w:sz w:val="19"/>
          <w:szCs w:val="19"/>
        </w:rPr>
        <w:t>максимальной</w:t>
      </w:r>
      <w:r w:rsidRPr="00CA62AE">
        <w:rPr>
          <w:rFonts w:cs="Calibri"/>
          <w:sz w:val="19"/>
          <w:szCs w:val="19"/>
          <w:lang w:val="en-US"/>
        </w:rPr>
        <w:t xml:space="preserve"> </w:t>
      </w:r>
      <w:r w:rsidRPr="79F3D214">
        <w:rPr>
          <w:rFonts w:cs="Calibri"/>
          <w:sz w:val="19"/>
          <w:szCs w:val="19"/>
        </w:rPr>
        <w:t>суммой</w:t>
      </w:r>
      <w:r w:rsidRPr="00CA62AE">
        <w:rPr>
          <w:rFonts w:cs="Calibri"/>
          <w:sz w:val="19"/>
          <w:szCs w:val="19"/>
          <w:lang w:val="en-US"/>
        </w:rPr>
        <w:t xml:space="preserve"> </w:t>
      </w:r>
      <w:r w:rsidRPr="79F3D214">
        <w:rPr>
          <w:rFonts w:cs="Calibri"/>
          <w:sz w:val="19"/>
          <w:szCs w:val="19"/>
        </w:rPr>
        <w:t>элементов</w:t>
      </w:r>
      <w:r w:rsidRPr="00CA62AE">
        <w:rPr>
          <w:rFonts w:cs="Calibri"/>
          <w:sz w:val="19"/>
          <w:szCs w:val="19"/>
          <w:lang w:val="en-US"/>
        </w:rPr>
        <w:t xml:space="preserve">: ', ' ', </w:t>
      </w:r>
      <w:proofErr w:type="spellStart"/>
      <w:r w:rsidRPr="00CA62AE">
        <w:rPr>
          <w:rFonts w:cs="Calibri"/>
          <w:sz w:val="19"/>
          <w:szCs w:val="19"/>
          <w:lang w:val="en-US"/>
        </w:rPr>
        <w:t>nmax</w:t>
      </w:r>
      <w:proofErr w:type="spellEnd"/>
      <w:r w:rsidRPr="00CA62AE">
        <w:rPr>
          <w:rFonts w:cs="Calibri"/>
          <w:sz w:val="19"/>
          <w:szCs w:val="19"/>
          <w:lang w:val="en-US"/>
        </w:rPr>
        <w:t>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close(f);</w:t>
      </w:r>
      <w:r w:rsidRPr="00CA62AE">
        <w:rPr>
          <w:lang w:val="en-US"/>
        </w:rPr>
        <w:br/>
      </w:r>
      <w:r w:rsidRPr="00CA62AE">
        <w:rPr>
          <w:rFonts w:cs="Calibri"/>
          <w:sz w:val="19"/>
          <w:szCs w:val="19"/>
          <w:lang w:val="en-US"/>
        </w:rPr>
        <w:t>end.</w:t>
      </w:r>
    </w:p>
    <w:p w:rsidR="79F3D214" w:rsidRDefault="79F3D214" w:rsidP="79F3D214">
      <w:pPr>
        <w:spacing w:after="0" w:line="360" w:lineRule="auto"/>
        <w:ind w:firstLine="567"/>
        <w:jc w:val="both"/>
        <w:rPr>
          <w:rFonts w:cs="Calibri"/>
          <w:sz w:val="40"/>
          <w:szCs w:val="40"/>
        </w:rPr>
      </w:pPr>
      <w:r w:rsidRPr="79F3D214">
        <w:rPr>
          <w:rFonts w:cs="Calibri"/>
          <w:sz w:val="40"/>
          <w:szCs w:val="40"/>
        </w:rPr>
        <w:t>Задание 4.</w:t>
      </w:r>
    </w:p>
    <w:p w:rsidR="79F3D214" w:rsidRDefault="79F3D214" w:rsidP="79F3D214">
      <w:pPr>
        <w:spacing w:after="0" w:line="360" w:lineRule="auto"/>
        <w:ind w:firstLine="567"/>
        <w:jc w:val="both"/>
        <w:rPr>
          <w:rFonts w:cs="Calibri"/>
          <w:sz w:val="24"/>
          <w:szCs w:val="24"/>
        </w:rPr>
      </w:pPr>
      <w:r w:rsidRPr="79F3D214">
        <w:rPr>
          <w:rFonts w:cs="Calibri"/>
          <w:sz w:val="24"/>
          <w:szCs w:val="24"/>
        </w:rPr>
        <w:t>Найти сумму положительных (</w:t>
      </w:r>
      <w:r w:rsidRPr="79F3D214">
        <w:rPr>
          <w:rFonts w:cs="Calibri"/>
          <w:sz w:val="24"/>
          <w:szCs w:val="24"/>
          <w:lang w:val="en-US"/>
        </w:rPr>
        <w:t>P</w:t>
      </w:r>
      <w:r w:rsidRPr="79F3D214">
        <w:rPr>
          <w:rFonts w:cs="Calibri"/>
          <w:sz w:val="24"/>
          <w:szCs w:val="24"/>
        </w:rPr>
        <w:t>)</w:t>
      </w:r>
      <w:r w:rsidRPr="00CA62AE">
        <w:rPr>
          <w:rFonts w:cs="Calibri"/>
          <w:sz w:val="24"/>
          <w:szCs w:val="24"/>
        </w:rPr>
        <w:t xml:space="preserve"> </w:t>
      </w:r>
      <w:r w:rsidRPr="79F3D214">
        <w:rPr>
          <w:rFonts w:cs="Calibri"/>
          <w:sz w:val="24"/>
          <w:szCs w:val="24"/>
        </w:rPr>
        <w:t xml:space="preserve">и количество отрицательных (О) элементов массива </w:t>
      </w:r>
      <w:r w:rsidRPr="79F3D214">
        <w:rPr>
          <w:rFonts w:cs="Calibri"/>
          <w:sz w:val="24"/>
          <w:szCs w:val="24"/>
          <w:lang w:val="en-US"/>
        </w:rPr>
        <w:t>Z</w:t>
      </w:r>
      <w:r w:rsidRPr="00CA62AE">
        <w:rPr>
          <w:rFonts w:cs="Calibri"/>
          <w:sz w:val="24"/>
          <w:szCs w:val="24"/>
        </w:rPr>
        <w:t>(7)</w:t>
      </w:r>
      <w:r w:rsidRPr="79F3D214">
        <w:rPr>
          <w:rFonts w:cs="Calibri"/>
          <w:sz w:val="24"/>
          <w:szCs w:val="24"/>
        </w:rPr>
        <w:t xml:space="preserve"> и минимальный элемент второго столбца матрицы</w:t>
      </w:r>
      <w:proofErr w:type="gramStart"/>
      <w:r w:rsidRPr="79F3D214">
        <w:rPr>
          <w:rFonts w:cs="Calibri"/>
          <w:sz w:val="24"/>
          <w:szCs w:val="24"/>
        </w:rPr>
        <w:t xml:space="preserve"> В</w:t>
      </w:r>
      <w:proofErr w:type="gramEnd"/>
      <w:r w:rsidRPr="79F3D214">
        <w:rPr>
          <w:rFonts w:cs="Calibri"/>
          <w:sz w:val="24"/>
          <w:szCs w:val="24"/>
        </w:rPr>
        <w:t xml:space="preserve">(2,3) и вывести значения элементов массива </w:t>
      </w:r>
      <w:r w:rsidRPr="79F3D214">
        <w:rPr>
          <w:rFonts w:cs="Calibri"/>
          <w:sz w:val="24"/>
          <w:szCs w:val="24"/>
          <w:lang w:val="en-US"/>
        </w:rPr>
        <w:t>x</w:t>
      </w:r>
      <w:r w:rsidRPr="79F3D214">
        <w:rPr>
          <w:rFonts w:cs="Calibri"/>
          <w:sz w:val="15"/>
          <w:szCs w:val="15"/>
          <w:lang w:val="en-US"/>
        </w:rPr>
        <w:t>i</w:t>
      </w:r>
      <w:r w:rsidRPr="00CA62AE">
        <w:rPr>
          <w:rFonts w:cs="Calibri"/>
          <w:sz w:val="24"/>
          <w:szCs w:val="24"/>
        </w:rPr>
        <w:t>:</w:t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lang w:val="en-US"/>
        </w:rPr>
      </w:pPr>
      <w:r w:rsidRPr="79F3D214">
        <w:rPr>
          <w:rFonts w:cs="Calibri"/>
          <w:sz w:val="19"/>
          <w:szCs w:val="19"/>
          <w:lang w:val="en-US"/>
        </w:rPr>
        <w:t>program lb64;</w:t>
      </w:r>
      <w:r w:rsidRPr="00CA62AE">
        <w:rPr>
          <w:lang w:val="en-US"/>
        </w:rPr>
        <w:br/>
      </w:r>
      <w:proofErr w:type="spellStart"/>
      <w:r w:rsidRPr="79F3D214">
        <w:rPr>
          <w:rFonts w:cs="Calibri"/>
          <w:sz w:val="19"/>
          <w:szCs w:val="19"/>
          <w:lang w:val="en-US"/>
        </w:rPr>
        <w:t>const</w:t>
      </w:r>
      <w:proofErr w:type="spellEnd"/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Z: array [1..7] of integer = (-2, 3, 12, -7, -18, 27, -10);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a = 2.5e-3;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c = 175;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K = 8;</w:t>
      </w:r>
      <w:r w:rsidRPr="00CA62AE">
        <w:rPr>
          <w:lang w:val="en-US"/>
        </w:rPr>
        <w:br/>
      </w:r>
      <w:proofErr w:type="spellStart"/>
      <w:r w:rsidRPr="79F3D214">
        <w:rPr>
          <w:rFonts w:cs="Calibri"/>
          <w:sz w:val="19"/>
          <w:szCs w:val="19"/>
          <w:lang w:val="en-US"/>
        </w:rPr>
        <w:t>var</w:t>
      </w:r>
      <w:proofErr w:type="spellEnd"/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B: array [1..2, 1..3] of real;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i, j, P: integer;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x, O, min : real;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f: text;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assign (f,'lb64.txt');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reset(f);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i:= 1 to 2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j:= 1 to 3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read(f, B[</w:t>
      </w:r>
      <w:proofErr w:type="spellStart"/>
      <w:r w:rsidRPr="79F3D214">
        <w:rPr>
          <w:rFonts w:cs="Calibri"/>
          <w:sz w:val="19"/>
          <w:szCs w:val="19"/>
          <w:lang w:val="en-US"/>
        </w:rPr>
        <w:t>i,j</w:t>
      </w:r>
      <w:proofErr w:type="spellEnd"/>
      <w:r w:rsidRPr="79F3D214">
        <w:rPr>
          <w:rFonts w:cs="Calibri"/>
          <w:sz w:val="19"/>
          <w:szCs w:val="19"/>
          <w:lang w:val="en-US"/>
        </w:rPr>
        <w:t>]);</w:t>
      </w:r>
      <w:r w:rsidRPr="00CA62AE">
        <w:rPr>
          <w:lang w:val="en-US"/>
        </w:rPr>
        <w:br/>
      </w:r>
      <w:proofErr w:type="spellStart"/>
      <w:r w:rsidRPr="79F3D214">
        <w:rPr>
          <w:rFonts w:cs="Calibri"/>
          <w:sz w:val="19"/>
          <w:szCs w:val="19"/>
          <w:lang w:val="en-US"/>
        </w:rPr>
        <w:t>readln</w:t>
      </w:r>
      <w:proofErr w:type="spellEnd"/>
      <w:r w:rsidRPr="79F3D214">
        <w:rPr>
          <w:rFonts w:cs="Calibri"/>
          <w:sz w:val="19"/>
          <w:szCs w:val="19"/>
          <w:lang w:val="en-US"/>
        </w:rPr>
        <w:t>(f);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min:=B[2,1];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i:=1 to 2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j:=2 to 2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lastRenderedPageBreak/>
        <w:t>if B[i,2] &lt; min then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min:=B[i,2];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P := 0;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i:=1 to 7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if Z[i] &gt; 0 then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P := P + Z[i];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i:= 1 to 7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if Z[i] &lt; 0 then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O:= O + 1;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for i := 1 to 7 do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begin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x:= (</w:t>
      </w:r>
      <w:proofErr w:type="spellStart"/>
      <w:r w:rsidRPr="79F3D214">
        <w:rPr>
          <w:rFonts w:cs="Calibri"/>
          <w:sz w:val="19"/>
          <w:szCs w:val="19"/>
          <w:lang w:val="en-US"/>
        </w:rPr>
        <w:t>sqrt</w:t>
      </w:r>
      <w:proofErr w:type="spellEnd"/>
      <w:r w:rsidRPr="79F3D214">
        <w:rPr>
          <w:rFonts w:cs="Calibri"/>
          <w:sz w:val="19"/>
          <w:szCs w:val="19"/>
          <w:lang w:val="en-US"/>
        </w:rPr>
        <w:t xml:space="preserve">(P) / (O + a * c)) + min * </w:t>
      </w:r>
      <w:proofErr w:type="spellStart"/>
      <w:r w:rsidRPr="79F3D214">
        <w:rPr>
          <w:rFonts w:cs="Calibri"/>
          <w:sz w:val="19"/>
          <w:szCs w:val="19"/>
          <w:lang w:val="en-US"/>
        </w:rPr>
        <w:t>sqr</w:t>
      </w:r>
      <w:proofErr w:type="spellEnd"/>
      <w:r w:rsidRPr="79F3D214">
        <w:rPr>
          <w:rFonts w:cs="Calibri"/>
          <w:sz w:val="19"/>
          <w:szCs w:val="19"/>
          <w:lang w:val="en-US"/>
        </w:rPr>
        <w:t>(K) + z[i];</w:t>
      </w:r>
      <w:r w:rsidRPr="00CA62AE">
        <w:rPr>
          <w:lang w:val="en-US"/>
        </w:rPr>
        <w:br/>
      </w:r>
      <w:proofErr w:type="spellStart"/>
      <w:r w:rsidRPr="79F3D214">
        <w:rPr>
          <w:rFonts w:cs="Calibri"/>
          <w:sz w:val="19"/>
          <w:szCs w:val="19"/>
          <w:lang w:val="en-US"/>
        </w:rPr>
        <w:t>writeln</w:t>
      </w:r>
      <w:proofErr w:type="spellEnd"/>
      <w:r w:rsidRPr="79F3D214">
        <w:rPr>
          <w:rFonts w:cs="Calibri"/>
          <w:sz w:val="19"/>
          <w:szCs w:val="19"/>
          <w:lang w:val="en-US"/>
        </w:rPr>
        <w:t>('x=', x:5:3);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end;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close(f)</w:t>
      </w:r>
      <w:r w:rsidRPr="00CA62AE">
        <w:rPr>
          <w:lang w:val="en-US"/>
        </w:rPr>
        <w:br/>
      </w:r>
      <w:r w:rsidRPr="79F3D214">
        <w:rPr>
          <w:rFonts w:cs="Calibri"/>
          <w:sz w:val="19"/>
          <w:szCs w:val="19"/>
          <w:lang w:val="en-US"/>
        </w:rPr>
        <w:t>end.</w:t>
      </w: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19"/>
          <w:szCs w:val="19"/>
          <w:lang w:val="en-US"/>
        </w:rPr>
      </w:pP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19"/>
          <w:szCs w:val="19"/>
          <w:lang w:val="en-US"/>
        </w:rPr>
      </w:pPr>
    </w:p>
    <w:p w:rsidR="79F3D214" w:rsidRPr="00CA62AE" w:rsidRDefault="79F3D214" w:rsidP="79F3D214">
      <w:pPr>
        <w:spacing w:after="0" w:line="360" w:lineRule="auto"/>
        <w:ind w:firstLine="567"/>
        <w:jc w:val="both"/>
        <w:rPr>
          <w:rFonts w:cs="Calibri"/>
          <w:sz w:val="19"/>
          <w:szCs w:val="19"/>
          <w:lang w:val="en-US"/>
        </w:rPr>
      </w:pPr>
    </w:p>
    <w:p w:rsidR="00236FAE" w:rsidRDefault="00236FA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79F3D214" w:rsidP="79F3D2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79F3D214">
        <w:rPr>
          <w:rFonts w:ascii="Times New Roman" w:hAnsi="Times New Roman"/>
          <w:sz w:val="28"/>
          <w:szCs w:val="28"/>
        </w:rPr>
        <w:t>В ходе работы были заполнены матрицы случайными числами, найдено произведение минимального элемента матрицы на сумму ее положительных элементов, максимальный элемент в строке матрицы, среди максимальных элементов каждой строки был найден минимальный, найден столбец матрицы с максимальной суммой элементов, найдена сумма положительных (P) и количество отрицательных (О) элементов массива и минимальный элемент второго столбца матрицы и выведены значения элементов массива.</w:t>
      </w:r>
      <w:proofErr w:type="gramEnd"/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Vyacheslav A. Chuzlov" w:date="2020-03-26T12:35:00Z" w:initials="VAC">
    <w:p w:rsidR="000B5F9C" w:rsidRDefault="000B5F9C">
      <w:pPr>
        <w:pStyle w:val="ae"/>
      </w:pPr>
      <w:r>
        <w:rPr>
          <w:rStyle w:val="ad"/>
        </w:rPr>
        <w:annotationRef/>
      </w:r>
      <w:r>
        <w:t xml:space="preserve">Стиль шрифта текста отчета </w:t>
      </w:r>
      <w:r>
        <w:rPr>
          <w:lang w:val="en-US"/>
        </w:rPr>
        <w:t>Times</w:t>
      </w:r>
      <w:r w:rsidRPr="000B5F9C">
        <w:t xml:space="preserve"> </w:t>
      </w:r>
      <w:r>
        <w:rPr>
          <w:lang w:val="en-US"/>
        </w:rPr>
        <w:t>New</w:t>
      </w:r>
      <w:r w:rsidRPr="000B5F9C">
        <w:t xml:space="preserve"> </w:t>
      </w:r>
      <w:r>
        <w:rPr>
          <w:lang w:val="en-US"/>
        </w:rPr>
        <w:t>Roman</w:t>
      </w:r>
      <w:r w:rsidRPr="000B5F9C">
        <w:t xml:space="preserve"> </w:t>
      </w:r>
      <w:r>
        <w:t xml:space="preserve">или </w:t>
      </w:r>
      <w:r>
        <w:rPr>
          <w:lang w:val="en-US"/>
        </w:rPr>
        <w:t>Arial</w:t>
      </w:r>
      <w:r>
        <w:t xml:space="preserve"> и главное, чтобы везде был один стиль.</w:t>
      </w:r>
    </w:p>
    <w:p w:rsidR="000B5F9C" w:rsidRPr="000B5F9C" w:rsidRDefault="000B5F9C">
      <w:pPr>
        <w:pStyle w:val="ae"/>
      </w:pPr>
      <w:r>
        <w:t xml:space="preserve">Стиль шрифта для кода программы </w:t>
      </w:r>
      <w:r>
        <w:rPr>
          <w:lang w:val="en-US"/>
        </w:rPr>
        <w:t>Courier</w:t>
      </w:r>
      <w:r w:rsidRPr="000B5F9C">
        <w:t xml:space="preserve"> </w:t>
      </w:r>
      <w:r>
        <w:rPr>
          <w:lang w:val="en-US"/>
        </w:rPr>
        <w:t>New</w:t>
      </w:r>
      <w:r>
        <w:t>, чтобы отделялось от основного текста.</w:t>
      </w:r>
      <w:bookmarkStart w:id="3" w:name="_GoBack"/>
      <w:bookmarkEnd w:id="3"/>
    </w:p>
  </w:comment>
  <w:comment w:id="4" w:author="Vyacheslav A. Chuzlov" w:date="2020-03-26T12:32:00Z" w:initials="VAC">
    <w:p w:rsidR="001B0B71" w:rsidRDefault="001B0B71">
      <w:pPr>
        <w:pStyle w:val="ae"/>
      </w:pPr>
      <w:r>
        <w:rPr>
          <w:rStyle w:val="ad"/>
        </w:rPr>
        <w:annotationRef/>
      </w:r>
      <w:r>
        <w:t xml:space="preserve">Илья, используйте, пожалуйста, автоматическое форматирование кода в </w:t>
      </w:r>
      <w:proofErr w:type="spellStart"/>
      <w:r>
        <w:rPr>
          <w:lang w:val="en-US"/>
        </w:rPr>
        <w:t>PascalABC</w:t>
      </w:r>
      <w:proofErr w:type="spellEnd"/>
      <w:r>
        <w:t xml:space="preserve"> (кнопочка </w:t>
      </w:r>
      <w:r>
        <w:rPr>
          <w:noProof/>
          <w:lang w:eastAsia="ru-RU"/>
        </w:rPr>
        <w:drawing>
          <wp:inline distT="0" distB="0" distL="0" distR="0" wp14:anchorId="0AD9F469" wp14:editId="66822753">
            <wp:extent cx="414678" cy="5048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26221" cy="5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1B0B71" w:rsidRPr="001B0B71" w:rsidRDefault="001B0B71">
      <w:pPr>
        <w:pStyle w:val="ae"/>
      </w:pPr>
      <w:r>
        <w:t>Иначе прочитать и тем более понять Вашу программу невозможно.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3E6" w:rsidRDefault="002963E6" w:rsidP="003A0CAE">
      <w:pPr>
        <w:spacing w:after="0" w:line="240" w:lineRule="auto"/>
      </w:pPr>
      <w:r>
        <w:separator/>
      </w:r>
    </w:p>
  </w:endnote>
  <w:endnote w:type="continuationSeparator" w:id="0">
    <w:p w:rsidR="002963E6" w:rsidRDefault="002963E6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B5F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3E6" w:rsidRDefault="002963E6" w:rsidP="003A0CAE">
      <w:pPr>
        <w:spacing w:after="0" w:line="240" w:lineRule="auto"/>
      </w:pPr>
      <w:r>
        <w:separator/>
      </w:r>
    </w:p>
  </w:footnote>
  <w:footnote w:type="continuationSeparator" w:id="0">
    <w:p w:rsidR="002963E6" w:rsidRDefault="002963E6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5F9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0B71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61511"/>
    <w:rsid w:val="002963E6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2AE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79F3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acmp.ru/article.asp?id_text=518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A4C03"/>
    <w:rsid w:val="001E65CC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A9D26-B42E-4BBF-A6CC-2CCCDA4B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4</cp:revision>
  <cp:lastPrinted>2014-09-08T08:04:00Z</cp:lastPrinted>
  <dcterms:created xsi:type="dcterms:W3CDTF">2020-03-26T05:20:00Z</dcterms:created>
  <dcterms:modified xsi:type="dcterms:W3CDTF">2020-03-26T05:35:00Z</dcterms:modified>
</cp:coreProperties>
</file>