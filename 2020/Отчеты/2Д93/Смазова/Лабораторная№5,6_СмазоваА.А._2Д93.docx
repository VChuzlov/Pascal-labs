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16AF3" w14:textId="77777777" w:rsidR="00EF747A" w:rsidRDefault="00EF747A" w:rsidP="00740CA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pPrChange w:id="0" w:author="Vyacheslav" w:date="2020-04-16T11:52:00Z">
          <w:pPr>
            <w:spacing w:after="0" w:line="240" w:lineRule="auto"/>
            <w:jc w:val="center"/>
          </w:pPr>
        </w:pPrChange>
      </w:pPr>
      <w:del w:id="1" w:author="Vyacheslav" w:date="2020-04-16T11:52:00Z">
        <w:r w:rsidDel="00740CA5">
          <w:rPr>
            <w:sz w:val="24"/>
            <w:szCs w:val="24"/>
          </w:rPr>
          <w:delText>••••••••••••••••••</w:delText>
        </w:r>
      </w:del>
      <w:r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8509F27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7F681D2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6DF2949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14:paraId="5A3FA0BF" w14:textId="77777777" w:rsidR="00EF747A" w:rsidRDefault="00EF747A">
      <w:pPr>
        <w:pBdr>
          <w:bottom w:val="single" w:sz="12" w:space="1" w:color="000000"/>
        </w:pBdr>
        <w:spacing w:before="29" w:after="0" w:line="240" w:lineRule="auto"/>
        <w:ind w:left="29" w:right="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6A750" w14:textId="77777777"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D7F6D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14:paraId="301E70DC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14:paraId="1ADC6FDB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14:paraId="15BBE66C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64838A1C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25563BF3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7846A2B4" w14:textId="77777777"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48DCD3E4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9BF72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26EA7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СОСТАВЛЕНИЕ ПРОГРАММ С ИСПОЛЬЗОВАНИЕМ ДВУМЕРНЫХ МАССИВОВ. ФАЙЛЫ</w:t>
      </w:r>
    </w:p>
    <w:p w14:paraId="498BC845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по дисциплине «Углубленный курс информатики»</w:t>
      </w:r>
    </w:p>
    <w:p w14:paraId="128EE379" w14:textId="77777777"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95BB9" w14:textId="77777777" w:rsidR="00EF747A" w:rsidRDefault="00EF747A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14:paraId="7800759C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CE4B9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CF5B35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ADD77" w14:textId="77777777"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EF692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2Д93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F074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074CA">
        <w:rPr>
          <w:rFonts w:ascii="Times New Roman" w:hAnsi="Times New Roman" w:cs="Times New Roman"/>
          <w:sz w:val="24"/>
          <w:szCs w:val="24"/>
        </w:rPr>
        <w:t>Смазова</w:t>
      </w:r>
      <w:proofErr w:type="spellEnd"/>
      <w:r w:rsidR="00F074CA">
        <w:rPr>
          <w:rFonts w:ascii="Times New Roman" w:hAnsi="Times New Roman" w:cs="Times New Roman"/>
          <w:sz w:val="24"/>
          <w:szCs w:val="24"/>
        </w:rPr>
        <w:t xml:space="preserve"> А.А.</w:t>
      </w:r>
    </w:p>
    <w:p w14:paraId="6B861ECC" w14:textId="77777777" w:rsidR="00EF747A" w:rsidRDefault="00EF747A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14:paraId="13585732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5DFF9" w14:textId="77777777" w:rsidR="00EF747A" w:rsidRDefault="00EF747A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14:paraId="453E1FE2" w14:textId="77777777" w:rsidR="00EF747A" w:rsidRDefault="00EF747A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14:paraId="7B5A056D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принят:</w:t>
      </w:r>
    </w:p>
    <w:p w14:paraId="478F2F1E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F69F0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7960066F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Чузлов В.А.</w:t>
      </w:r>
    </w:p>
    <w:p w14:paraId="73E3BFE4" w14:textId="77777777"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57981" w14:textId="77777777" w:rsidR="00EF747A" w:rsidRDefault="00EF747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1B52FE17" w14:textId="77777777" w:rsidR="00EF747A" w:rsidRDefault="00EF747A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14:paraId="59EA82FC" w14:textId="77777777" w:rsidR="00EF747A" w:rsidRDefault="00EF747A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14:paraId="14AFEB18" w14:textId="77777777" w:rsidR="00EF747A" w:rsidRDefault="00EF747A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3BDAC0A0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1C89D9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E12DDD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A93D91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FABCC0E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BFE99C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71EC2C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27E4068" w14:textId="77777777"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79A953" w14:textId="77777777" w:rsidR="00EF747A" w:rsidRDefault="00EF747A" w:rsidP="00F074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2020 г.</w:t>
      </w:r>
    </w:p>
    <w:p w14:paraId="3661C34C" w14:textId="77777777" w:rsidR="00EF747A" w:rsidRDefault="00EF74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5,6</w:t>
      </w:r>
    </w:p>
    <w:p w14:paraId="5F8E14E5" w14:textId="77777777" w:rsidR="00EF747A" w:rsidRDefault="00EF747A" w:rsidP="00740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pPrChange w:id="2" w:author="Vyacheslav" w:date="2020-04-16T11:53:00Z">
          <w:pPr>
            <w:spacing w:line="360" w:lineRule="auto"/>
          </w:pPr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caps/>
          <w:color w:val="FFFFFF"/>
          <w:sz w:val="41"/>
          <w:szCs w:val="4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Составление программ с использованием двумерных массивов и файлов.</w:t>
      </w:r>
    </w:p>
    <w:p w14:paraId="68C490AC" w14:textId="77777777" w:rsidR="00EF747A" w:rsidRDefault="00EF747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7EEFD82" w14:textId="77777777" w:rsidR="00EF747A" w:rsidRDefault="00EF747A" w:rsidP="00740CA5">
      <w:pPr>
        <w:jc w:val="both"/>
        <w:rPr>
          <w:rFonts w:ascii="Times New Roman" w:hAnsi="Times New Roman" w:cs="Times New Roman"/>
          <w:sz w:val="28"/>
          <w:szCs w:val="28"/>
        </w:rPr>
        <w:pPrChange w:id="3" w:author="Vyacheslav" w:date="2020-04-16T11:52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Двумерный массив </w:t>
      </w:r>
      <w:r>
        <w:rPr>
          <w:rFonts w:ascii="Times New Roman" w:hAnsi="Times New Roman" w:cs="Times New Roman"/>
          <w:sz w:val="28"/>
          <w:szCs w:val="28"/>
        </w:rPr>
        <w:t>- это </w:t>
      </w:r>
      <w:r w:rsidR="009F2A6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fldChar w:fldCharType="begin"/>
      </w:r>
      <w:r w:rsidR="009F2A6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instrText xml:space="preserve"> HYPERLINK "https://acmp.ru/article.asp?id_text=518" </w:instrText>
      </w:r>
      <w:r w:rsidR="009F2A6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fldChar w:fldCharType="separate"/>
      </w:r>
      <w:r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одномерный массив</w:t>
      </w:r>
      <w:r w:rsidR="009F2A6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14:paraId="06805B11" w14:textId="77777777" w:rsidR="00EF747A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статических двумерных массивов</w:t>
      </w:r>
    </w:p>
    <w:p w14:paraId="053251CD" w14:textId="77777777" w:rsidR="00EF747A" w:rsidRDefault="00EF747A" w:rsidP="00740CA5">
      <w:pPr>
        <w:ind w:left="360"/>
        <w:rPr>
          <w:rFonts w:ascii="Times New Roman" w:hAnsi="Times New Roman" w:cs="Times New Roman"/>
          <w:sz w:val="28"/>
          <w:szCs w:val="28"/>
        </w:rPr>
        <w:pPrChange w:id="4" w:author="Vyacheslav" w:date="2020-04-16T11:53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78E8E8" w14:textId="77777777" w:rsidR="00EF747A" w:rsidRDefault="00EF747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</w:p>
    <w:p w14:paraId="178BF868" w14:textId="77777777"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[1..3, 1..3]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((23, 21, 31), (14, 16, 33), (26, 10, 21));</w:t>
      </w:r>
    </w:p>
    <w:p w14:paraId="6FC56573" w14:textId="77777777" w:rsidR="00EF747A" w:rsidRDefault="00EF747A" w:rsidP="00740CA5">
      <w:pPr>
        <w:ind w:left="360"/>
        <w:rPr>
          <w:rFonts w:ascii="Times New Roman" w:hAnsi="Times New Roman" w:cs="Times New Roman"/>
          <w:sz w:val="28"/>
          <w:szCs w:val="28"/>
        </w:rPr>
        <w:pPrChange w:id="5" w:author="Vyacheslav" w:date="2020-04-16T11:53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2D1EB69" w14:textId="77777777" w:rsidR="00EF747A" w:rsidRDefault="00EF747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4A40CDB9" w14:textId="77777777"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[1..3, 1..3]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320FCFD" w14:textId="77777777" w:rsidR="00EF747A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динамических двумерных массивов</w:t>
      </w:r>
    </w:p>
    <w:p w14:paraId="13964B08" w14:textId="77777777" w:rsidR="00EF747A" w:rsidRDefault="00EF747A" w:rsidP="00740CA5">
      <w:pPr>
        <w:ind w:left="360"/>
        <w:rPr>
          <w:rFonts w:ascii="Times New Roman" w:hAnsi="Times New Roman" w:cs="Times New Roman"/>
          <w:sz w:val="28"/>
          <w:szCs w:val="28"/>
        </w:rPr>
        <w:pPrChange w:id="6" w:author="Vyacheslav" w:date="2020-04-16T11:53:00Z">
          <w:pPr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C93293" w14:textId="77777777" w:rsidR="00EF747A" w:rsidRDefault="00EF747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</w:p>
    <w:p w14:paraId="4CA5DB83" w14:textId="77777777" w:rsidR="00EF747A" w:rsidRPr="00F074CA" w:rsidRDefault="00EF747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07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74C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Pr="00F07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of array of </w:t>
      </w:r>
      <w:r w:rsidRPr="00F074CA">
        <w:rPr>
          <w:rFonts w:ascii="Times New Roman" w:hAnsi="Times New Roman" w:cs="Times New Roman"/>
          <w:sz w:val="28"/>
          <w:szCs w:val="28"/>
          <w:lang w:val="en-US"/>
        </w:rPr>
        <w:t xml:space="preserve">integer = ((23, 21, 31), </w:t>
      </w:r>
    </w:p>
    <w:p w14:paraId="11E30D94" w14:textId="77777777"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4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4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4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74C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(14, 16, 33), </w:t>
      </w:r>
    </w:p>
    <w:p w14:paraId="4E8CAA33" w14:textId="77777777"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(26, 10, 21));</w:t>
      </w:r>
    </w:p>
    <w:p w14:paraId="056A52A7" w14:textId="77777777" w:rsidR="00EF747A" w:rsidRDefault="00EF747A" w:rsidP="00740CA5">
      <w:pPr>
        <w:ind w:left="360"/>
        <w:rPr>
          <w:rFonts w:ascii="Times New Roman" w:hAnsi="Times New Roman" w:cs="Times New Roman"/>
          <w:sz w:val="28"/>
          <w:szCs w:val="28"/>
        </w:rPr>
        <w:pPrChange w:id="7" w:author="Vyacheslav" w:date="2020-04-16T11:53:00Z">
          <w:pPr>
            <w:numPr>
              <w:numId w:val="2"/>
            </w:numPr>
            <w:tabs>
              <w:tab w:val="num" w:pos="720"/>
            </w:tabs>
            <w:ind w:left="720" w:hanging="360"/>
          </w:pPr>
        </w:pPrChange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AF18843" w14:textId="77777777" w:rsidR="00EF747A" w:rsidRDefault="00EF747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7F0569FF" w14:textId="77777777" w:rsidR="00EF747A" w:rsidRPr="00F074CA" w:rsidRDefault="00EF747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Pr="00F07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array of array of </w:t>
      </w:r>
      <w:r w:rsidRPr="00F074CA">
        <w:rPr>
          <w:rFonts w:ascii="Times New Roman" w:hAnsi="Times New Roman" w:cs="Times New Roman"/>
          <w:sz w:val="28"/>
          <w:szCs w:val="28"/>
          <w:lang w:val="en-US"/>
        </w:rPr>
        <w:t>real;</w:t>
      </w:r>
    </w:p>
    <w:p w14:paraId="0DC05EEA" w14:textId="77777777" w:rsidR="00EF747A" w:rsidRPr="00F074CA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5F37A" w14:textId="77777777" w:rsidR="00EF747A" w:rsidRPr="00F074CA" w:rsidRDefault="00EF747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75A5934" w14:textId="77777777" w:rsidR="00EF747A" w:rsidRPr="00F074CA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CD71D" w14:textId="77777777" w:rsidR="00EF747A" w:rsidRPr="00F074CA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75485A" w14:textId="77777777" w:rsidR="00EF747A" w:rsidRDefault="00EF747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77659635" w14:textId="77777777" w:rsidR="00EF747A" w:rsidRDefault="00EF747A" w:rsidP="00740C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pPrChange w:id="8" w:author="Vyacheslav" w:date="2020-04-16T11:53:00Z">
          <w:pPr>
            <w:spacing w:line="360" w:lineRule="auto"/>
          </w:pPr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3: </w:t>
      </w:r>
      <w:r>
        <w:rPr>
          <w:rFonts w:ascii="Times New Roman" w:hAnsi="Times New Roman" w:cs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0F407694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3711C10A" w14:textId="77777777" w:rsidR="00EF747A" w:rsidRDefault="00F074C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commentRangeStart w:id="9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</w:t>
      </w:r>
      <w:r w:rsidR="00EF747A">
        <w:rPr>
          <w:rFonts w:ascii="Courier New" w:hAnsi="Courier New" w:cs="Courier New"/>
          <w:b/>
          <w:bCs/>
          <w:color w:val="000000"/>
          <w:sz w:val="20"/>
          <w:szCs w:val="20"/>
        </w:rPr>
        <w:t>23</w:t>
      </w:r>
      <w:commentRangeEnd w:id="9"/>
      <w:r w:rsidR="00740CA5">
        <w:rPr>
          <w:rStyle w:val="ac"/>
        </w:rPr>
        <w:commentReference w:id="9"/>
      </w:r>
      <w:r w:rsidR="00EF747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277C18" w14:textId="77777777"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8D067ED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2FECA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97932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sum, b, S: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F5CF2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f:text;</w:t>
      </w:r>
    </w:p>
    <w:p w14:paraId="45191902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E135A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'xxx.txt'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D3E59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6C1AB16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15CD4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713AF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4F0009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6653088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A7A156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894EB4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]:=random(-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123C0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f,a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96F9A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F4F66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14:paraId="5C9CB83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54BD4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4EDFA5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8AA12F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4FA61DB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2CDDD3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EACD05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6C0698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 +a[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E9D190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+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D75D6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27AD3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sum/b;</w:t>
      </w:r>
    </w:p>
    <w:p w14:paraId="4D2CB44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470CE27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58741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6ADBD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Среднее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арифметическое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полож</w:t>
      </w:r>
      <w:proofErr w:type="spellEnd"/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0000FF"/>
          <w:sz w:val="20"/>
          <w:szCs w:val="20"/>
        </w:rPr>
        <w:t>эл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ов</w:t>
      </w:r>
      <w:proofErr w:type="spellEnd"/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столбца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,j,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7E81A5F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C9F30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close(f);</w:t>
      </w:r>
    </w:p>
    <w:p w14:paraId="347CB01A" w14:textId="77777777" w:rsidR="00EF747A" w:rsidRPr="00F074CA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E7CB282" w14:textId="77777777" w:rsidR="00EF747A" w:rsidRPr="00F074C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D8EFA2" w14:textId="77777777" w:rsidR="00EF747A" w:rsidRPr="00F074C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6DDB7E" w14:textId="77777777" w:rsidR="00EF747A" w:rsidRPr="00F074C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8A28C0" w14:textId="77777777" w:rsidR="00EF747A" w:rsidRPr="00F074C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4A00AA" w14:textId="77777777" w:rsidR="00EF747A" w:rsidRPr="00F074C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850B6" w14:textId="77777777" w:rsidR="00EF747A" w:rsidRPr="00F074C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F074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0D3B46" w14:textId="77777777" w:rsidR="00EF747A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xxx.txt</w:t>
      </w:r>
    </w:p>
    <w:p w14:paraId="4FA7A826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-3    4    0</w:t>
      </w:r>
    </w:p>
    <w:p w14:paraId="6DEA8ABA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-2   -2   -3</w:t>
      </w:r>
    </w:p>
    <w:p w14:paraId="59D8E200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 3   -1    5</w:t>
      </w:r>
    </w:p>
    <w:p w14:paraId="70631182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   -1    1    1</w:t>
      </w:r>
    </w:p>
    <w:p w14:paraId="23A39D91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</w:t>
      </w:r>
      <w:proofErr w:type="spellEnd"/>
      <w:r>
        <w:rPr>
          <w:rFonts w:ascii="Times New Roman" w:hAnsi="Times New Roman" w:cs="Times New Roman"/>
          <w:sz w:val="28"/>
          <w:szCs w:val="28"/>
        </w:rPr>
        <w:t>. эл-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столбца1=3.33333333333333</w:t>
      </w:r>
    </w:p>
    <w:p w14:paraId="56E08889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</w:t>
      </w:r>
      <w:proofErr w:type="spellEnd"/>
      <w:r>
        <w:rPr>
          <w:rFonts w:ascii="Times New Roman" w:hAnsi="Times New Roman" w:cs="Times New Roman"/>
          <w:sz w:val="28"/>
          <w:szCs w:val="28"/>
        </w:rPr>
        <w:t>. эл-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столбца2=3</w:t>
      </w:r>
    </w:p>
    <w:p w14:paraId="7EE2C6D5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</w:t>
      </w:r>
      <w:proofErr w:type="spellEnd"/>
      <w:r>
        <w:rPr>
          <w:rFonts w:ascii="Times New Roman" w:hAnsi="Times New Roman" w:cs="Times New Roman"/>
          <w:sz w:val="28"/>
          <w:szCs w:val="28"/>
        </w:rPr>
        <w:t>. эл-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столбца3=2.5</w:t>
      </w:r>
    </w:p>
    <w:p w14:paraId="5CF2DC21" w14:textId="77777777"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полож</w:t>
      </w:r>
      <w:proofErr w:type="spellEnd"/>
      <w:r>
        <w:rPr>
          <w:rFonts w:ascii="Times New Roman" w:hAnsi="Times New Roman" w:cs="Times New Roman"/>
          <w:sz w:val="28"/>
          <w:szCs w:val="28"/>
        </w:rPr>
        <w:t>. эл-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столбца4=3</w:t>
      </w:r>
    </w:p>
    <w:p w14:paraId="6BF3B67A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AC5403" w14:textId="77777777" w:rsidR="00EF747A" w:rsidRDefault="00EF747A" w:rsidP="00740C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>
        <w:rPr>
          <w:color w:val="000000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матрицу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4, 4) случайными целыми числами от </w:t>
      </w:r>
      <w:del w:id="10" w:author="Vyacheslav" w:date="2020-04-16T11:55:00Z">
        <w:r w:rsidDel="00740CA5">
          <w:rPr>
            <w:rFonts w:ascii="Times New Roman" w:hAnsi="Times New Roman" w:cs="Times New Roman"/>
            <w:sz w:val="28"/>
            <w:szCs w:val="28"/>
          </w:rPr>
          <w:br/>
        </w:r>
      </w:del>
      <w:r>
        <w:rPr>
          <w:rFonts w:ascii="Times New Roman" w:hAnsi="Times New Roman" w:cs="Times New Roman"/>
          <w:sz w:val="28"/>
          <w:szCs w:val="28"/>
        </w:rPr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111FF44C" w14:textId="77777777" w:rsidR="00EF747A" w:rsidRPr="00F074C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F07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11EBCF2B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776A02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62A89D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F7096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2F5C8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f, f1: text;</w:t>
      </w:r>
    </w:p>
    <w:p w14:paraId="1BFE5B4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max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1,max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2,max3,max4, min: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0156CB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66B579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'z4.txt'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0C8F1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assign(f1,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'rezul.txt'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D9CDD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rewrite(f);</w:t>
      </w:r>
    </w:p>
    <w:p w14:paraId="51BA168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FE408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commentRangeStart w:id="11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36FF84CB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max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396274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max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3:=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26EA0B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max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4:=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commentRangeEnd w:id="11"/>
      <w:r w:rsidR="0079039C">
        <w:rPr>
          <w:rStyle w:val="ac"/>
        </w:rPr>
        <w:commentReference w:id="11"/>
      </w:r>
    </w:p>
    <w:p w14:paraId="5918945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EFF1A0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3B97662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A35A7B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6F623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a[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175F7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B6851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1C9EE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(f);</w:t>
      </w:r>
    </w:p>
    <w:p w14:paraId="7C0975D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FB669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9CA95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918742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A2D9D9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0483E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max1&lt; a[</w:t>
      </w:r>
      <w:proofErr w:type="gramStart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max1:= a[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14:paraId="1F43FB5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max2&lt; a[</w:t>
      </w:r>
      <w:proofErr w:type="gramStart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max2:= a[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14:paraId="0E0D558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max3&lt; a[</w:t>
      </w:r>
      <w:proofErr w:type="gramStart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max3:= a[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14:paraId="3097D71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max4&lt; a[</w:t>
      </w:r>
      <w:proofErr w:type="gramStart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,j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max4:= a[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,j];</w:t>
      </w:r>
    </w:p>
    <w:p w14:paraId="4C246C0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50D8A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945A8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min&gt; max1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max1;</w:t>
      </w:r>
    </w:p>
    <w:p w14:paraId="3A61E16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min&gt; max2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max2;</w:t>
      </w:r>
    </w:p>
    <w:p w14:paraId="58112FF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min&gt; max3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max3;</w:t>
      </w:r>
    </w:p>
    <w:p w14:paraId="266AFB9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min&gt; max4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max4;</w:t>
      </w:r>
    </w:p>
    <w:p w14:paraId="714395C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close(f);</w:t>
      </w:r>
    </w:p>
    <w:p w14:paraId="48D66BD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rewrite(f1);</w:t>
      </w:r>
    </w:p>
    <w:p w14:paraId="64F3912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f1, min);</w:t>
      </w:r>
    </w:p>
    <w:p w14:paraId="6F15AADD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(f1);</w:t>
      </w:r>
    </w:p>
    <w:p w14:paraId="2D48C49E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1= '</w:t>
      </w:r>
      <w:r>
        <w:rPr>
          <w:rFonts w:ascii="Courier New" w:hAnsi="Courier New" w:cs="Courier New"/>
          <w:color w:val="000000"/>
          <w:sz w:val="20"/>
          <w:szCs w:val="20"/>
        </w:rPr>
        <w:t>, max1);</w:t>
      </w:r>
    </w:p>
    <w:p w14:paraId="5BAB9D44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2= '</w:t>
      </w:r>
      <w:r>
        <w:rPr>
          <w:rFonts w:ascii="Courier New" w:hAnsi="Courier New" w:cs="Courier New"/>
          <w:color w:val="000000"/>
          <w:sz w:val="20"/>
          <w:szCs w:val="20"/>
        </w:rPr>
        <w:t>, max2);</w:t>
      </w:r>
    </w:p>
    <w:p w14:paraId="61BD1890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3= '</w:t>
      </w:r>
      <w:r>
        <w:rPr>
          <w:rFonts w:ascii="Courier New" w:hAnsi="Courier New" w:cs="Courier New"/>
          <w:color w:val="000000"/>
          <w:sz w:val="20"/>
          <w:szCs w:val="20"/>
        </w:rPr>
        <w:t>, max3);</w:t>
      </w:r>
    </w:p>
    <w:p w14:paraId="2E642481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4= '</w:t>
      </w:r>
      <w:r>
        <w:rPr>
          <w:rFonts w:ascii="Courier New" w:hAnsi="Courier New" w:cs="Courier New"/>
          <w:color w:val="000000"/>
          <w:sz w:val="20"/>
          <w:szCs w:val="20"/>
        </w:rPr>
        <w:t>, max4);</w:t>
      </w:r>
    </w:p>
    <w:p w14:paraId="52D93AAF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2AD32E6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868DE6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FEA392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D5EAFB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A4A24F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F385BE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5EAA16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AFBC3A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D4B351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     </w:t>
      </w:r>
    </w:p>
    <w:p w14:paraId="14F017C0" w14:textId="77777777" w:rsidR="00EF747A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z4.txt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rezul.txt</w:t>
      </w:r>
    </w:p>
    <w:p w14:paraId="59CBD4C0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21    4   16   62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62</w:t>
      </w:r>
    </w:p>
    <w:p w14:paraId="7BADA5D5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18   85   64   31</w:t>
      </w:r>
    </w:p>
    <w:p w14:paraId="4FBFE5A6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41    8   87   91</w:t>
      </w:r>
    </w:p>
    <w:p w14:paraId="0FD9E228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32  100   65   63</w:t>
      </w:r>
    </w:p>
    <w:p w14:paraId="34C5CBA2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21DB0C" w14:textId="77777777" w:rsidR="00EF747A" w:rsidRDefault="00EF747A" w:rsidP="00D12FC9">
      <w:pPr>
        <w:jc w:val="both"/>
        <w:rPr>
          <w:rFonts w:ascii="Times New Roman" w:hAnsi="Times New Roman" w:cs="Times New Roman"/>
          <w:sz w:val="28"/>
          <w:szCs w:val="28"/>
        </w:rPr>
        <w:pPrChange w:id="12" w:author="Vyacheslav" w:date="2020-04-16T12:07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64DD22FD" w14:textId="77777777"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29436A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K23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00757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BA7FC5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87D3AB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D026F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f, f1: text;</w:t>
      </w:r>
    </w:p>
    <w:p w14:paraId="337344B2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min,s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1F234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D9920A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assign(f1,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'rez1.txt'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857F0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assign(f,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'z1.txt'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68094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rewrite(f);</w:t>
      </w:r>
    </w:p>
    <w:p w14:paraId="54382CA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A14D57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4CDEF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1262D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3866223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13BE24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64F4D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a[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]:=random(-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11D2A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CAC50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F67E0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(f);</w:t>
      </w:r>
    </w:p>
    <w:p w14:paraId="174CD6F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E06DA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1DC171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36E521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A4F8DC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8FDD95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min&gt; a[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D87A93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874395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DC8909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= s + a[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5F4CA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0CF9D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DA608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min*s;</w:t>
      </w:r>
    </w:p>
    <w:p w14:paraId="05B64C0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close(f);</w:t>
      </w:r>
    </w:p>
    <w:p w14:paraId="3D8F5D5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rewrite(f1);</w:t>
      </w:r>
    </w:p>
    <w:p w14:paraId="3FFDBB2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(f1,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,p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01EFD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close(f1);</w:t>
      </w:r>
    </w:p>
    <w:p w14:paraId="595A935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2D3966D" w14:textId="77777777" w:rsidR="00EF747A" w:rsidRPr="00F074CA" w:rsidRDefault="00EF74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3E85F4" w14:textId="77777777" w:rsidR="00EF747A" w:rsidRPr="00F074CA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F074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A59785" w14:textId="77777777" w:rsidR="00EF747A" w:rsidRPr="00F074CA" w:rsidRDefault="00EF747A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z1.txt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rez1.txt</w:t>
      </w:r>
    </w:p>
    <w:p w14:paraId="3AB2846D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    1   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-33</w:t>
      </w:r>
    </w:p>
    <w:p w14:paraId="6D8F2040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-3   -3   -2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6D526E5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3    0    2</w:t>
      </w:r>
    </w:p>
    <w:p w14:paraId="5A41EB8B" w14:textId="77777777" w:rsidR="00EF747A" w:rsidRDefault="00EF747A" w:rsidP="00D12FC9">
      <w:pPr>
        <w:jc w:val="both"/>
        <w:rPr>
          <w:rFonts w:ascii="Times New Roman" w:hAnsi="Times New Roman" w:cs="Times New Roman"/>
          <w:sz w:val="28"/>
          <w:szCs w:val="28"/>
        </w:rPr>
        <w:pPrChange w:id="13" w:author="Vyacheslav" w:date="2020-04-16T12:07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  <w:r>
        <w:rPr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14:paraId="2DF610DC" w14:textId="77777777" w:rsidR="00EF747A" w:rsidRPr="00F074C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F07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3F187D6" w14:textId="77777777" w:rsidR="00EF747A" w:rsidRPr="00F074CA" w:rsidRDefault="00F074C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M</w:t>
      </w:r>
      <w:r w:rsidR="00EF747A"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23</w:t>
      </w:r>
      <w:r w:rsidR="00EF747A"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F4F44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74B67D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DA565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f: text;</w:t>
      </w:r>
    </w:p>
    <w:p w14:paraId="4D2E9E1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73E6C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smax,sum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stolbmax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69DF0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9EBF6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assign(f,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'r3.txt'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20B4EB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57C97CB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smax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C1DD5B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stolbmax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55CF5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E0009E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4289DAA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D9742A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EE469F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C2012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B2CF2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C27F9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(f);</w:t>
      </w:r>
    </w:p>
    <w:p w14:paraId="1AA564C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16E99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0D6AB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14:paraId="45C445F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BD4A9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9E309E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35FF993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= sum + a[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9A6AD7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&gt; 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smax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A58EB0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403CFB4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smax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= sum;</w:t>
      </w:r>
    </w:p>
    <w:p w14:paraId="7E80B25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stolbmax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= j;</w:t>
      </w:r>
    </w:p>
    <w:p w14:paraId="2A460AB2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1521E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C2B9EB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66330C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533C4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stolbmax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', 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smax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3C3E8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close(f);</w:t>
      </w:r>
    </w:p>
    <w:p w14:paraId="0C3830B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2B29F32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922783" w14:textId="77777777" w:rsidR="00EF747A" w:rsidRPr="00F074CA" w:rsidRDefault="00EF747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F074C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702D16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r3.txt</w:t>
      </w:r>
    </w:p>
    <w:p w14:paraId="4229917A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0    0    5    2    8    7    5    9    0    7</w:t>
      </w:r>
    </w:p>
    <w:p w14:paraId="4FBEBC6D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3    3    6    3    9    3    9    1    7    1</w:t>
      </w:r>
    </w:p>
    <w:p w14:paraId="634F89E5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6    2    2    2    5    7    7    9    0    5</w:t>
      </w:r>
    </w:p>
    <w:p w14:paraId="7D6A1065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7    7    4    2    7    2    8    8    5    8</w:t>
      </w:r>
    </w:p>
    <w:p w14:paraId="6903FCB5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8    3    6    1    3    7    9    6    0    4</w:t>
      </w:r>
    </w:p>
    <w:p w14:paraId="59029C12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A4318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Столбец = 7, сумма = 38</w:t>
      </w:r>
    </w:p>
    <w:p w14:paraId="745CC06A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4E9467" w14:textId="77777777" w:rsidR="00EF747A" w:rsidRDefault="00EF747A" w:rsidP="00D12FC9">
      <w:pPr>
        <w:jc w:val="both"/>
        <w:rPr>
          <w:rFonts w:ascii="Times New Roman" w:hAnsi="Times New Roman" w:cs="Times New Roman"/>
          <w:sz w:val="28"/>
          <w:szCs w:val="28"/>
        </w:rPr>
        <w:pPrChange w:id="14" w:author="Vyacheslav" w:date="2020-04-16T12:09:00Z">
          <w:pPr/>
        </w:pPrChange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4: </w:t>
      </w:r>
      <w:r>
        <w:rPr>
          <w:rFonts w:ascii="Times New Roman" w:hAnsi="Times New Roman" w:cs="Times New Roman"/>
          <w:sz w:val="28"/>
          <w:szCs w:val="28"/>
        </w:rPr>
        <w:t xml:space="preserve">Найти сумму положительных (P) и количество отрицательных (О) элементов массива </w:t>
      </w:r>
      <w:proofErr w:type="gramStart"/>
      <w:r>
        <w:rPr>
          <w:rFonts w:ascii="Times New Roman" w:hAnsi="Times New Roman" w:cs="Times New Roman"/>
          <w:sz w:val="28"/>
          <w:szCs w:val="28"/>
        </w:rPr>
        <w:t>Z(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7) и минимальный элемент второго столбца матрицы В(2,3) и вывести значения элементов массива </w:t>
      </w:r>
      <w:commentRangeStart w:id="15"/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commentRangeEnd w:id="15"/>
      <w:proofErr w:type="spellEnd"/>
      <w:r w:rsidR="00D12FC9">
        <w:rPr>
          <w:rStyle w:val="ac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9FEA7D" w14:textId="77777777" w:rsidR="00EF747A" w:rsidRPr="00F074CA" w:rsidRDefault="00EF747A">
      <w:pP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</w:pPr>
      <w:r w:rsidRPr="00F074CA">
        <w:rPr>
          <w:b/>
          <w:bCs/>
          <w:i/>
          <w:iCs/>
          <w:sz w:val="28"/>
          <w:szCs w:val="28"/>
          <w:lang w:val="en-US"/>
        </w:rPr>
        <w:t>a = 2,5·10</w:t>
      </w:r>
      <w:r w:rsidRPr="00F074CA">
        <w:rPr>
          <w:b/>
          <w:bCs/>
          <w:i/>
          <w:iCs/>
          <w:sz w:val="28"/>
          <w:szCs w:val="28"/>
          <w:vertAlign w:val="superscript"/>
          <w:lang w:val="en-US"/>
        </w:rPr>
        <w:t>-3</w:t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  <w:tab/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  <w:tab/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-US"/>
        </w:rPr>
        <w:tab/>
      </w:r>
    </w:p>
    <w:p w14:paraId="5BF3AAA7" w14:textId="77777777" w:rsidR="00EF747A" w:rsidRPr="00F074CA" w:rsidRDefault="00EF747A">
      <w:pPr>
        <w:rPr>
          <w:b/>
          <w:bCs/>
          <w:i/>
          <w:iCs/>
          <w:sz w:val="28"/>
          <w:szCs w:val="28"/>
          <w:lang w:val="en-US"/>
        </w:rPr>
      </w:pPr>
      <w:r w:rsidRPr="00F074CA">
        <w:rPr>
          <w:b/>
          <w:bCs/>
          <w:i/>
          <w:iCs/>
          <w:sz w:val="28"/>
          <w:szCs w:val="28"/>
          <w:lang w:val="en-US"/>
        </w:rPr>
        <w:t>c = 175</w:t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F074CA">
        <w:rPr>
          <w:b/>
          <w:bCs/>
          <w:i/>
          <w:iCs/>
          <w:sz w:val="28"/>
          <w:szCs w:val="28"/>
          <w:lang w:val="en-US"/>
        </w:rPr>
        <w:t>Z</w:t>
      </w:r>
      <w:r w:rsidRPr="00F074CA">
        <w:rPr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F074CA">
        <w:rPr>
          <w:b/>
          <w:bCs/>
          <w:i/>
          <w:iCs/>
          <w:sz w:val="28"/>
          <w:szCs w:val="28"/>
          <w:lang w:val="en-US"/>
        </w:rPr>
        <w:t>= -2, 3, 12, -7, -18, 27, -10</w:t>
      </w:r>
    </w:p>
    <w:p w14:paraId="2DE6C26E" w14:textId="77777777" w:rsidR="00EF747A" w:rsidRPr="00F074CA" w:rsidRDefault="00EF747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074CA">
        <w:rPr>
          <w:b/>
          <w:bCs/>
          <w:i/>
          <w:iCs/>
          <w:sz w:val="28"/>
          <w:szCs w:val="28"/>
          <w:lang w:val="en-US"/>
        </w:rPr>
        <w:t>K = 8</w:t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 w:rsidRPr="00F074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</w:p>
    <w:p w14:paraId="08BDAFCF" w14:textId="77777777" w:rsidR="00EF747A" w:rsidRPr="00F074CA" w:rsidRDefault="003126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 L</w:t>
      </w:r>
      <w:r w:rsidR="00EF747A"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23</w:t>
      </w:r>
      <w:r w:rsidR="00EF747A"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0E545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70C76E8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z: </w:t>
      </w:r>
      <w:proofErr w:type="gramStart"/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1..7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E7AC2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proofErr w:type="gramStart"/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=((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BC4F551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03FC64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F66B9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2.5e-03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8B0D00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7E7DD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1AF37F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03C14C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3D1B590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3338E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o, min: 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1B148B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EFE06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assign(f,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'z4.txt'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819DD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rewrite(f);</w:t>
      </w:r>
    </w:p>
    <w:p w14:paraId="4690748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o:=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D346D2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50AFB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471FFF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24762DC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z[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4C807B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]&lt;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o:=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 +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DC9CB8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75233F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'Сумма положительных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sumpol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61104" w14:textId="77777777"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отрицательных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z'</w:t>
      </w:r>
      <w:r>
        <w:rPr>
          <w:rFonts w:ascii="Courier New" w:hAnsi="Courier New" w:cs="Courier New"/>
          <w:color w:val="000000"/>
          <w:sz w:val="20"/>
          <w:szCs w:val="20"/>
        </w:rPr>
        <w:t>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5773E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B077B7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918E77E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14:paraId="6B757D1A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54D2E5B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min&gt; b[i,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min:=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b[i,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CF81FB7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E59455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786D7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E0BB62F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074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259080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C9513E2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sqrt(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sumpol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o+a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*c)+min*k*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k+z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E28B929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B546808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'x</w:t>
      </w:r>
      <w:proofErr w:type="spellEnd"/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]= </w:t>
      </w:r>
      <w:proofErr w:type="gramStart"/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x[</w:t>
      </w:r>
      <w:proofErr w:type="spellStart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027EAC6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668F1D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8D15A3" w14:textId="77777777" w:rsidR="00EF747A" w:rsidRPr="00F074C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close(f);</w:t>
      </w:r>
    </w:p>
    <w:p w14:paraId="2A8400B5" w14:textId="77777777" w:rsidR="00EF747A" w:rsidRPr="00F074CA" w:rsidRDefault="00EF747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4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074C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51BE836" w14:textId="77777777" w:rsidR="00EF747A" w:rsidRPr="00F074CA" w:rsidRDefault="00EF747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A82BE5" w14:textId="77777777" w:rsidR="00EF747A" w:rsidRPr="00F074CA" w:rsidRDefault="00EF747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F074C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0A8C695" w14:textId="77777777" w:rsidR="00EF747A" w:rsidRPr="00F074CA" w:rsidRDefault="00EF747A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074CA">
        <w:rPr>
          <w:rFonts w:ascii="Courier New" w:hAnsi="Courier New" w:cs="Courier New"/>
          <w:color w:val="0000FF"/>
          <w:sz w:val="20"/>
          <w:szCs w:val="20"/>
          <w:lang w:val="en-US"/>
        </w:rPr>
        <w:t>z4.txt</w:t>
      </w:r>
    </w:p>
    <w:p w14:paraId="45D72C87" w14:textId="77777777" w:rsidR="00EF747A" w:rsidRPr="00F074CA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lastRenderedPageBreak/>
        <w:t>x[</w:t>
      </w:r>
      <w:proofErr w:type="spellStart"/>
      <w:r w:rsidRPr="00F074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74CA">
        <w:rPr>
          <w:rFonts w:ascii="Times New Roman" w:hAnsi="Times New Roman" w:cs="Times New Roman"/>
          <w:sz w:val="28"/>
          <w:szCs w:val="28"/>
          <w:lang w:val="en-US"/>
        </w:rPr>
        <w:t>]= 95.4604486080919</w:t>
      </w:r>
    </w:p>
    <w:p w14:paraId="6AD40E2F" w14:textId="77777777" w:rsidR="00EF747A" w:rsidRPr="00F074CA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F074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74CA">
        <w:rPr>
          <w:rFonts w:ascii="Times New Roman" w:hAnsi="Times New Roman" w:cs="Times New Roman"/>
          <w:sz w:val="28"/>
          <w:szCs w:val="28"/>
          <w:lang w:val="en-US"/>
        </w:rPr>
        <w:t>]= 100.460448608092</w:t>
      </w:r>
    </w:p>
    <w:p w14:paraId="6431046D" w14:textId="77777777" w:rsidR="00EF747A" w:rsidRPr="00F074CA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F074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74CA">
        <w:rPr>
          <w:rFonts w:ascii="Times New Roman" w:hAnsi="Times New Roman" w:cs="Times New Roman"/>
          <w:sz w:val="28"/>
          <w:szCs w:val="28"/>
          <w:lang w:val="en-US"/>
        </w:rPr>
        <w:t>]= 109.460448608092</w:t>
      </w:r>
    </w:p>
    <w:p w14:paraId="4783C468" w14:textId="77777777" w:rsidR="00EF747A" w:rsidRPr="00F074CA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F074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74CA">
        <w:rPr>
          <w:rFonts w:ascii="Times New Roman" w:hAnsi="Times New Roman" w:cs="Times New Roman"/>
          <w:sz w:val="28"/>
          <w:szCs w:val="28"/>
          <w:lang w:val="en-US"/>
        </w:rPr>
        <w:t>]= 90.4604486080919</w:t>
      </w:r>
    </w:p>
    <w:p w14:paraId="25129875" w14:textId="77777777" w:rsidR="00EF747A" w:rsidRPr="00F074CA" w:rsidRDefault="00EF74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spellStart"/>
      <w:r w:rsidRPr="00F074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74CA">
        <w:rPr>
          <w:rFonts w:ascii="Times New Roman" w:hAnsi="Times New Roman" w:cs="Times New Roman"/>
          <w:sz w:val="28"/>
          <w:szCs w:val="28"/>
          <w:lang w:val="en-US"/>
        </w:rPr>
        <w:t>]= 79.4604486080919</w:t>
      </w:r>
    </w:p>
    <w:p w14:paraId="556F8FB4" w14:textId="77777777" w:rsidR="00EF747A" w:rsidRPr="00D12FC9" w:rsidRDefault="00EF747A">
      <w:pPr>
        <w:rPr>
          <w:rFonts w:ascii="Times New Roman" w:hAnsi="Times New Roman" w:cs="Times New Roman"/>
          <w:sz w:val="28"/>
          <w:szCs w:val="28"/>
        </w:rPr>
      </w:pPr>
      <w:r w:rsidRPr="00F074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FC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74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12FC9">
        <w:rPr>
          <w:rFonts w:ascii="Times New Roman" w:hAnsi="Times New Roman" w:cs="Times New Roman"/>
          <w:sz w:val="28"/>
          <w:szCs w:val="28"/>
        </w:rPr>
        <w:t>]= 124.460448608092</w:t>
      </w:r>
    </w:p>
    <w:p w14:paraId="33E8C602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87.4604486080919</w:t>
      </w:r>
    </w:p>
    <w:p w14:paraId="0400F77F" w14:textId="77777777" w:rsidR="00EF747A" w:rsidRDefault="00EF747A">
      <w:pPr>
        <w:rPr>
          <w:rFonts w:ascii="Times New Roman" w:hAnsi="Times New Roman" w:cs="Times New Roman"/>
          <w:sz w:val="28"/>
          <w:szCs w:val="28"/>
        </w:rPr>
      </w:pPr>
    </w:p>
    <w:p w14:paraId="34238287" w14:textId="77777777" w:rsidR="00EF747A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2= Задание 4.</w:t>
      </w:r>
    </w:p>
    <w:p w14:paraId="51534225" w14:textId="77777777"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1D5BC3" w14:textId="77777777" w:rsidR="00EF747A" w:rsidRPr="003126CD" w:rsidRDefault="003126CD" w:rsidP="003126CD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EF747A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EF747A">
        <w:rPr>
          <w:rFonts w:ascii="Times New Roman" w:hAnsi="Times New Roman" w:cs="Times New Roman"/>
          <w:sz w:val="28"/>
          <w:szCs w:val="28"/>
        </w:rPr>
        <w:t xml:space="preserve"> было изучено составление программ с использованием двумерных массивов и файлов.</w:t>
      </w:r>
    </w:p>
    <w:p w14:paraId="3B5604E8" w14:textId="77777777" w:rsidR="00EF747A" w:rsidRDefault="00EF74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F747A" w:rsidSect="00EF74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Vyacheslav" w:date="2020-04-16T11:53:00Z" w:initials="V">
    <w:p w14:paraId="4F74433D" w14:textId="77777777" w:rsidR="00740CA5" w:rsidRPr="00740CA5" w:rsidRDefault="00740CA5">
      <w:pPr>
        <w:pStyle w:val="ad"/>
      </w:pPr>
      <w:r>
        <w:rPr>
          <w:rStyle w:val="ac"/>
        </w:rPr>
        <w:annotationRef/>
      </w:r>
      <w:r>
        <w:t xml:space="preserve">Используйте, пожалуйста, автоматическое форматирование программного кода в </w:t>
      </w:r>
      <w:proofErr w:type="spellStart"/>
      <w:r>
        <w:rPr>
          <w:lang w:val="en-US"/>
        </w:rPr>
        <w:t>PascalABC</w:t>
      </w:r>
      <w:proofErr w:type="spellEnd"/>
      <w:r w:rsidRPr="00740CA5">
        <w:t xml:space="preserve"> (</w:t>
      </w:r>
      <w:r>
        <w:t xml:space="preserve">для этого есть специальная кнопочка </w:t>
      </w:r>
      <w:r w:rsidRPr="00764A4B">
        <w:rPr>
          <w:noProof/>
        </w:rPr>
        <w:pict w14:anchorId="55791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4.25pt;height:18pt;visibility:visible;mso-wrap-style:square">
            <v:imagedata r:id="rId1" o:title=""/>
          </v:shape>
        </w:pict>
      </w:r>
      <w:r w:rsidRPr="00740CA5">
        <w:t>)</w:t>
      </w:r>
    </w:p>
  </w:comment>
  <w:comment w:id="11" w:author="Vyacheslav" w:date="2020-04-16T12:06:00Z" w:initials="V">
    <w:p w14:paraId="3A4453CD" w14:textId="77777777" w:rsidR="0079039C" w:rsidRDefault="0079039C">
      <w:pPr>
        <w:pStyle w:val="ad"/>
      </w:pPr>
      <w:r>
        <w:rPr>
          <w:rStyle w:val="ac"/>
        </w:rPr>
        <w:annotationRef/>
      </w:r>
      <w:r>
        <w:t>Такое решение нерационально. Нужно использовать вложенные циклы. Например, вот так:</w:t>
      </w:r>
    </w:p>
    <w:p w14:paraId="6A4FB4BD" w14:textId="77777777" w:rsidR="0079039C" w:rsidRDefault="0079039C">
      <w:pPr>
        <w:pStyle w:val="ad"/>
      </w:pPr>
    </w:p>
    <w:p w14:paraId="0ED5ABA0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625E15B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90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433DCB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03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A67781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f, f1: text;</w:t>
      </w:r>
    </w:p>
    <w:p w14:paraId="594352C6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max, min: </w:t>
      </w:r>
      <w:r w:rsidRPr="0079039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CB57A4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1EDDCA9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370E11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2397BE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4810747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500EB8F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F59B2B3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F29707E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53CD682A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21FDA9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0CED2C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F39456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14:paraId="7A8EA1E6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E5DBBB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92B736B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2F7AB96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27E598E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743E820A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903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D0FA84E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 max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CB876BF" w14:textId="77777777" w:rsid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a[i, j];</w:t>
      </w:r>
    </w:p>
    <w:p w14:paraId="4BB0895A" w14:textId="77777777" w:rsid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'Максимальный элемент </w:t>
      </w:r>
      <w:r>
        <w:rPr>
          <w:rFonts w:ascii="Courier New" w:hAnsi="Courier New" w:cs="Courier New"/>
          <w:color w:val="0000FF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строки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i, </w:t>
      </w:r>
      <w:r>
        <w:rPr>
          <w:rFonts w:ascii="Courier New" w:hAnsi="Courier New" w:cs="Courier New"/>
          <w:color w:val="0000FF"/>
          <w:sz w:val="20"/>
          <w:szCs w:val="20"/>
        </w:rPr>
        <w:t>' = '</w:t>
      </w:r>
      <w:r>
        <w:rPr>
          <w:rFonts w:ascii="Courier New" w:hAnsi="Courier New" w:cs="Courier New"/>
          <w:color w:val="000000"/>
          <w:sz w:val="20"/>
          <w:szCs w:val="20"/>
        </w:rPr>
        <w:t>, max: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922739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 &gt; max </w:t>
      </w: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7F79444" w14:textId="77777777" w:rsidR="0079039C" w:rsidRP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03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>= max;</w:t>
      </w:r>
    </w:p>
    <w:p w14:paraId="4FFFD762" w14:textId="77777777" w:rsid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903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F6ACE9" w14:textId="77777777" w:rsid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'Минимальный из максимальных'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min: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4261C" w14:textId="77777777" w:rsidR="0079039C" w:rsidRDefault="0079039C" w:rsidP="0079039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546D43F" w14:textId="77777777" w:rsidR="0079039C" w:rsidRDefault="0079039C">
      <w:pPr>
        <w:pStyle w:val="ad"/>
      </w:pPr>
    </w:p>
  </w:comment>
  <w:comment w:id="15" w:author="Vyacheslav" w:date="2020-04-16T12:10:00Z" w:initials="V">
    <w:p w14:paraId="1213CA29" w14:textId="7EC0DB8F" w:rsidR="00D12FC9" w:rsidRPr="00D12FC9" w:rsidRDefault="00D12FC9">
      <w:pPr>
        <w:pStyle w:val="ad"/>
      </w:pPr>
      <w:r>
        <w:rPr>
          <w:rStyle w:val="ac"/>
        </w:rPr>
        <w:annotationRef/>
      </w:r>
      <w:r>
        <w:t xml:space="preserve">А где же формула для вычисления элементов массива </w:t>
      </w:r>
      <w:r>
        <w:t>х?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74433D" w15:done="0"/>
  <w15:commentEx w15:paraId="0546D43F" w15:done="0"/>
  <w15:commentEx w15:paraId="1213C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74433D" w16cid:durableId="2242C5CE"/>
  <w16cid:commentId w16cid:paraId="0546D43F" w16cid:durableId="2242C8BA"/>
  <w16cid:commentId w16cid:paraId="1213CA29" w16cid:durableId="2242C9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5E593" w14:textId="77777777" w:rsidR="009F2A62" w:rsidRDefault="009F2A62" w:rsidP="00EF747A">
      <w:pPr>
        <w:spacing w:after="0" w:line="240" w:lineRule="auto"/>
      </w:pPr>
      <w:r>
        <w:separator/>
      </w:r>
    </w:p>
  </w:endnote>
  <w:endnote w:type="continuationSeparator" w:id="0">
    <w:p w14:paraId="5A4706A3" w14:textId="77777777" w:rsidR="009F2A62" w:rsidRDefault="009F2A62" w:rsidP="00EF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0A075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B60D4" w14:textId="77777777" w:rsidR="00EF747A" w:rsidRDefault="009F2A62">
    <w:pPr>
      <w:pStyle w:val="a9"/>
      <w:jc w:val="right"/>
    </w:pPr>
    <w:r>
      <w:rPr>
        <w:noProof/>
      </w:rPr>
      <w:fldChar w:fldCharType="begin"/>
    </w:r>
    <w:r>
      <w:rPr>
        <w:noProof/>
      </w:rPr>
      <w:instrText xml:space="preserve">PAGE  \* MERGEFORMAT </w:instrText>
    </w:r>
    <w:r>
      <w:rPr>
        <w:noProof/>
      </w:rPr>
      <w:fldChar w:fldCharType="separate"/>
    </w:r>
    <w:r w:rsidR="003126CD">
      <w:rPr>
        <w:noProof/>
      </w:rPr>
      <w:t>11</w:t>
    </w:r>
    <w:r>
      <w:rPr>
        <w:noProof/>
      </w:rPr>
      <w:fldChar w:fldCharType="end"/>
    </w:r>
  </w:p>
  <w:p w14:paraId="175E908A" w14:textId="77777777" w:rsidR="00EF747A" w:rsidRDefault="00EF747A">
    <w:pPr>
      <w:pStyle w:val="a9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A8793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40868" w14:textId="77777777" w:rsidR="009F2A62" w:rsidRDefault="009F2A62" w:rsidP="00EF747A">
      <w:pPr>
        <w:spacing w:after="0" w:line="240" w:lineRule="auto"/>
      </w:pPr>
      <w:r>
        <w:separator/>
      </w:r>
    </w:p>
  </w:footnote>
  <w:footnote w:type="continuationSeparator" w:id="0">
    <w:p w14:paraId="141F6BE4" w14:textId="77777777" w:rsidR="009F2A62" w:rsidRDefault="009F2A62" w:rsidP="00EF7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EC3A1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EA1EB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C7406" w14:textId="77777777"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4174"/>
    <w:multiLevelType w:val="multilevel"/>
    <w:tmpl w:val="0C695E4A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8"/>
        <w:szCs w:val="28"/>
      </w:rPr>
    </w:lvl>
    <w:lvl w:ilvl="1">
      <w:numFmt w:val="bullet"/>
      <w:lvlText w:val="%s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numFmt w:val="bullet"/>
      <w:lvlText w:val="%s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4"/>
        <w:szCs w:val="24"/>
      </w:rPr>
    </w:lvl>
    <w:lvl w:ilvl="3">
      <w:numFmt w:val="bullet"/>
      <w:lvlText w:val="%s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4"/>
        <w:szCs w:val="24"/>
      </w:rPr>
    </w:lvl>
    <w:lvl w:ilvl="4">
      <w:numFmt w:val="bullet"/>
      <w:lvlText w:val="%s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4"/>
        <w:szCs w:val="24"/>
      </w:rPr>
    </w:lvl>
    <w:lvl w:ilvl="5">
      <w:numFmt w:val="bullet"/>
      <w:lvlText w:val="%s"/>
      <w:lvlJc w:val="left"/>
      <w:pPr>
        <w:tabs>
          <w:tab w:val="num" w:pos="4320"/>
        </w:tabs>
        <w:ind w:left="4320" w:hanging="360"/>
      </w:pPr>
      <w:rPr>
        <w:rFonts w:ascii="Arial" w:hAnsi="Arial" w:cs="Arial"/>
        <w:sz w:val="24"/>
        <w:szCs w:val="24"/>
      </w:rPr>
    </w:lvl>
    <w:lvl w:ilvl="6">
      <w:numFmt w:val="bullet"/>
      <w:lvlText w:val="%s"/>
      <w:lvlJc w:val="left"/>
      <w:pPr>
        <w:tabs>
          <w:tab w:val="num" w:pos="5040"/>
        </w:tabs>
        <w:ind w:left="5040" w:hanging="360"/>
      </w:pPr>
      <w:rPr>
        <w:rFonts w:ascii="Arial" w:hAnsi="Arial" w:cs="Arial"/>
        <w:sz w:val="24"/>
        <w:szCs w:val="24"/>
      </w:rPr>
    </w:lvl>
    <w:lvl w:ilvl="7">
      <w:numFmt w:val="bullet"/>
      <w:lvlText w:val="%s"/>
      <w:lvlJc w:val="left"/>
      <w:pPr>
        <w:tabs>
          <w:tab w:val="num" w:pos="5760"/>
        </w:tabs>
        <w:ind w:left="5760" w:hanging="360"/>
      </w:pPr>
      <w:rPr>
        <w:rFonts w:ascii="Arial" w:hAnsi="Arial" w:cs="Arial"/>
        <w:sz w:val="24"/>
        <w:szCs w:val="24"/>
      </w:rPr>
    </w:lvl>
    <w:lvl w:ilvl="8">
      <w:numFmt w:val="bullet"/>
      <w:lvlText w:val="%s"/>
      <w:lvlJc w:val="left"/>
      <w:pPr>
        <w:tabs>
          <w:tab w:val="num" w:pos="6480"/>
        </w:tabs>
        <w:ind w:left="6480" w:hanging="360"/>
      </w:pPr>
      <w:rPr>
        <w:rFonts w:ascii="Arial" w:hAnsi="Arial" w:cs="Arial"/>
        <w:sz w:val="24"/>
        <w:szCs w:val="24"/>
      </w:rPr>
    </w:lvl>
  </w:abstractNum>
  <w:abstractNum w:abstractNumId="1" w15:restartNumberingAfterBreak="0">
    <w:nsid w:val="69171141"/>
    <w:multiLevelType w:val="multilevel"/>
    <w:tmpl w:val="23824D73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8"/>
        <w:szCs w:val="28"/>
      </w:rPr>
    </w:lvl>
    <w:lvl w:ilvl="1">
      <w:numFmt w:val="bullet"/>
      <w:lvlText w:val="%s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numFmt w:val="bullet"/>
      <w:lvlText w:val="%s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4"/>
        <w:szCs w:val="24"/>
      </w:rPr>
    </w:lvl>
    <w:lvl w:ilvl="3">
      <w:numFmt w:val="bullet"/>
      <w:lvlText w:val="%s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4"/>
        <w:szCs w:val="24"/>
      </w:rPr>
    </w:lvl>
    <w:lvl w:ilvl="4">
      <w:numFmt w:val="bullet"/>
      <w:lvlText w:val="%s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4"/>
        <w:szCs w:val="24"/>
      </w:rPr>
    </w:lvl>
    <w:lvl w:ilvl="5">
      <w:numFmt w:val="bullet"/>
      <w:lvlText w:val="%s"/>
      <w:lvlJc w:val="left"/>
      <w:pPr>
        <w:tabs>
          <w:tab w:val="num" w:pos="4320"/>
        </w:tabs>
        <w:ind w:left="4320" w:hanging="360"/>
      </w:pPr>
      <w:rPr>
        <w:rFonts w:ascii="Arial" w:hAnsi="Arial" w:cs="Arial"/>
        <w:sz w:val="24"/>
        <w:szCs w:val="24"/>
      </w:rPr>
    </w:lvl>
    <w:lvl w:ilvl="6">
      <w:numFmt w:val="bullet"/>
      <w:lvlText w:val="%s"/>
      <w:lvlJc w:val="left"/>
      <w:pPr>
        <w:tabs>
          <w:tab w:val="num" w:pos="5040"/>
        </w:tabs>
        <w:ind w:left="5040" w:hanging="360"/>
      </w:pPr>
      <w:rPr>
        <w:rFonts w:ascii="Arial" w:hAnsi="Arial" w:cs="Arial"/>
        <w:sz w:val="24"/>
        <w:szCs w:val="24"/>
      </w:rPr>
    </w:lvl>
    <w:lvl w:ilvl="7">
      <w:numFmt w:val="bullet"/>
      <w:lvlText w:val="%s"/>
      <w:lvlJc w:val="left"/>
      <w:pPr>
        <w:tabs>
          <w:tab w:val="num" w:pos="5760"/>
        </w:tabs>
        <w:ind w:left="5760" w:hanging="360"/>
      </w:pPr>
      <w:rPr>
        <w:rFonts w:ascii="Arial" w:hAnsi="Arial" w:cs="Arial"/>
        <w:sz w:val="24"/>
        <w:szCs w:val="24"/>
      </w:rPr>
    </w:lvl>
    <w:lvl w:ilvl="8">
      <w:numFmt w:val="bullet"/>
      <w:lvlText w:val="%s"/>
      <w:lvlJc w:val="left"/>
      <w:pPr>
        <w:tabs>
          <w:tab w:val="num" w:pos="6480"/>
        </w:tabs>
        <w:ind w:left="6480" w:hanging="360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47A"/>
    <w:rsid w:val="0014552E"/>
    <w:rsid w:val="001B6BA0"/>
    <w:rsid w:val="003126CD"/>
    <w:rsid w:val="00740CA5"/>
    <w:rsid w:val="0079039C"/>
    <w:rsid w:val="009F2A62"/>
    <w:rsid w:val="00D12FC9"/>
    <w:rsid w:val="00EF747A"/>
    <w:rsid w:val="00F0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9A3C62"/>
  <w15:docId w15:val="{F3C429E1-926F-423E-9713-8DC33862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BA0"/>
    <w:pPr>
      <w:autoSpaceDE w:val="0"/>
      <w:autoSpaceDN w:val="0"/>
      <w:adjustRightInd w:val="0"/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sid w:val="001B6BA0"/>
    <w:rPr>
      <w:rFonts w:ascii="Arial" w:hAnsi="Arial" w:cs="Arial"/>
      <w:color w:val="808080"/>
      <w:lang w:val="ru-RU"/>
    </w:rPr>
  </w:style>
  <w:style w:type="paragraph" w:styleId="a4">
    <w:name w:val="Balloon Text"/>
    <w:basedOn w:val="a"/>
    <w:link w:val="a5"/>
    <w:uiPriority w:val="99"/>
    <w:rsid w:val="001B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F747A"/>
    <w:rPr>
      <w:rFonts w:ascii="Times New Roman" w:hAnsi="Times New Roman" w:cs="Times New Roman"/>
      <w:sz w:val="0"/>
      <w:szCs w:val="0"/>
    </w:rPr>
  </w:style>
  <w:style w:type="character" w:customStyle="1" w:styleId="a5">
    <w:name w:val="Текст выноски Знак"/>
    <w:link w:val="a4"/>
    <w:uiPriority w:val="99"/>
    <w:rsid w:val="001B6BA0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99"/>
    <w:qFormat/>
    <w:rsid w:val="001B6BA0"/>
    <w:pPr>
      <w:ind w:left="720"/>
    </w:pPr>
  </w:style>
  <w:style w:type="paragraph" w:styleId="a7">
    <w:name w:val="header"/>
    <w:basedOn w:val="a"/>
    <w:link w:val="a8"/>
    <w:uiPriority w:val="99"/>
    <w:rsid w:val="001B6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EF747A"/>
    <w:rPr>
      <w:rFonts w:ascii="Calibri" w:hAnsi="Calibri" w:cs="Calibri"/>
    </w:rPr>
  </w:style>
  <w:style w:type="character" w:customStyle="1" w:styleId="a8">
    <w:name w:val="Верхний колонтитул Знак"/>
    <w:link w:val="a7"/>
    <w:uiPriority w:val="99"/>
    <w:rsid w:val="001B6BA0"/>
    <w:rPr>
      <w:sz w:val="22"/>
      <w:szCs w:val="22"/>
      <w:lang w:val="ru-RU"/>
    </w:rPr>
  </w:style>
  <w:style w:type="paragraph" w:styleId="a9">
    <w:name w:val="footer"/>
    <w:basedOn w:val="a"/>
    <w:link w:val="aa"/>
    <w:uiPriority w:val="99"/>
    <w:rsid w:val="001B6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EF747A"/>
    <w:rPr>
      <w:rFonts w:ascii="Calibri" w:hAnsi="Calibri" w:cs="Calibri"/>
    </w:rPr>
  </w:style>
  <w:style w:type="character" w:customStyle="1" w:styleId="aa">
    <w:name w:val="Нижний колонтитул Знак"/>
    <w:link w:val="a9"/>
    <w:uiPriority w:val="99"/>
    <w:rsid w:val="001B6BA0"/>
    <w:rPr>
      <w:sz w:val="22"/>
      <w:szCs w:val="22"/>
      <w:lang w:val="ru-RU"/>
    </w:rPr>
  </w:style>
  <w:style w:type="paragraph" w:customStyle="1" w:styleId="2">
    <w:name w:val="заголовок 2"/>
    <w:basedOn w:val="a"/>
    <w:next w:val="a"/>
    <w:uiPriority w:val="99"/>
    <w:rsid w:val="001B6BA0"/>
    <w:pPr>
      <w:keepNext/>
      <w:spacing w:after="0" w:line="240" w:lineRule="auto"/>
      <w:ind w:firstLine="72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ab">
    <w:name w:val="Normal (Web)"/>
    <w:basedOn w:val="a"/>
    <w:uiPriority w:val="99"/>
    <w:rsid w:val="001B6BA0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character" w:styleId="ac">
    <w:name w:val="annotation reference"/>
    <w:uiPriority w:val="99"/>
    <w:rsid w:val="001B6BA0"/>
    <w:rPr>
      <w:rFonts w:ascii="Arial" w:hAnsi="Arial" w:cs="Arial"/>
      <w:sz w:val="16"/>
      <w:szCs w:val="16"/>
      <w:lang w:val="ru-RU"/>
    </w:rPr>
  </w:style>
  <w:style w:type="paragraph" w:styleId="ad">
    <w:name w:val="annotation text"/>
    <w:basedOn w:val="a"/>
    <w:link w:val="ae"/>
    <w:uiPriority w:val="99"/>
    <w:rsid w:val="001B6B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EF747A"/>
    <w:rPr>
      <w:rFonts w:ascii="Calibri" w:hAnsi="Calibri" w:cs="Calibri"/>
      <w:sz w:val="20"/>
      <w:szCs w:val="20"/>
    </w:rPr>
  </w:style>
  <w:style w:type="character" w:customStyle="1" w:styleId="ae">
    <w:name w:val="Текст примечания Знак"/>
    <w:link w:val="ad"/>
    <w:uiPriority w:val="99"/>
    <w:rsid w:val="001B6BA0"/>
    <w:rPr>
      <w:sz w:val="24"/>
      <w:szCs w:val="24"/>
      <w:lang w:val="ru-RU"/>
    </w:rPr>
  </w:style>
  <w:style w:type="paragraph" w:styleId="af">
    <w:name w:val="annotation subject"/>
    <w:basedOn w:val="ad"/>
    <w:next w:val="ad"/>
    <w:link w:val="af0"/>
    <w:uiPriority w:val="99"/>
    <w:rsid w:val="001B6BA0"/>
    <w:rPr>
      <w:b/>
      <w:bCs/>
    </w:rPr>
  </w:style>
  <w:style w:type="character" w:customStyle="1" w:styleId="CommentSubjectChar">
    <w:name w:val="Comment Subject Char"/>
    <w:uiPriority w:val="99"/>
    <w:semiHidden/>
    <w:rsid w:val="00EF747A"/>
    <w:rPr>
      <w:rFonts w:ascii="Calibri" w:hAnsi="Calibri" w:cs="Calibri"/>
      <w:b/>
      <w:bCs/>
      <w:sz w:val="20"/>
      <w:szCs w:val="20"/>
      <w:lang w:val="ru-RU"/>
    </w:rPr>
  </w:style>
  <w:style w:type="character" w:customStyle="1" w:styleId="af0">
    <w:name w:val="Тема примечания Знак"/>
    <w:link w:val="af"/>
    <w:uiPriority w:val="99"/>
    <w:rsid w:val="001B6BA0"/>
    <w:rPr>
      <w:b/>
      <w:bCs/>
      <w:sz w:val="24"/>
      <w:szCs w:val="24"/>
      <w:lang w:val="ru-RU"/>
    </w:rPr>
  </w:style>
  <w:style w:type="character" w:styleId="af1">
    <w:name w:val="Hyperlink"/>
    <w:uiPriority w:val="99"/>
    <w:rsid w:val="001B6BA0"/>
    <w:rPr>
      <w:rFonts w:ascii="Arial" w:hAnsi="Arial" w:cs="Arial"/>
      <w:color w:val="0000FF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</vt:lpstr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</dc:title>
  <dc:subject/>
  <dc:creator>Marina V. Mitrofanova</dc:creator>
  <cp:keywords/>
  <dc:description/>
  <cp:lastModifiedBy>Vyacheslav</cp:lastModifiedBy>
  <cp:revision>3</cp:revision>
  <dcterms:created xsi:type="dcterms:W3CDTF">2020-04-09T07:15:00Z</dcterms:created>
  <dcterms:modified xsi:type="dcterms:W3CDTF">2020-04-16T05:10:00Z</dcterms:modified>
</cp:coreProperties>
</file>