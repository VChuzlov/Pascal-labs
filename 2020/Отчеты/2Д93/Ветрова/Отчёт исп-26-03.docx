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</w:t>
      </w:r>
      <w:r w:rsidR="00871E5B">
        <w:rPr>
          <w:rFonts w:ascii="Times New Roman" w:hAnsi="Times New Roman"/>
          <w:sz w:val="24"/>
          <w:szCs w:val="24"/>
        </w:rPr>
        <w:t>ка</w:t>
      </w:r>
      <w:r w:rsidRPr="00203213">
        <w:rPr>
          <w:rFonts w:ascii="Times New Roman" w:hAnsi="Times New Roman"/>
          <w:sz w:val="24"/>
          <w:szCs w:val="24"/>
        </w:rPr>
        <w:t xml:space="preserve">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71E5B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71E5B">
        <w:rPr>
          <w:rFonts w:ascii="Times New Roman" w:hAnsi="Times New Roman"/>
          <w:sz w:val="24"/>
          <w:szCs w:val="24"/>
        </w:rPr>
        <w:t xml:space="preserve">Е.В </w:t>
      </w:r>
      <w:proofErr w:type="spellStart"/>
      <w:r w:rsidR="00871E5B">
        <w:rPr>
          <w:rFonts w:ascii="Times New Roman" w:hAnsi="Times New Roman"/>
          <w:sz w:val="24"/>
          <w:szCs w:val="24"/>
        </w:rPr>
        <w:t>Ветрова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871E5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78514B"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Марта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871E5B">
        <w:rPr>
          <w:rFonts w:ascii="Times New Roman" w:hAnsi="Times New Roman"/>
          <w:sz w:val="28"/>
          <w:szCs w:val="28"/>
        </w:rPr>
        <w:t xml:space="preserve"> научиться составлять программы с двумерными массивами и выводить результаты программы в файлы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Pr="0072235A" w:rsidRDefault="00236FAE" w:rsidP="00FC34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871E5B">
        <w:rPr>
          <w:rFonts w:ascii="Times New Roman" w:hAnsi="Times New Roman"/>
          <w:sz w:val="28"/>
          <w:szCs w:val="28"/>
        </w:rPr>
        <w:t>при работе в</w:t>
      </w:r>
      <w:r w:rsidR="00FC34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348B">
        <w:rPr>
          <w:rFonts w:ascii="Times New Roman" w:hAnsi="Times New Roman"/>
          <w:sz w:val="28"/>
          <w:szCs w:val="28"/>
          <w:lang w:val="en-US"/>
        </w:rPr>
        <w:t>PascalABC</w:t>
      </w:r>
      <w:proofErr w:type="spellEnd"/>
      <w:r w:rsidR="00871E5B">
        <w:rPr>
          <w:rFonts w:ascii="Times New Roman" w:hAnsi="Times New Roman"/>
          <w:sz w:val="28"/>
          <w:szCs w:val="28"/>
        </w:rPr>
        <w:t xml:space="preserve"> можно описывать двумя способами: в блоке </w:t>
      </w:r>
      <w:proofErr w:type="spellStart"/>
      <w:r w:rsidR="00871E5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="00871E5B" w:rsidRPr="00871E5B">
        <w:rPr>
          <w:rFonts w:ascii="Times New Roman" w:hAnsi="Times New Roman"/>
          <w:sz w:val="28"/>
          <w:szCs w:val="28"/>
        </w:rPr>
        <w:t xml:space="preserve"> </w:t>
      </w:r>
      <w:r w:rsidR="00871E5B">
        <w:rPr>
          <w:rFonts w:ascii="Times New Roman" w:hAnsi="Times New Roman"/>
          <w:sz w:val="28"/>
          <w:szCs w:val="28"/>
        </w:rPr>
        <w:t xml:space="preserve">и в блоке </w:t>
      </w:r>
      <w:proofErr w:type="spellStart"/>
      <w:r w:rsidR="00871E5B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="0072235A" w:rsidRPr="0072235A">
        <w:rPr>
          <w:rFonts w:ascii="Times New Roman" w:hAnsi="Times New Roman"/>
          <w:sz w:val="28"/>
          <w:szCs w:val="28"/>
        </w:rPr>
        <w:t>:</w:t>
      </w:r>
    </w:p>
    <w:p w:rsidR="00871E5B" w:rsidRPr="00B13AB0" w:rsidRDefault="00871E5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>const</w:t>
      </w:r>
      <w:proofErr w:type="spellEnd"/>
      <w:proofErr w:type="gramEnd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[1..3, 1..3]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 = ((23, 21, 31), (14, 16, 33), (26, 10, 21));</w:t>
      </w:r>
    </w:p>
    <w:p w:rsidR="00871E5B" w:rsidRPr="00B13AB0" w:rsidRDefault="00871E5B" w:rsidP="00871E5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13AB0">
        <w:rPr>
          <w:rFonts w:ascii="Times New Roman" w:hAnsi="Times New Roman"/>
          <w:sz w:val="28"/>
          <w:szCs w:val="28"/>
        </w:rPr>
        <w:t>или</w:t>
      </w:r>
    </w:p>
    <w:p w:rsidR="00871E5B" w:rsidRPr="00B13AB0" w:rsidRDefault="00871E5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proofErr w:type="spellEnd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a</w:t>
      </w:r>
      <w:proofErr w:type="gramEnd"/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[1..3, 1..3]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real;</w:t>
      </w:r>
    </w:p>
    <w:p w:rsidR="00FC348B" w:rsidRPr="0072235A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348B">
        <w:rPr>
          <w:rFonts w:ascii="Times New Roman" w:hAnsi="Times New Roman"/>
          <w:sz w:val="28"/>
          <w:szCs w:val="28"/>
        </w:rPr>
        <w:t xml:space="preserve">Описание динамических двумерных массивов также производится в блоках </w:t>
      </w:r>
      <w:proofErr w:type="spellStart"/>
      <w:r w:rsidRPr="00FC348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FC348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C348B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="0072235A" w:rsidRPr="0072235A">
        <w:rPr>
          <w:rFonts w:ascii="Times New Roman" w:hAnsi="Times New Roman"/>
          <w:sz w:val="28"/>
          <w:szCs w:val="28"/>
        </w:rPr>
        <w:t>:</w:t>
      </w:r>
    </w:p>
    <w:p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B13AB0">
        <w:rPr>
          <w:rFonts w:ascii="Times New Roman" w:hAnsi="Times New Roman"/>
          <w:b/>
          <w:sz w:val="28"/>
          <w:szCs w:val="28"/>
          <w:lang w:val="en-US"/>
        </w:rPr>
        <w:t>const</w:t>
      </w:r>
      <w:proofErr w:type="spellEnd"/>
      <w:proofErr w:type="gramEnd"/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 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integer = ((23, 21, 31),  (14, 16, 33), (26, 10, 21));</w:t>
      </w:r>
    </w:p>
    <w:p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3AB0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B13AB0">
        <w:rPr>
          <w:rFonts w:ascii="Times New Roman" w:hAnsi="Times New Roman"/>
          <w:sz w:val="28"/>
          <w:szCs w:val="28"/>
        </w:rPr>
        <w:t>или</w:t>
      </w:r>
    </w:p>
    <w:p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proofErr w:type="spellEnd"/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 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real;</w:t>
      </w:r>
    </w:p>
    <w:p w:rsidR="00FC348B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</w:t>
      </w:r>
      <w:r w:rsidR="0072235A">
        <w:rPr>
          <w:rFonts w:ascii="Times New Roman" w:hAnsi="Times New Roman"/>
          <w:sz w:val="28"/>
          <w:szCs w:val="28"/>
        </w:rPr>
        <w:t xml:space="preserve">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72235A">
        <w:rPr>
          <w:rFonts w:ascii="Times New Roman" w:hAnsi="Times New Roman"/>
          <w:sz w:val="28"/>
          <w:szCs w:val="28"/>
        </w:rPr>
        <w:t>какого</w:t>
      </w:r>
      <w:r>
        <w:rPr>
          <w:rFonts w:ascii="Times New Roman" w:hAnsi="Times New Roman"/>
          <w:sz w:val="28"/>
          <w:szCs w:val="28"/>
        </w:rPr>
        <w:t>-то массив</w:t>
      </w:r>
      <w:r w:rsidR="0072235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, допустим</w:t>
      </w:r>
      <w:r w:rsidR="0072235A">
        <w:rPr>
          <w:rFonts w:ascii="Times New Roman" w:hAnsi="Times New Roman"/>
          <w:sz w:val="28"/>
          <w:szCs w:val="28"/>
        </w:rPr>
        <w:t xml:space="preserve"> массива </w:t>
      </w:r>
      <w:r w:rsidR="0072235A">
        <w:rPr>
          <w:rFonts w:ascii="Times New Roman" w:hAnsi="Times New Roman"/>
          <w:sz w:val="28"/>
          <w:szCs w:val="28"/>
          <w:lang w:val="en-US"/>
        </w:rPr>
        <w:t>a</w:t>
      </w:r>
      <w:r w:rsidR="0072235A" w:rsidRPr="0072235A">
        <w:rPr>
          <w:rFonts w:ascii="Times New Roman" w:hAnsi="Times New Roman"/>
          <w:sz w:val="28"/>
          <w:szCs w:val="28"/>
        </w:rPr>
        <w:t>(5,10)</w:t>
      </w:r>
      <w:r w:rsidR="0072235A">
        <w:rPr>
          <w:rFonts w:ascii="Times New Roman" w:hAnsi="Times New Roman"/>
          <w:sz w:val="28"/>
          <w:szCs w:val="28"/>
        </w:rPr>
        <w:t>, необходимо ввести с клавиатуры, то программу можно составить таким образом:</w:t>
      </w:r>
    </w:p>
    <w:p w:rsidR="00B13AB0" w:rsidRDefault="0072235A" w:rsidP="0063201B">
      <w:pPr>
        <w:spacing w:line="36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</w:pP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program mass1;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var i, j: integer;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a: array [1..5, 1..10] of real;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begin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for i:= 1 to 5 do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(*перебор строк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*)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for j:= 1 to 10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do(*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перебор вс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ех элементов строки по столбцам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*)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read(a[i, j]);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end.</w:t>
      </w:r>
    </w:p>
    <w:p w:rsidR="0063201B" w:rsidRPr="00B13AB0" w:rsidRDefault="00B13AB0" w:rsidP="00B13AB0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</w:pPr>
      <w:r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 w:type="page"/>
      </w:r>
    </w:p>
    <w:p w:rsidR="0072235A" w:rsidRPr="0063201B" w:rsidRDefault="0072235A" w:rsidP="0072235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3201B">
        <w:rPr>
          <w:rFonts w:ascii="Times New Roman" w:hAnsi="Times New Roman"/>
          <w:iCs/>
          <w:sz w:val="28"/>
          <w:szCs w:val="28"/>
        </w:rPr>
        <w:lastRenderedPageBreak/>
        <w:t xml:space="preserve">Если необходимо заполнить массив, допустим </w:t>
      </w:r>
      <w:r w:rsidRPr="0063201B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63201B">
        <w:rPr>
          <w:rFonts w:ascii="Times New Roman" w:hAnsi="Times New Roman"/>
          <w:iCs/>
          <w:sz w:val="28"/>
          <w:szCs w:val="28"/>
        </w:rPr>
        <w:t>(3, 4), случайными числами и вывести значения его элементов на экран, то программу можно составить таким образом:</w:t>
      </w:r>
    </w:p>
    <w:p w:rsidR="0072235A" w:rsidRPr="002B2557" w:rsidRDefault="0063201B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P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rogram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mass2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</w:p>
    <w:p w:rsidR="0072235A" w:rsidRPr="002B2557" w:rsidRDefault="0063201B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V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ar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i, j: integer;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a: array [1</w:t>
      </w:r>
      <w:proofErr w:type="gramStart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..3</w:t>
      </w:r>
      <w:proofErr w:type="gramEnd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1..4] of real;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begin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for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i:= 1 to 3 do 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for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j:= 1 to 4 do 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a[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i, j]:= random;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for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i:= 1 to 3 do 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begin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for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j:= 1 to 4 do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write</w:t>
      </w:r>
      <w:proofErr w:type="gramEnd"/>
      <w:r w:rsidR="0063201B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(a[i, j]:5:1);(*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вывод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элементов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i-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ой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строки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*)</w:t>
      </w:r>
    </w:p>
    <w:p w:rsidR="0072235A" w:rsidRPr="00E37148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writeln</w:t>
      </w:r>
      <w:proofErr w:type="spellEnd"/>
      <w:r w:rsidRPr="00E3714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 xml:space="preserve"> (*перевод курсора на новую экранную строку*)</w:t>
      </w:r>
    </w:p>
    <w:p w:rsidR="0072235A" w:rsidRPr="00E37148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</w:pPr>
      <w:r w:rsidRPr="00E3714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 xml:space="preserve">    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</w:t>
      </w:r>
      <w:r w:rsidR="0063201B" w:rsidRPr="00E3714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;</w:t>
      </w:r>
    </w:p>
    <w:p w:rsidR="0072235A" w:rsidRPr="00E37148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</w:t>
      </w:r>
      <w:r w:rsidRPr="00E3714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.</w:t>
      </w:r>
    </w:p>
    <w:p w:rsidR="0072235A" w:rsidRDefault="0072235A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3201B" w:rsidRDefault="0063201B" w:rsidP="00E3714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B13C7A">
        <w:rPr>
          <w:rFonts w:ascii="Times New Roman" w:hAnsi="Times New Roman"/>
          <w:sz w:val="28"/>
          <w:szCs w:val="28"/>
        </w:rPr>
        <w:t xml:space="preserve">сли </w:t>
      </w:r>
      <w:r>
        <w:rPr>
          <w:rFonts w:ascii="Times New Roman" w:hAnsi="Times New Roman"/>
          <w:sz w:val="28"/>
          <w:szCs w:val="28"/>
        </w:rPr>
        <w:t>вы хотите составить программу для решения этой же задачи с использованием динамического массива, то вид программы будет таким:</w:t>
      </w:r>
    </w:p>
    <w:p w:rsidR="0063201B" w:rsidRPr="00B13AB0" w:rsidRDefault="002B2557" w:rsidP="00B13C7A">
      <w:pPr>
        <w:spacing w:line="36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P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rogram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mass3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var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i, j: integer;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>a: array of array of real;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>begin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(a, 3);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i := 0 to 2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(a[i], 4);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for i:= 0 to 2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begin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for j:= 0 to 3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begin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  a[i, j]:= random;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  write(a[i, j]:5:1);(*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вывод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элементов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i-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ой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строки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*)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end;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writeln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(*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перевод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курсора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на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новую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экранную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строку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*)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end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end.</w:t>
      </w:r>
    </w:p>
    <w:p w:rsidR="00B13AB0" w:rsidRDefault="00B13C7A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 есть, чтобы заполнить массив случайными числами, мы должны воспользоваться командой </w:t>
      </w:r>
      <w:r>
        <w:rPr>
          <w:rFonts w:ascii="Times New Roman" w:hAnsi="Times New Roman"/>
          <w:sz w:val="28"/>
          <w:szCs w:val="28"/>
          <w:lang w:val="en-US"/>
        </w:rPr>
        <w:t>random</w:t>
      </w:r>
      <w:r w:rsidRPr="00B13C7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13AB0" w:rsidRDefault="00B13AB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F5DF7" w:rsidRPr="0017115E" w:rsidRDefault="00DF5DF7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lastRenderedPageBreak/>
        <w:t xml:space="preserve">При работе с файловыми переменными, если они текстовые, для их описания в блоке 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их нужно будет обозначить как </w:t>
      </w:r>
      <w:r w:rsidRPr="0017115E">
        <w:rPr>
          <w:rFonts w:ascii="Times New Roman" w:hAnsi="Times New Roman"/>
          <w:sz w:val="28"/>
          <w:szCs w:val="28"/>
          <w:lang w:val="en-US"/>
        </w:rPr>
        <w:t>text</w:t>
      </w:r>
      <w:r w:rsidRPr="0017115E">
        <w:rPr>
          <w:rFonts w:ascii="Times New Roman" w:hAnsi="Times New Roman"/>
          <w:sz w:val="28"/>
          <w:szCs w:val="28"/>
        </w:rPr>
        <w:t>.</w:t>
      </w:r>
    </w:p>
    <w:p w:rsidR="00DF5DF7" w:rsidRPr="00E37148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Пример: </w:t>
      </w:r>
      <w:proofErr w:type="spellStart"/>
      <w:r w:rsidRPr="0017115E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1</w:t>
      </w:r>
      <w:r w:rsidRPr="00E37148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b/>
          <w:bCs/>
          <w:sz w:val="28"/>
          <w:szCs w:val="28"/>
          <w:lang w:val="en-US"/>
        </w:rPr>
        <w:t>text</w:t>
      </w:r>
      <w:r w:rsidRPr="00E37148">
        <w:rPr>
          <w:rFonts w:ascii="Times New Roman" w:hAnsi="Times New Roman"/>
          <w:sz w:val="28"/>
          <w:szCs w:val="28"/>
        </w:rPr>
        <w:t>;</w:t>
      </w:r>
    </w:p>
    <w:p w:rsidR="00DF5DF7" w:rsidRPr="0017115E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Также появляются новые команды для работы с файловыми переменными, такие как: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115E">
        <w:rPr>
          <w:rFonts w:ascii="Times New Roman" w:hAnsi="Times New Roman"/>
          <w:sz w:val="28"/>
          <w:szCs w:val="28"/>
        </w:rPr>
        <w:t>close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115E">
        <w:rPr>
          <w:rFonts w:ascii="Times New Roman" w:hAnsi="Times New Roman"/>
          <w:sz w:val="28"/>
          <w:szCs w:val="28"/>
        </w:rPr>
        <w:t>reset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115E">
        <w:rPr>
          <w:rFonts w:ascii="Times New Roman" w:hAnsi="Times New Roman"/>
          <w:sz w:val="28"/>
          <w:szCs w:val="28"/>
        </w:rPr>
        <w:t>rewrite</w:t>
      </w:r>
      <w:proofErr w:type="spellEnd"/>
      <w:r w:rsidRPr="0017115E">
        <w:rPr>
          <w:rFonts w:ascii="Times New Roman" w:hAnsi="Times New Roman"/>
          <w:sz w:val="28"/>
          <w:szCs w:val="28"/>
        </w:rPr>
        <w:t>.</w:t>
      </w:r>
    </w:p>
    <w:p w:rsidR="00DF5DF7" w:rsidRPr="0017115E" w:rsidRDefault="00DF5DF7" w:rsidP="00DF5DF7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Для связи </w:t>
      </w:r>
      <w:r w:rsidR="0000209A" w:rsidRPr="0017115E">
        <w:rPr>
          <w:rFonts w:ascii="Times New Roman" w:hAnsi="Times New Roman"/>
          <w:sz w:val="28"/>
          <w:szCs w:val="28"/>
        </w:rPr>
        <w:t>файловой переменной с име</w:t>
      </w:r>
      <w:r w:rsidRPr="0017115E">
        <w:rPr>
          <w:rFonts w:ascii="Times New Roman" w:hAnsi="Times New Roman"/>
          <w:sz w:val="28"/>
          <w:szCs w:val="28"/>
        </w:rPr>
        <w:t xml:space="preserve">нем физического дискового файла используется команда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, '</w:t>
      </w:r>
      <w:r w:rsidRPr="0017115E">
        <w:rPr>
          <w:rFonts w:ascii="Times New Roman" w:hAnsi="Times New Roman"/>
          <w:sz w:val="28"/>
          <w:szCs w:val="28"/>
          <w:lang w:val="en-US"/>
        </w:rPr>
        <w:t>data</w:t>
      </w:r>
      <w:r w:rsidRPr="0017115E">
        <w:rPr>
          <w:rFonts w:ascii="Times New Roman" w:hAnsi="Times New Roman"/>
          <w:sz w:val="28"/>
          <w:szCs w:val="28"/>
        </w:rPr>
        <w:t>.</w:t>
      </w:r>
      <w:r w:rsidRPr="0017115E">
        <w:rPr>
          <w:rFonts w:ascii="Times New Roman" w:hAnsi="Times New Roman"/>
          <w:sz w:val="28"/>
          <w:szCs w:val="28"/>
          <w:lang w:val="en-US"/>
        </w:rPr>
        <w:t>txt</w:t>
      </w:r>
      <w:r w:rsidRPr="0017115E">
        <w:rPr>
          <w:rFonts w:ascii="Times New Roman" w:hAnsi="Times New Roman"/>
          <w:sz w:val="28"/>
          <w:szCs w:val="28"/>
        </w:rPr>
        <w:t>');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После окончания работы с файлами, они должны быть закрыты </w:t>
      </w:r>
      <w:r w:rsidRPr="0017115E">
        <w:rPr>
          <w:rFonts w:ascii="Times New Roman" w:hAnsi="Times New Roman"/>
          <w:sz w:val="28"/>
          <w:szCs w:val="28"/>
          <w:lang w:val="en-US"/>
        </w:rPr>
        <w:t>c</w:t>
      </w:r>
      <w:r w:rsidRPr="0017115E">
        <w:rPr>
          <w:rFonts w:ascii="Times New Roman" w:hAnsi="Times New Roman"/>
          <w:sz w:val="28"/>
          <w:szCs w:val="28"/>
        </w:rPr>
        <w:t xml:space="preserve"> помощью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close</w:t>
      </w:r>
      <w:r w:rsidRPr="0017115E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sz w:val="28"/>
          <w:szCs w:val="28"/>
          <w:lang w:val="en-US"/>
        </w:rPr>
        <w:t>Close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Для подготовки данных к записи в файл используют команду </w:t>
      </w:r>
      <w:r w:rsidRPr="0017115E">
        <w:rPr>
          <w:rFonts w:ascii="Times New Roman" w:hAnsi="Times New Roman"/>
          <w:sz w:val="28"/>
          <w:szCs w:val="28"/>
          <w:lang w:val="en-US"/>
        </w:rPr>
        <w:t>rewrite</w:t>
      </w:r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Rewrite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Для записи данных</w:t>
      </w:r>
      <w:r w:rsidR="0000209A" w:rsidRPr="0017115E">
        <w:rPr>
          <w:rFonts w:ascii="Times New Roman" w:hAnsi="Times New Roman"/>
          <w:sz w:val="28"/>
          <w:szCs w:val="28"/>
        </w:rPr>
        <w:t xml:space="preserve"> в файл</w:t>
      </w:r>
      <w:r w:rsidRPr="0017115E">
        <w:rPr>
          <w:rFonts w:ascii="Times New Roman" w:hAnsi="Times New Roman"/>
          <w:sz w:val="28"/>
          <w:szCs w:val="28"/>
        </w:rPr>
        <w:t xml:space="preserve"> используют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write</w:t>
      </w:r>
      <w:r w:rsidRPr="0017115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="0000209A"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</w:p>
    <w:p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  <w:lang w:val="en-US"/>
        </w:rPr>
        <w:t>Write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r w:rsidRPr="0017115E">
        <w:rPr>
          <w:rFonts w:ascii="Times New Roman" w:hAnsi="Times New Roman"/>
          <w:sz w:val="28"/>
          <w:szCs w:val="28"/>
          <w:lang w:val="en-US"/>
        </w:rPr>
        <w:t>i</w:t>
      </w:r>
      <w:r w:rsidRPr="0017115E">
        <w:rPr>
          <w:rFonts w:ascii="Times New Roman" w:hAnsi="Times New Roman"/>
          <w:sz w:val="28"/>
          <w:szCs w:val="28"/>
        </w:rPr>
        <w:t>])</w:t>
      </w:r>
      <w:proofErr w:type="gramStart"/>
      <w:r w:rsidRPr="0017115E">
        <w:rPr>
          <w:rFonts w:ascii="Times New Roman" w:hAnsi="Times New Roman"/>
          <w:sz w:val="28"/>
          <w:szCs w:val="28"/>
        </w:rPr>
        <w:t>;  (</w:t>
      </w:r>
      <w:proofErr w:type="gramEnd"/>
      <w:r w:rsidRPr="0017115E">
        <w:rPr>
          <w:rFonts w:ascii="Times New Roman" w:hAnsi="Times New Roman"/>
          <w:sz w:val="28"/>
          <w:szCs w:val="28"/>
        </w:rPr>
        <w:t>* запись в сточку *)</w:t>
      </w:r>
    </w:p>
    <w:p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r w:rsidRPr="0017115E">
        <w:rPr>
          <w:rFonts w:ascii="Times New Roman" w:hAnsi="Times New Roman"/>
          <w:sz w:val="28"/>
          <w:szCs w:val="28"/>
          <w:lang w:val="en-US"/>
        </w:rPr>
        <w:t>i</w:t>
      </w:r>
      <w:r w:rsidRPr="0017115E">
        <w:rPr>
          <w:rFonts w:ascii="Times New Roman" w:hAnsi="Times New Roman"/>
          <w:sz w:val="28"/>
          <w:szCs w:val="28"/>
        </w:rPr>
        <w:t>]); (* запись в столбик *)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За подготовку файла к чтению отвечает команда </w:t>
      </w:r>
      <w:r w:rsidRPr="0017115E">
        <w:rPr>
          <w:rFonts w:ascii="Times New Roman" w:hAnsi="Times New Roman"/>
          <w:sz w:val="28"/>
          <w:szCs w:val="28"/>
          <w:lang w:val="en-US"/>
        </w:rPr>
        <w:t>reset</w:t>
      </w:r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Reset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1);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Чтобы прочитать данные из файла используют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read</w:t>
      </w:r>
      <w:r w:rsidRPr="0017115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Read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1,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r w:rsidRPr="0017115E">
        <w:rPr>
          <w:rFonts w:ascii="Times New Roman" w:hAnsi="Times New Roman"/>
          <w:sz w:val="28"/>
          <w:szCs w:val="28"/>
          <w:lang w:val="en-US"/>
        </w:rPr>
        <w:t>i</w:t>
      </w:r>
      <w:r w:rsidRPr="0017115E">
        <w:rPr>
          <w:rFonts w:ascii="Times New Roman" w:hAnsi="Times New Roman"/>
          <w:sz w:val="28"/>
          <w:szCs w:val="28"/>
        </w:rPr>
        <w:t>]);  (* чтение в сточку *)</w:t>
      </w:r>
    </w:p>
    <w:p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1,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r w:rsidRPr="0017115E">
        <w:rPr>
          <w:rFonts w:ascii="Times New Roman" w:hAnsi="Times New Roman"/>
          <w:sz w:val="28"/>
          <w:szCs w:val="28"/>
          <w:lang w:val="en-US"/>
        </w:rPr>
        <w:t>i</w:t>
      </w:r>
      <w:r w:rsidRPr="0017115E">
        <w:rPr>
          <w:rFonts w:ascii="Times New Roman" w:hAnsi="Times New Roman"/>
          <w:sz w:val="28"/>
          <w:szCs w:val="28"/>
        </w:rPr>
        <w:t>]); (* чтение в столбик *)</w:t>
      </w:r>
    </w:p>
    <w:p w:rsidR="00076C5E" w:rsidRPr="0017115E" w:rsidRDefault="00076C5E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Файл с результатами автоматич</w:t>
      </w:r>
      <w:r w:rsidR="00B13AB0">
        <w:rPr>
          <w:rFonts w:ascii="Times New Roman" w:hAnsi="Times New Roman"/>
          <w:sz w:val="28"/>
          <w:szCs w:val="28"/>
        </w:rPr>
        <w:t>ески создается в папке с сохранё</w:t>
      </w:r>
      <w:r w:rsidRPr="0017115E">
        <w:rPr>
          <w:rFonts w:ascii="Times New Roman" w:hAnsi="Times New Roman"/>
          <w:sz w:val="28"/>
          <w:szCs w:val="28"/>
        </w:rPr>
        <w:t>нной программой.</w:t>
      </w:r>
    </w:p>
    <w:p w:rsidR="00DF5DF7" w:rsidRPr="00DF5DF7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F5DF7" w:rsidRPr="00DF5DF7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076C5E" w:rsidRDefault="00076C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F5DF7" w:rsidRDefault="00076C5E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программы для вывода двумерного динамического массива в файл:</w:t>
      </w:r>
    </w:p>
    <w:p w:rsidR="00E1383E" w:rsidRPr="002B2557" w:rsidRDefault="00076C5E" w:rsidP="00076C5E">
      <w:pPr>
        <w:spacing w:line="360" w:lineRule="auto"/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 xml:space="preserve">program </w:t>
      </w:r>
      <w:r w:rsid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mass4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var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i, j: integer;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a: array of array of real;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f: text;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assign(f, 'result.txt');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rewrite(f);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(a, 5);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for i := 0 to 4 do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(a[i], 7);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for i:= 0 to 4 do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for j:= 0 to 6 do 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  a[i, j]:= random;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  write(f, a[i, j]:5:1)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end;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writeln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(f)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end;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close(f)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end.</w:t>
      </w:r>
    </w:p>
    <w:p w:rsidR="00871E5B" w:rsidRPr="00E1383E" w:rsidRDefault="00E1383E" w:rsidP="00E1383E">
      <w:pPr>
        <w:spacing w:after="0" w:line="240" w:lineRule="auto"/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</w:pPr>
      <w:r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br w:type="page"/>
      </w:r>
    </w:p>
    <w:p w:rsidR="00311E30" w:rsidRPr="00E37148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</w:t>
      </w:r>
      <w:r w:rsidRPr="00E37148">
        <w:rPr>
          <w:rFonts w:ascii="Times New Roman" w:hAnsi="Times New Roman"/>
          <w:b/>
          <w:sz w:val="28"/>
          <w:szCs w:val="28"/>
        </w:rPr>
        <w:t xml:space="preserve"> </w:t>
      </w:r>
      <w:r w:rsidRPr="00311E30">
        <w:rPr>
          <w:rFonts w:ascii="Times New Roman" w:hAnsi="Times New Roman"/>
          <w:b/>
          <w:sz w:val="28"/>
          <w:szCs w:val="28"/>
        </w:rPr>
        <w:t>часть</w:t>
      </w:r>
    </w:p>
    <w:p w:rsidR="00411E1D" w:rsidRPr="002A68BC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Pr="002A68B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B02007">
        <w:rPr>
          <w:rFonts w:ascii="Times New Roman" w:hAnsi="Times New Roman"/>
          <w:b/>
          <w:sz w:val="28"/>
          <w:szCs w:val="28"/>
        </w:rPr>
        <w:t xml:space="preserve"> </w:t>
      </w:r>
      <w:r w:rsidR="00B45A0E">
        <w:rPr>
          <w:rFonts w:ascii="Times New Roman" w:hAnsi="Times New Roman"/>
          <w:b/>
          <w:sz w:val="28"/>
          <w:szCs w:val="28"/>
        </w:rPr>
        <w:t>3</w:t>
      </w:r>
      <w:r w:rsidR="002A68BC">
        <w:rPr>
          <w:rFonts w:ascii="Times New Roman" w:hAnsi="Times New Roman"/>
          <w:b/>
          <w:sz w:val="28"/>
          <w:szCs w:val="28"/>
        </w:rPr>
        <w:t xml:space="preserve"> лабораторной работы №5 (</w:t>
      </w:r>
      <w:r w:rsidR="002A68BC" w:rsidRPr="002A68BC">
        <w:rPr>
          <w:rFonts w:ascii="Times New Roman" w:hAnsi="Times New Roman"/>
          <w:b/>
          <w:sz w:val="28"/>
          <w:szCs w:val="28"/>
        </w:rPr>
        <w:t>недоделанное в классе</w:t>
      </w:r>
      <w:r w:rsidR="002A68BC">
        <w:rPr>
          <w:rFonts w:ascii="Times New Roman" w:hAnsi="Times New Roman"/>
          <w:b/>
          <w:sz w:val="28"/>
          <w:szCs w:val="28"/>
        </w:rPr>
        <w:t>)</w:t>
      </w:r>
    </w:p>
    <w:p w:rsidR="0065534C" w:rsidRPr="00FE3156" w:rsidRDefault="00B02007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  <w:rPrChange w:id="0" w:author="Vyacheslav A. Chuzlov" w:date="2020-03-26T09:26:00Z">
            <w:rPr>
              <w:rFonts w:ascii="Times New Roman" w:hAnsi="Times New Roman"/>
              <w:sz w:val="28"/>
              <w:szCs w:val="28"/>
            </w:rPr>
          </w:rPrChange>
        </w:rPr>
      </w:pPr>
      <w:r w:rsidRPr="00B02007">
        <w:rPr>
          <w:rFonts w:ascii="Times New Roman" w:hAnsi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</w:t>
      </w:r>
      <w:r w:rsidRPr="00FE3156">
        <w:rPr>
          <w:rFonts w:ascii="Times New Roman" w:hAnsi="Times New Roman"/>
          <w:sz w:val="28"/>
          <w:szCs w:val="28"/>
          <w:lang w:val="en-US"/>
          <w:rPrChange w:id="1" w:author="Vyacheslav A. Chuzlov" w:date="2020-03-26T09:26:00Z">
            <w:rPr>
              <w:rFonts w:ascii="Times New Roman" w:hAnsi="Times New Roman"/>
              <w:sz w:val="28"/>
              <w:szCs w:val="28"/>
            </w:rPr>
          </w:rPrChange>
        </w:rPr>
        <w:t xml:space="preserve"> </w:t>
      </w:r>
      <w:r w:rsidRPr="00B02007">
        <w:rPr>
          <w:rFonts w:ascii="Times New Roman" w:hAnsi="Times New Roman"/>
          <w:sz w:val="28"/>
          <w:szCs w:val="28"/>
        </w:rPr>
        <w:t>вывести</w:t>
      </w:r>
      <w:r w:rsidRPr="00FE3156">
        <w:rPr>
          <w:rFonts w:ascii="Times New Roman" w:hAnsi="Times New Roman"/>
          <w:sz w:val="28"/>
          <w:szCs w:val="28"/>
          <w:lang w:val="en-US"/>
          <w:rPrChange w:id="2" w:author="Vyacheslav A. Chuzlov" w:date="2020-03-26T09:26:00Z">
            <w:rPr>
              <w:rFonts w:ascii="Times New Roman" w:hAnsi="Times New Roman"/>
              <w:sz w:val="28"/>
              <w:szCs w:val="28"/>
            </w:rPr>
          </w:rPrChange>
        </w:rPr>
        <w:t xml:space="preserve"> </w:t>
      </w:r>
      <w:r w:rsidRPr="00B02007">
        <w:rPr>
          <w:rFonts w:ascii="Times New Roman" w:hAnsi="Times New Roman"/>
          <w:sz w:val="28"/>
          <w:szCs w:val="28"/>
        </w:rPr>
        <w:t>в</w:t>
      </w:r>
      <w:r w:rsidRPr="00FE3156">
        <w:rPr>
          <w:rFonts w:ascii="Times New Roman" w:hAnsi="Times New Roman"/>
          <w:sz w:val="28"/>
          <w:szCs w:val="28"/>
          <w:lang w:val="en-US"/>
          <w:rPrChange w:id="3" w:author="Vyacheslav A. Chuzlov" w:date="2020-03-26T09:26:00Z">
            <w:rPr>
              <w:rFonts w:ascii="Times New Roman" w:hAnsi="Times New Roman"/>
              <w:sz w:val="28"/>
              <w:szCs w:val="28"/>
            </w:rPr>
          </w:rPrChange>
        </w:rPr>
        <w:t xml:space="preserve"> </w:t>
      </w:r>
      <w:r w:rsidRPr="00B02007">
        <w:rPr>
          <w:rFonts w:ascii="Times New Roman" w:hAnsi="Times New Roman"/>
          <w:sz w:val="28"/>
          <w:szCs w:val="28"/>
        </w:rPr>
        <w:t>файл</w:t>
      </w:r>
      <w:r w:rsidRPr="00FE3156">
        <w:rPr>
          <w:rFonts w:ascii="Times New Roman" w:hAnsi="Times New Roman"/>
          <w:sz w:val="28"/>
          <w:szCs w:val="28"/>
          <w:lang w:val="en-US"/>
          <w:rPrChange w:id="4" w:author="Vyacheslav A. Chuzlov" w:date="2020-03-26T09:26:00Z">
            <w:rPr>
              <w:rFonts w:ascii="Times New Roman" w:hAnsi="Times New Roman"/>
              <w:sz w:val="28"/>
              <w:szCs w:val="28"/>
            </w:rPr>
          </w:rPrChange>
        </w:rPr>
        <w:t>.</w:t>
      </w:r>
    </w:p>
    <w:p w:rsidR="00311E30" w:rsidRPr="00FE3156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  <w:rPrChange w:id="5" w:author="Vyacheslav A. Chuzlov" w:date="2020-03-26T09:26:00Z">
            <w:rPr>
              <w:rFonts w:ascii="Times New Roman" w:hAnsi="Times New Roman"/>
              <w:b/>
              <w:sz w:val="28"/>
              <w:szCs w:val="28"/>
            </w:rPr>
          </w:rPrChange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FE3156">
        <w:rPr>
          <w:rFonts w:ascii="Times New Roman" w:hAnsi="Times New Roman"/>
          <w:b/>
          <w:sz w:val="28"/>
          <w:szCs w:val="28"/>
          <w:lang w:val="en-US"/>
          <w:rPrChange w:id="6" w:author="Vyacheslav A. Chuzlov" w:date="2020-03-26T09:26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primer3;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count,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f1: text;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 + a[i, j];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count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 / count;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Sr.ar.znach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'='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46F2B" w:rsidRDefault="00346F2B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46F2B" w:rsidRDefault="00346F2B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46F2B" w:rsidRPr="00346F2B" w:rsidRDefault="00346F2B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11E30" w:rsidRPr="00FE3156" w:rsidRDefault="00311E30" w:rsidP="00BA32AC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  <w:rPrChange w:id="7" w:author="Vyacheslav A. Chuzlov" w:date="2020-03-26T09:26:00Z">
            <w:rPr>
              <w:rFonts w:ascii="Times New Roman" w:hAnsi="Times New Roman"/>
              <w:b/>
              <w:sz w:val="28"/>
              <w:szCs w:val="28"/>
            </w:rPr>
          </w:rPrChange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346F2B" w:rsidRPr="00346F2B" w:rsidRDefault="00346F2B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46F2B">
        <w:rPr>
          <w:rFonts w:ascii="Times New Roman" w:hAnsi="Times New Roman"/>
          <w:sz w:val="28"/>
          <w:szCs w:val="28"/>
          <w:lang w:val="en-US" w:eastAsia="ru-RU"/>
        </w:rPr>
        <w:t>4.66666666666667</w:t>
      </w:r>
    </w:p>
    <w:p w:rsidR="00346F2B" w:rsidRPr="00346F2B" w:rsidRDefault="00346F2B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46F2B">
        <w:rPr>
          <w:rFonts w:ascii="Times New Roman" w:hAnsi="Times New Roman"/>
          <w:sz w:val="28"/>
          <w:szCs w:val="28"/>
          <w:lang w:val="en-US" w:eastAsia="ru-RU"/>
        </w:rPr>
        <w:t>2.5</w:t>
      </w:r>
    </w:p>
    <w:p w:rsidR="00346F2B" w:rsidRPr="00346F2B" w:rsidRDefault="00346F2B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46F2B">
        <w:rPr>
          <w:rFonts w:ascii="Times New Roman" w:hAnsi="Times New Roman"/>
          <w:sz w:val="28"/>
          <w:szCs w:val="28"/>
          <w:lang w:val="en-US" w:eastAsia="ru-RU"/>
        </w:rPr>
        <w:t>4</w:t>
      </w:r>
    </w:p>
    <w:p w:rsidR="00346F2B" w:rsidRPr="00346F2B" w:rsidRDefault="00346F2B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46F2B">
        <w:rPr>
          <w:rFonts w:ascii="Times New Roman" w:hAnsi="Times New Roman"/>
          <w:sz w:val="28"/>
          <w:szCs w:val="28"/>
          <w:lang w:val="en-US" w:eastAsia="ru-RU"/>
        </w:rPr>
        <w:t>1</w:t>
      </w:r>
    </w:p>
    <w:p w:rsidR="00346F2B" w:rsidRPr="00346F2B" w:rsidRDefault="00346F2B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2A68BC" w:rsidRDefault="00346F2B" w:rsidP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46F2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22311F9" wp14:editId="66753A4C">
            <wp:extent cx="4077269" cy="2400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57" w:rsidRDefault="002A68BC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2B2557">
        <w:rPr>
          <w:rFonts w:ascii="Times New Roman" w:hAnsi="Times New Roman"/>
          <w:b/>
          <w:sz w:val="28"/>
          <w:szCs w:val="28"/>
        </w:rPr>
        <w:lastRenderedPageBreak/>
        <w:t>Задание 4</w:t>
      </w:r>
      <w:r>
        <w:rPr>
          <w:rFonts w:ascii="Times New Roman" w:hAnsi="Times New Roman"/>
          <w:b/>
          <w:sz w:val="28"/>
          <w:szCs w:val="28"/>
        </w:rPr>
        <w:t xml:space="preserve"> лабораторной работы №5 (недоделанное в классе)</w:t>
      </w:r>
    </w:p>
    <w:p w:rsidR="002B2557" w:rsidRDefault="002B2557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B2557" w:rsidRDefault="002B2557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2B2557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37148" w:rsidRPr="00FE3156" w:rsidRDefault="002B2557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  <w:rPrChange w:id="8" w:author="Vyacheslav A. Chuzlov" w:date="2020-03-26T09:26:00Z">
            <w:rPr>
              <w:rFonts w:ascii="Times New Roman" w:hAnsi="Times New Roman"/>
              <w:b/>
              <w:sz w:val="28"/>
              <w:szCs w:val="28"/>
            </w:rPr>
          </w:rPrChange>
        </w:rPr>
      </w:pPr>
      <w:r w:rsidRPr="00BA32AC">
        <w:rPr>
          <w:rFonts w:ascii="Times New Roman" w:hAnsi="Times New Roman"/>
          <w:b/>
          <w:sz w:val="28"/>
          <w:szCs w:val="28"/>
        </w:rPr>
        <w:t>Программная</w:t>
      </w:r>
      <w:r w:rsidRPr="00BA32A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BA32AC">
        <w:rPr>
          <w:rFonts w:ascii="Times New Roman" w:hAnsi="Times New Roman"/>
          <w:b/>
          <w:sz w:val="28"/>
          <w:szCs w:val="28"/>
        </w:rPr>
        <w:t>реализация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primer4;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max: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'wer.txt'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'ser.txt'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a[i,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a[i, j]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a[i, j];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commentRangeStart w:id="9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max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E37148" w:rsidRP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:=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  <w:commentRangeEnd w:id="9"/>
      <w:r w:rsidR="00FE3156">
        <w:rPr>
          <w:rStyle w:val="ad"/>
        </w:rPr>
        <w:commentReference w:id="9"/>
      </w:r>
    </w:p>
    <w:p w:rsidR="00E37148" w:rsidRP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37148" w:rsidRP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37148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элемент строки '</w:t>
      </w: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E37148">
        <w:rPr>
          <w:rFonts w:ascii="Courier New" w:hAnsi="Courier New" w:cs="Courier New"/>
          <w:color w:val="006400"/>
          <w:sz w:val="20"/>
          <w:szCs w:val="20"/>
          <w:lang w:eastAsia="ru-RU"/>
        </w:rPr>
        <w:t>5</w:t>
      </w: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E37148" w:rsidRP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commentRangeStart w:id="10"/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E37148"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из максимальных элементов: '</w:t>
      </w: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  <w:commentRangeEnd w:id="10"/>
      <w:r w:rsidR="00FE3156">
        <w:rPr>
          <w:rStyle w:val="ad"/>
        </w:rPr>
        <w:commentReference w:id="10"/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37148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commentRangeStart w:id="11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f2);</w:t>
      </w:r>
      <w:commentRangeEnd w:id="11"/>
      <w:r w:rsidR="00915C2F">
        <w:rPr>
          <w:rStyle w:val="ad"/>
        </w:rPr>
        <w:commentReference w:id="11"/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min);</w:t>
      </w:r>
    </w:p>
    <w:p w:rsidR="00E37148" w:rsidRDefault="00E37148" w:rsidP="00E371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close(f2);</w:t>
      </w:r>
    </w:p>
    <w:p w:rsidR="00E37148" w:rsidRPr="00FE3156" w:rsidRDefault="00E37148" w:rsidP="00E37148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  <w:rPrChange w:id="12" w:author="Vyacheslav A. Chuzlov" w:date="2020-03-26T09:26:00Z">
            <w:rPr>
              <w:rFonts w:ascii="Courier New" w:hAnsi="Courier New" w:cs="Courier New"/>
              <w:color w:val="000000"/>
              <w:sz w:val="20"/>
              <w:szCs w:val="20"/>
              <w:lang w:val="en-US" w:eastAsia="ru-RU"/>
            </w:rPr>
          </w:rPrChange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E3156">
        <w:rPr>
          <w:rFonts w:ascii="Courier New" w:hAnsi="Courier New" w:cs="Courier New"/>
          <w:color w:val="000000"/>
          <w:sz w:val="20"/>
          <w:szCs w:val="20"/>
          <w:lang w:eastAsia="ru-RU"/>
          <w:rPrChange w:id="13" w:author="Vyacheslav A. Chuzlov" w:date="2020-03-26T09:26:00Z">
            <w:rPr>
              <w:rFonts w:ascii="Courier New" w:hAnsi="Courier New" w:cs="Courier New"/>
              <w:color w:val="000000"/>
              <w:sz w:val="20"/>
              <w:szCs w:val="20"/>
              <w:lang w:val="en-US" w:eastAsia="ru-RU"/>
            </w:rPr>
          </w:rPrChange>
        </w:rPr>
        <w:t>.</w:t>
      </w:r>
    </w:p>
    <w:p w:rsidR="00E37148" w:rsidRPr="00FE3156" w:rsidRDefault="00E37148" w:rsidP="00E37148">
      <w:pPr>
        <w:spacing w:after="0" w:line="240" w:lineRule="auto"/>
        <w:rPr>
          <w:rFonts w:ascii="Times New Roman" w:hAnsi="Times New Roman"/>
          <w:sz w:val="28"/>
          <w:szCs w:val="28"/>
          <w:rPrChange w:id="14" w:author="Vyacheslav A. Chuzlov" w:date="2020-03-26T09:26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B2557" w:rsidRDefault="002B2557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E37148" w:rsidRPr="00E37148" w:rsidRDefault="00E37148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37148">
        <w:rPr>
          <w:rFonts w:ascii="Times New Roman" w:hAnsi="Times New Roman"/>
          <w:sz w:val="28"/>
          <w:szCs w:val="28"/>
        </w:rPr>
        <w:t>Максимальный элемент строки 1   56</w:t>
      </w:r>
    </w:p>
    <w:p w:rsidR="00E37148" w:rsidRPr="00E37148" w:rsidRDefault="00E37148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37148">
        <w:rPr>
          <w:rFonts w:ascii="Times New Roman" w:hAnsi="Times New Roman"/>
          <w:sz w:val="28"/>
          <w:szCs w:val="28"/>
        </w:rPr>
        <w:t>Минимальный из максимальных элементов: 56</w:t>
      </w:r>
    </w:p>
    <w:p w:rsidR="00E37148" w:rsidRPr="00E37148" w:rsidRDefault="00E37148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37148">
        <w:rPr>
          <w:rFonts w:ascii="Times New Roman" w:hAnsi="Times New Roman"/>
          <w:sz w:val="28"/>
          <w:szCs w:val="28"/>
        </w:rPr>
        <w:t>Максимальный элемент строки 2   86</w:t>
      </w:r>
    </w:p>
    <w:p w:rsidR="00E37148" w:rsidRPr="00E37148" w:rsidRDefault="00E37148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37148">
        <w:rPr>
          <w:rFonts w:ascii="Times New Roman" w:hAnsi="Times New Roman"/>
          <w:sz w:val="28"/>
          <w:szCs w:val="28"/>
        </w:rPr>
        <w:t>Минимальный из максимальных элементов: 49</w:t>
      </w:r>
    </w:p>
    <w:p w:rsidR="00E37148" w:rsidRPr="00E37148" w:rsidRDefault="00E37148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37148">
        <w:rPr>
          <w:rFonts w:ascii="Times New Roman" w:hAnsi="Times New Roman"/>
          <w:sz w:val="28"/>
          <w:szCs w:val="28"/>
        </w:rPr>
        <w:t>Максимальный элемент строки 3   87</w:t>
      </w:r>
    </w:p>
    <w:p w:rsidR="00E37148" w:rsidRPr="00E37148" w:rsidRDefault="00E37148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37148">
        <w:rPr>
          <w:rFonts w:ascii="Times New Roman" w:hAnsi="Times New Roman"/>
          <w:sz w:val="28"/>
          <w:szCs w:val="28"/>
        </w:rPr>
        <w:t>Минимальный из максимальных элементов: 38</w:t>
      </w:r>
    </w:p>
    <w:p w:rsidR="00E37148" w:rsidRPr="00E37148" w:rsidRDefault="00E37148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37148">
        <w:rPr>
          <w:rFonts w:ascii="Times New Roman" w:hAnsi="Times New Roman"/>
          <w:sz w:val="28"/>
          <w:szCs w:val="28"/>
        </w:rPr>
        <w:t>Максимальный элемент строки 4   99</w:t>
      </w:r>
    </w:p>
    <w:p w:rsidR="00E37148" w:rsidRDefault="00E37148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37148">
        <w:rPr>
          <w:rFonts w:ascii="Times New Roman" w:hAnsi="Times New Roman"/>
          <w:sz w:val="28"/>
          <w:szCs w:val="28"/>
        </w:rPr>
        <w:t>Минимальный из максимальных элементов: 38</w:t>
      </w:r>
    </w:p>
    <w:p w:rsidR="00E37148" w:rsidRPr="00E37148" w:rsidRDefault="00E37148" w:rsidP="00E3714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3714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13B76CF" wp14:editId="5FC73547">
            <wp:extent cx="4248743" cy="4420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9A" w:rsidRDefault="002B2557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br w:type="page"/>
      </w:r>
      <w:r w:rsidR="002A68BC" w:rsidRPr="002A68BC">
        <w:rPr>
          <w:rFonts w:ascii="Times New Roman" w:hAnsi="Times New Roman"/>
          <w:b/>
          <w:sz w:val="28"/>
          <w:szCs w:val="28"/>
        </w:rPr>
        <w:lastRenderedPageBreak/>
        <w:t>Задание 1 лабораторной №6</w:t>
      </w:r>
    </w:p>
    <w:p w:rsidR="0000209A" w:rsidRPr="0000209A" w:rsidRDefault="0000209A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00209A" w:rsidRDefault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Pr="00E37148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E37148">
        <w:rPr>
          <w:rFonts w:ascii="Times New Roman" w:hAnsi="Times New Roman"/>
          <w:b/>
          <w:sz w:val="28"/>
          <w:szCs w:val="28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primer1;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s, h: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'lbe.txt'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a[i, j]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a[i, j];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 + a[i, j];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min * s;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rewrite(f2);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f2, h);</w:t>
      </w:r>
    </w:p>
    <w:p w:rsid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B1363E" w:rsidRP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</w:t>
      </w: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>2);</w:t>
      </w:r>
    </w:p>
    <w:p w:rsidR="00B1363E" w:rsidRP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1363E"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матрицы = '</w:t>
      </w: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); </w:t>
      </w:r>
    </w:p>
    <w:p w:rsidR="00B1363E" w:rsidRP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1363E"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элементов = '</w:t>
      </w: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1363E" w:rsidRPr="00B1363E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1363E">
        <w:rPr>
          <w:rFonts w:ascii="Courier New" w:hAnsi="Courier New" w:cs="Courier New"/>
          <w:color w:val="0000FF"/>
          <w:sz w:val="20"/>
          <w:szCs w:val="20"/>
          <w:lang w:eastAsia="ru-RU"/>
        </w:rPr>
        <w:t>'Произведение минимального элемента матрицы на сумму положительных элементов = '</w:t>
      </w: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</w:t>
      </w:r>
      <w:r w:rsidRPr="00B1363E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1363E" w:rsidRPr="00FE3156" w:rsidRDefault="00B1363E" w:rsidP="00B1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  <w:rPrChange w:id="15" w:author="Vyacheslav A. Chuzlov" w:date="2020-03-26T09:26:00Z">
            <w:rPr>
              <w:rFonts w:ascii="Courier New" w:hAnsi="Courier New" w:cs="Courier New"/>
              <w:color w:val="000000"/>
              <w:sz w:val="20"/>
              <w:szCs w:val="20"/>
              <w:lang w:val="en-US" w:eastAsia="ru-RU"/>
            </w:rPr>
          </w:rPrChange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FE3156">
        <w:rPr>
          <w:rFonts w:ascii="Courier New" w:hAnsi="Courier New" w:cs="Courier New"/>
          <w:color w:val="000000"/>
          <w:sz w:val="20"/>
          <w:szCs w:val="20"/>
          <w:lang w:eastAsia="ru-RU"/>
          <w:rPrChange w:id="16" w:author="Vyacheslav A. Chuzlov" w:date="2020-03-26T09:26:00Z">
            <w:rPr>
              <w:rFonts w:ascii="Courier New" w:hAnsi="Courier New" w:cs="Courier New"/>
              <w:color w:val="000000"/>
              <w:sz w:val="20"/>
              <w:szCs w:val="20"/>
              <w:lang w:val="en-US" w:eastAsia="ru-RU"/>
            </w:rPr>
          </w:rPrChange>
        </w:rPr>
        <w:t>.</w:t>
      </w: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1363E" w:rsidRP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B1363E" w:rsidRPr="00B1363E" w:rsidRDefault="00B1363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363E">
        <w:rPr>
          <w:rFonts w:ascii="Times New Roman" w:hAnsi="Times New Roman"/>
          <w:sz w:val="28"/>
          <w:szCs w:val="28"/>
        </w:rPr>
        <w:t>Минимальный элемент матрицы = -5</w:t>
      </w:r>
    </w:p>
    <w:p w:rsidR="00B1363E" w:rsidRDefault="00B1363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363E">
        <w:rPr>
          <w:rFonts w:ascii="Times New Roman" w:hAnsi="Times New Roman"/>
          <w:sz w:val="28"/>
          <w:szCs w:val="28"/>
        </w:rPr>
        <w:t>Сумма положительных элементов = 8</w:t>
      </w:r>
    </w:p>
    <w:p w:rsidR="0000209A" w:rsidRPr="00FE3156" w:rsidRDefault="00B1363E" w:rsidP="00BA32AC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rPrChange w:id="17" w:author="Vyacheslav A. Chuzlov" w:date="2020-03-26T09:26:00Z">
            <w:rPr>
              <w:rFonts w:ascii="Times New Roman" w:hAnsi="Times New Roman"/>
              <w:noProof/>
              <w:sz w:val="28"/>
              <w:szCs w:val="28"/>
              <w:lang w:val="en-US"/>
            </w:rPr>
          </w:rPrChange>
        </w:rPr>
      </w:pPr>
      <w:r w:rsidRPr="00B1363E">
        <w:rPr>
          <w:rFonts w:ascii="Times New Roman" w:hAnsi="Times New Roman"/>
          <w:sz w:val="28"/>
          <w:szCs w:val="28"/>
        </w:rPr>
        <w:t>Произведение минимального элемента матрицы на сумму положительных элементов = -40</w:t>
      </w:r>
    </w:p>
    <w:p w:rsid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363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A4254D1" wp14:editId="0F362FC3">
            <wp:extent cx="4172532" cy="3124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09A" w:rsidRDefault="0000209A" w:rsidP="00B1363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Задание 2 лабораторной работы №6</w:t>
      </w:r>
      <w:r w:rsidR="00302C4A">
        <w:rPr>
          <w:rFonts w:ascii="Times New Roman" w:hAnsi="Times New Roman"/>
          <w:b/>
          <w:sz w:val="28"/>
          <w:szCs w:val="28"/>
        </w:rPr>
        <w:t>=Заданию 4 из лабораторной работы №5.</w:t>
      </w:r>
    </w:p>
    <w:p w:rsidR="0000209A" w:rsidRDefault="002A68BC" w:rsidP="00B1363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00209A" w:rsidRPr="0000209A">
        <w:rPr>
          <w:rFonts w:ascii="Times New Roman" w:hAnsi="Times New Roman"/>
          <w:b/>
          <w:sz w:val="28"/>
          <w:szCs w:val="28"/>
        </w:rPr>
        <w:lastRenderedPageBreak/>
        <w:t>З</w:t>
      </w:r>
      <w:r w:rsidR="0000209A">
        <w:rPr>
          <w:rFonts w:ascii="Times New Roman" w:hAnsi="Times New Roman"/>
          <w:b/>
          <w:sz w:val="28"/>
          <w:szCs w:val="28"/>
        </w:rPr>
        <w:t>адание 3</w:t>
      </w:r>
      <w:r w:rsidR="0000209A" w:rsidRPr="0000209A">
        <w:rPr>
          <w:rFonts w:ascii="Times New Roman" w:hAnsi="Times New Roman"/>
          <w:b/>
          <w:sz w:val="28"/>
          <w:szCs w:val="28"/>
        </w:rPr>
        <w:t xml:space="preserve"> лабораторной работы №6</w:t>
      </w:r>
    </w:p>
    <w:p w:rsidR="0000209A" w:rsidRDefault="0000209A" w:rsidP="00B1363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00209A" w:rsidRDefault="0000209A" w:rsidP="00B1363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209A" w:rsidRPr="00E37148" w:rsidRDefault="0000209A" w:rsidP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E37148">
        <w:rPr>
          <w:rFonts w:ascii="Times New Roman" w:hAnsi="Times New Roman"/>
          <w:b/>
          <w:sz w:val="28"/>
          <w:szCs w:val="28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primer3;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f1: text;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'lbi.txt'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 j] := random(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 + a[i, j];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j;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Stolb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', Sum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Столбец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сумма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7115E" w:rsidRDefault="004840D2" w:rsidP="004840D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0209A" w:rsidRDefault="0000209A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4840D2" w:rsidRDefault="004840D2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40D2">
        <w:rPr>
          <w:rFonts w:ascii="Times New Roman" w:hAnsi="Times New Roman"/>
          <w:sz w:val="28"/>
          <w:szCs w:val="28"/>
          <w:lang w:eastAsia="ru-RU"/>
        </w:rPr>
        <w:t>Столбец 7, сумма 36</w:t>
      </w:r>
    </w:p>
    <w:p w:rsidR="004840D2" w:rsidRP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840D2" w:rsidRPr="0000209A" w:rsidRDefault="004840D2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840D2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52A990" wp14:editId="0CF8A424">
            <wp:extent cx="5940425" cy="1363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7115E" w:rsidRDefault="0000209A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115E" w:rsidRPr="0000209A">
        <w:rPr>
          <w:rFonts w:ascii="Times New Roman" w:hAnsi="Times New Roman"/>
          <w:b/>
          <w:sz w:val="28"/>
          <w:szCs w:val="28"/>
        </w:rPr>
        <w:lastRenderedPageBreak/>
        <w:t>З</w:t>
      </w:r>
      <w:r w:rsidR="0017115E">
        <w:rPr>
          <w:rFonts w:ascii="Times New Roman" w:hAnsi="Times New Roman"/>
          <w:b/>
          <w:sz w:val="28"/>
          <w:szCs w:val="28"/>
        </w:rPr>
        <w:t>адание 4</w:t>
      </w:r>
      <w:r w:rsidR="0017115E" w:rsidRPr="0000209A">
        <w:rPr>
          <w:rFonts w:ascii="Times New Roman" w:hAnsi="Times New Roman"/>
          <w:b/>
          <w:sz w:val="28"/>
          <w:szCs w:val="28"/>
        </w:rPr>
        <w:t xml:space="preserve"> лабораторной работы №6</w:t>
      </w:r>
    </w:p>
    <w:p w:rsid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Найти сумму положительных (P) и количество отрицательных (О) элементов массива Z(7) и минимальный элемент второго столбца матрицы</w:t>
      </w:r>
      <w:proofErr w:type="gramStart"/>
      <w:r w:rsidRPr="0017115E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17115E">
        <w:rPr>
          <w:rFonts w:ascii="Times New Roman" w:hAnsi="Times New Roman"/>
          <w:sz w:val="28"/>
          <w:szCs w:val="28"/>
        </w:rPr>
        <w:t xml:space="preserve">(2,3) и вывести значения элементов массива </w:t>
      </w:r>
      <w:proofErr w:type="spellStart"/>
      <w:r w:rsidRPr="0017115E">
        <w:rPr>
          <w:rFonts w:ascii="Times New Roman" w:hAnsi="Times New Roman"/>
          <w:sz w:val="28"/>
          <w:szCs w:val="28"/>
        </w:rPr>
        <w:t>xi</w:t>
      </w:r>
      <w:proofErr w:type="spellEnd"/>
      <w:r w:rsidRPr="0017115E">
        <w:rPr>
          <w:rFonts w:ascii="Times New Roman" w:hAnsi="Times New Roman"/>
          <w:sz w:val="28"/>
          <w:szCs w:val="28"/>
        </w:rPr>
        <w:t>: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1099AA" wp14:editId="135EDBBF">
            <wp:extent cx="3905250" cy="151870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9" cy="15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00209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primer4;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K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P, O, min: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i, j, m, n: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 :=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P + z[j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 := O +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n +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элементов: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P);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отрицательных элементов: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O);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commentRangeStart w:id="18"/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b[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commentRangeEnd w:id="18"/>
      <w:r w:rsidR="00915C2F">
        <w:rPr>
          <w:rStyle w:val="ad"/>
        </w:rPr>
        <w:commentReference w:id="18"/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b[i,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:= b[i,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2го столбца: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m] := 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(P) / (O + a * c) + min * 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 + z[m];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'значение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 +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массива x: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x[m]);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сумма положительных элементов: 42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количество отрицательных элементов: 4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минимальный элемент 2го столбца: 1.5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1 массива x: 95.4604486080919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2 массива x: 100.460448608092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3 массива x: 109.460448608092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4 массива x: 90.4604486080919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5 массива x: 79.4604486080919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6 массива x: 124.460448608092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7 массива x: 87.4604486080919</w:t>
      </w:r>
    </w:p>
    <w:p w:rsidR="0017115E" w:rsidRPr="0000209A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0209A" w:rsidDel="00FE3156" w:rsidRDefault="0000209A">
      <w:pPr>
        <w:spacing w:after="0" w:line="240" w:lineRule="auto"/>
        <w:rPr>
          <w:del w:id="20" w:author="Vyacheslav A. Chuzlov" w:date="2020-03-26T09:24:00Z"/>
          <w:rFonts w:ascii="Times New Roman" w:hAnsi="Times New Roman"/>
          <w:sz w:val="28"/>
          <w:szCs w:val="28"/>
        </w:rPr>
      </w:pPr>
    </w:p>
    <w:p w:rsidR="002A68BC" w:rsidRPr="0000209A" w:rsidDel="00FE3156" w:rsidRDefault="002A68BC" w:rsidP="0000209A">
      <w:pPr>
        <w:spacing w:after="0" w:line="240" w:lineRule="auto"/>
        <w:rPr>
          <w:del w:id="21" w:author="Vyacheslav A. Chuzlov" w:date="2020-03-26T09:24:00Z"/>
          <w:rFonts w:ascii="Times New Roman" w:hAnsi="Times New Roman"/>
          <w:sz w:val="28"/>
          <w:szCs w:val="28"/>
        </w:rPr>
      </w:pPr>
    </w:p>
    <w:p w:rsidR="002B2557" w:rsidRPr="002B2557" w:rsidDel="00FE3156" w:rsidRDefault="002B2557">
      <w:pPr>
        <w:spacing w:after="0" w:line="240" w:lineRule="auto"/>
        <w:rPr>
          <w:del w:id="22" w:author="Vyacheslav A. Chuzlov" w:date="2020-03-26T09:24:00Z"/>
          <w:rFonts w:ascii="Times New Roman" w:hAnsi="Times New Roman"/>
          <w:sz w:val="28"/>
          <w:szCs w:val="28"/>
        </w:rPr>
      </w:pPr>
    </w:p>
    <w:p w:rsidR="00236FAE" w:rsidRPr="00871E5B" w:rsidRDefault="00236FAE" w:rsidP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00209A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17115E">
        <w:rPr>
          <w:rFonts w:ascii="Times New Roman" w:hAnsi="Times New Roman"/>
          <w:sz w:val="28"/>
          <w:szCs w:val="28"/>
        </w:rPr>
        <w:t>я научилась работать с двумерными массивами (в том числе с динамическими), файлами, изучила основные команды для работы с ними, а также научилась выводить результаты вычислений в файл.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Vyacheslav A. Chuzlov" w:date="2020-03-26T09:27:00Z" w:initials="VAC">
    <w:p w:rsidR="00FE3156" w:rsidRDefault="00FE3156">
      <w:pPr>
        <w:pStyle w:val="ae"/>
      </w:pPr>
      <w:r>
        <w:rPr>
          <w:rStyle w:val="ad"/>
        </w:rPr>
        <w:annotationRef/>
      </w:r>
      <w:r>
        <w:t>Это условие должно быть внутри цикла по строкам.</w:t>
      </w:r>
    </w:p>
  </w:comment>
  <w:comment w:id="10" w:author="Vyacheslav A. Chuzlov" w:date="2020-03-26T09:28:00Z" w:initials="VAC">
    <w:p w:rsidR="00FE3156" w:rsidRDefault="00FE3156">
      <w:pPr>
        <w:pStyle w:val="ae"/>
      </w:pPr>
      <w:r>
        <w:rPr>
          <w:rStyle w:val="ad"/>
        </w:rPr>
        <w:annotationRef/>
      </w:r>
      <w:r>
        <w:t xml:space="preserve">А это действие должно быть за пределами цикла. </w:t>
      </w:r>
      <w:proofErr w:type="gramStart"/>
      <w:r>
        <w:t>Мы же один раз должны вывести минимальный элемент из максимальных элементов строк, он ведь всего один)</w:t>
      </w:r>
      <w:proofErr w:type="gramEnd"/>
    </w:p>
  </w:comment>
  <w:comment w:id="11" w:author="Vyacheslav A. Chuzlov" w:date="2020-03-26T09:29:00Z" w:initials="VAC">
    <w:p w:rsidR="00915C2F" w:rsidRDefault="00915C2F">
      <w:pPr>
        <w:pStyle w:val="ae"/>
      </w:pPr>
      <w:r>
        <w:rPr>
          <w:rStyle w:val="ad"/>
        </w:rPr>
        <w:annotationRef/>
      </w:r>
      <w:r>
        <w:t>Вы легко могли обойтись одним файлом и все вывести туда.</w:t>
      </w:r>
    </w:p>
  </w:comment>
  <w:comment w:id="18" w:author="Vyacheslav A. Chuzlov" w:date="2020-03-26T09:31:00Z" w:initials="VAC">
    <w:p w:rsidR="00915C2F" w:rsidRDefault="00915C2F">
      <w:pPr>
        <w:pStyle w:val="ae"/>
      </w:pPr>
      <w:r>
        <w:rPr>
          <w:rStyle w:val="ad"/>
        </w:rPr>
        <w:annotationRef/>
      </w:r>
      <w:r>
        <w:t xml:space="preserve">Это нужно было определить алгоритмически, а не декларативно. </w:t>
      </w:r>
      <w:bookmarkStart w:id="19" w:name="_GoBack"/>
      <w:bookmarkEnd w:id="19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419" w:rsidRDefault="009C4419" w:rsidP="003A0CAE">
      <w:pPr>
        <w:spacing w:after="0" w:line="240" w:lineRule="auto"/>
      </w:pPr>
      <w:r>
        <w:separator/>
      </w:r>
    </w:p>
  </w:endnote>
  <w:endnote w:type="continuationSeparator" w:id="0">
    <w:p w:rsidR="009C4419" w:rsidRDefault="009C441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0209A" w:rsidRDefault="0000209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5C2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0209A" w:rsidRDefault="0000209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419" w:rsidRDefault="009C4419" w:rsidP="003A0CAE">
      <w:pPr>
        <w:spacing w:after="0" w:line="240" w:lineRule="auto"/>
      </w:pPr>
      <w:r>
        <w:separator/>
      </w:r>
    </w:p>
  </w:footnote>
  <w:footnote w:type="continuationSeparator" w:id="0">
    <w:p w:rsidR="009C4419" w:rsidRDefault="009C441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.7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0F2D6032"/>
    <w:multiLevelType w:val="hybridMultilevel"/>
    <w:tmpl w:val="40F67062"/>
    <w:lvl w:ilvl="0" w:tplc="F62A3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2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9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C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45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21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8E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82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E8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D570BD"/>
    <w:multiLevelType w:val="hybridMultilevel"/>
    <w:tmpl w:val="9D904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B0BFA"/>
    <w:multiLevelType w:val="hybridMultilevel"/>
    <w:tmpl w:val="62E8C692"/>
    <w:lvl w:ilvl="0" w:tplc="4E8CC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6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6C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2E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C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EA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80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66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48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B9C6032"/>
    <w:multiLevelType w:val="hybridMultilevel"/>
    <w:tmpl w:val="2D2AEEDC"/>
    <w:lvl w:ilvl="0" w:tplc="F9DA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6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388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EC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E3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4D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0F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20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6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4"/>
  </w:num>
  <w:num w:numId="5">
    <w:abstractNumId w:val="0"/>
  </w:num>
  <w:num w:numId="6">
    <w:abstractNumId w:val="9"/>
  </w:num>
  <w:num w:numId="7">
    <w:abstractNumId w:val="17"/>
  </w:num>
  <w:num w:numId="8">
    <w:abstractNumId w:val="21"/>
  </w:num>
  <w:num w:numId="9">
    <w:abstractNumId w:val="16"/>
  </w:num>
  <w:num w:numId="10">
    <w:abstractNumId w:val="10"/>
  </w:num>
  <w:num w:numId="11">
    <w:abstractNumId w:val="13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1"/>
  </w:num>
  <w:num w:numId="17">
    <w:abstractNumId w:val="8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4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0209A"/>
    <w:rsid w:val="00027C1F"/>
    <w:rsid w:val="00033BC1"/>
    <w:rsid w:val="00036E91"/>
    <w:rsid w:val="00050E1A"/>
    <w:rsid w:val="00053696"/>
    <w:rsid w:val="00056522"/>
    <w:rsid w:val="00060B71"/>
    <w:rsid w:val="00076C5E"/>
    <w:rsid w:val="00093658"/>
    <w:rsid w:val="00095A88"/>
    <w:rsid w:val="000B16DC"/>
    <w:rsid w:val="000C19CB"/>
    <w:rsid w:val="000C6D68"/>
    <w:rsid w:val="000E09B5"/>
    <w:rsid w:val="0013050A"/>
    <w:rsid w:val="00147F06"/>
    <w:rsid w:val="0017115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0959"/>
    <w:rsid w:val="00250C4F"/>
    <w:rsid w:val="002A4C94"/>
    <w:rsid w:val="002A68BC"/>
    <w:rsid w:val="002B2557"/>
    <w:rsid w:val="002B4119"/>
    <w:rsid w:val="002C4198"/>
    <w:rsid w:val="002F047A"/>
    <w:rsid w:val="00302C4A"/>
    <w:rsid w:val="00311E30"/>
    <w:rsid w:val="003142F8"/>
    <w:rsid w:val="0031789F"/>
    <w:rsid w:val="0032415C"/>
    <w:rsid w:val="00346F2B"/>
    <w:rsid w:val="00362627"/>
    <w:rsid w:val="00362FF9"/>
    <w:rsid w:val="003912A5"/>
    <w:rsid w:val="003A0078"/>
    <w:rsid w:val="003A0CAE"/>
    <w:rsid w:val="003D72F4"/>
    <w:rsid w:val="003E2B3E"/>
    <w:rsid w:val="003E5164"/>
    <w:rsid w:val="00401066"/>
    <w:rsid w:val="00411E1D"/>
    <w:rsid w:val="0046539A"/>
    <w:rsid w:val="004722CC"/>
    <w:rsid w:val="004840D2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3201B"/>
    <w:rsid w:val="0065534C"/>
    <w:rsid w:val="00671377"/>
    <w:rsid w:val="006A5D15"/>
    <w:rsid w:val="006C309C"/>
    <w:rsid w:val="006C6471"/>
    <w:rsid w:val="006E5C2F"/>
    <w:rsid w:val="006E728A"/>
    <w:rsid w:val="00710E56"/>
    <w:rsid w:val="0072235A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71E5B"/>
    <w:rsid w:val="00885A9D"/>
    <w:rsid w:val="008939E2"/>
    <w:rsid w:val="008C2B20"/>
    <w:rsid w:val="008C748B"/>
    <w:rsid w:val="008E4D28"/>
    <w:rsid w:val="00915C2F"/>
    <w:rsid w:val="009979E9"/>
    <w:rsid w:val="009B50BD"/>
    <w:rsid w:val="009C4419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007"/>
    <w:rsid w:val="00B02680"/>
    <w:rsid w:val="00B1363E"/>
    <w:rsid w:val="00B13AB0"/>
    <w:rsid w:val="00B13C7A"/>
    <w:rsid w:val="00B24AB5"/>
    <w:rsid w:val="00B40883"/>
    <w:rsid w:val="00B45A0E"/>
    <w:rsid w:val="00B5456A"/>
    <w:rsid w:val="00B641A7"/>
    <w:rsid w:val="00B75598"/>
    <w:rsid w:val="00B97EB1"/>
    <w:rsid w:val="00BA32AC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5DF7"/>
    <w:rsid w:val="00DF6C79"/>
    <w:rsid w:val="00E1383E"/>
    <w:rsid w:val="00E33F70"/>
    <w:rsid w:val="00E37148"/>
    <w:rsid w:val="00E545A5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C348B"/>
    <w:rsid w:val="00FE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8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5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5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B2211-686A-40E9-95E0-8DC5C04B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5</cp:revision>
  <cp:lastPrinted>2014-09-08T08:04:00Z</cp:lastPrinted>
  <dcterms:created xsi:type="dcterms:W3CDTF">2020-03-20T15:08:00Z</dcterms:created>
  <dcterms:modified xsi:type="dcterms:W3CDTF">2020-03-26T02:31:00Z</dcterms:modified>
</cp:coreProperties>
</file>