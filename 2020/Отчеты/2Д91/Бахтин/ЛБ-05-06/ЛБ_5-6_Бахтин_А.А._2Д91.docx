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5BEAF" w14:textId="7731259F"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72611CDB" w14:textId="77777777"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129D033C" w14:textId="77777777"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C91CA13" w14:textId="77777777"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«НАЦИОНАЛЬНЫЙ ИССЛЕДОВАТЕЛЬСКИЙ</w:t>
      </w:r>
    </w:p>
    <w:p w14:paraId="7001F3FF" w14:textId="77777777" w:rsidR="00EF747A" w:rsidRDefault="00EF747A">
      <w:pPr>
        <w:pBdr>
          <w:bottom w:val="single" w:sz="12" w:space="1" w:color="000000"/>
        </w:pBdr>
        <w:spacing w:before="29" w:after="0" w:line="240" w:lineRule="auto"/>
        <w:ind w:left="29" w:right="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ТОМСКИЙ ПОЛИТЕХНИЧЕСКИЙ УНИВЕРСИТЕТ»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A6737" w14:textId="77777777"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659E9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Инженерная школа природных ресурсов</w:t>
      </w:r>
    </w:p>
    <w:p w14:paraId="05C40A94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 Химическая технология</w:t>
      </w:r>
    </w:p>
    <w:p w14:paraId="4CD67574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 химической инженерии</w:t>
      </w:r>
    </w:p>
    <w:p w14:paraId="5A64CAFD" w14:textId="77777777" w:rsidR="00EF747A" w:rsidRDefault="00EF747A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67CC42AB" w14:textId="77777777" w:rsidR="00EF747A" w:rsidRDefault="00EF747A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22269681" w14:textId="77777777" w:rsidR="00EF747A" w:rsidRDefault="00EF747A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3D689A6C" w14:textId="77777777" w:rsidR="00EF747A" w:rsidRDefault="00EF747A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70F8E69E" w14:textId="77777777"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41CE2" w14:textId="77777777"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4C9B6" w14:textId="77777777"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СОСТАВЛЕНИЕ ПРОГРАММ С ИСПОЛЬЗОВАНИЕМ ДВУМЕРНЫХ МАССИВОВ. ФАЙЛЫ</w:t>
      </w:r>
    </w:p>
    <w:p w14:paraId="5F7B537C" w14:textId="77777777"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по дисциплине «Углубленный курс информатики»</w:t>
      </w:r>
    </w:p>
    <w:p w14:paraId="193EAC5E" w14:textId="77777777"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75058" w14:textId="77777777" w:rsidR="00EF747A" w:rsidRDefault="00EF747A">
      <w:pPr>
        <w:spacing w:after="0"/>
        <w:ind w:firstLine="3"/>
        <w:jc w:val="center"/>
        <w:rPr>
          <w:rFonts w:ascii="Times New Roman" w:hAnsi="Times New Roman" w:cs="Times New Roman"/>
          <w:sz w:val="24"/>
          <w:szCs w:val="24"/>
        </w:rPr>
      </w:pPr>
    </w:p>
    <w:p w14:paraId="5A81EA4D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067DDD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1764B9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7FD418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F849BF" w14:textId="439C6019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гр. </w:t>
      </w:r>
      <w:r w:rsidR="009B1292">
        <w:rPr>
          <w:rFonts w:ascii="Times New Roman" w:hAnsi="Times New Roman" w:cs="Times New Roman"/>
          <w:sz w:val="24"/>
          <w:szCs w:val="24"/>
          <w:u w:val="single"/>
        </w:rPr>
        <w:tab/>
        <w:t>2Д91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1292">
        <w:rPr>
          <w:rFonts w:ascii="Times New Roman" w:hAnsi="Times New Roman" w:cs="Times New Roman"/>
          <w:sz w:val="24"/>
          <w:szCs w:val="24"/>
        </w:rPr>
        <w:t>Бахтин А.А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322AF4" w14:textId="77777777" w:rsidR="00EF747A" w:rsidRDefault="00EF747A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14:paraId="42A6DB89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0EB37" w14:textId="77777777" w:rsidR="00EF747A" w:rsidRDefault="00EF747A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14:paraId="538C6BA8" w14:textId="77777777" w:rsidR="00EF747A" w:rsidRDefault="00EF747A">
      <w:pPr>
        <w:spacing w:after="0" w:line="240" w:lineRule="auto"/>
        <w:ind w:left="6804" w:firstLine="3"/>
        <w:jc w:val="both"/>
        <w:rPr>
          <w:rFonts w:ascii="Times New Roman" w:hAnsi="Times New Roman" w:cs="Times New Roman"/>
          <w:sz w:val="24"/>
          <w:szCs w:val="24"/>
        </w:rPr>
      </w:pPr>
    </w:p>
    <w:p w14:paraId="4D0ADB3B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принят:</w:t>
      </w:r>
    </w:p>
    <w:p w14:paraId="3489400D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AEF7E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71727429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ОХИ ИШПР, к.т.н.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Чузлов В.А.</w:t>
      </w:r>
    </w:p>
    <w:p w14:paraId="4EDF3C5C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51B6BD0" w14:textId="77777777" w:rsidR="00EF747A" w:rsidRDefault="00EF747A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803F4F5" w14:textId="77777777" w:rsidR="00EF747A" w:rsidRDefault="00EF747A">
      <w:pPr>
        <w:spacing w:after="0" w:line="240" w:lineRule="auto"/>
        <w:ind w:left="1134" w:firstLine="28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14:paraId="7AD95881" w14:textId="77777777" w:rsidR="00EF747A" w:rsidRDefault="00EF747A">
      <w:pPr>
        <w:spacing w:after="0" w:line="240" w:lineRule="auto"/>
        <w:ind w:left="1276"/>
        <w:jc w:val="right"/>
        <w:rPr>
          <w:rFonts w:ascii="Times New Roman" w:hAnsi="Times New Roman" w:cs="Times New Roman"/>
          <w:sz w:val="24"/>
          <w:szCs w:val="24"/>
        </w:rPr>
      </w:pPr>
    </w:p>
    <w:p w14:paraId="7F255694" w14:textId="77777777" w:rsidR="00EF747A" w:rsidRDefault="00EF747A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56776692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DA6E427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8B8256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13F2BC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53F9CE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A30FB5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9E4B41" w14:textId="77777777" w:rsidR="00EF747A" w:rsidDel="005F4F41" w:rsidRDefault="00EF747A">
      <w:pPr>
        <w:spacing w:after="0"/>
        <w:jc w:val="center"/>
        <w:rPr>
          <w:del w:id="0" w:author="Vyacheslav" w:date="2020-04-10T13:21:00Z"/>
          <w:rFonts w:ascii="Times New Roman" w:hAnsi="Times New Roman" w:cs="Times New Roman"/>
          <w:sz w:val="24"/>
          <w:szCs w:val="24"/>
        </w:rPr>
      </w:pPr>
    </w:p>
    <w:p w14:paraId="1465F6E0" w14:textId="786882A8" w:rsidR="00EF747A" w:rsidRDefault="00EF747A" w:rsidP="009B12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5BF97" w14:textId="4858DDBD" w:rsidR="00EF747A" w:rsidRPr="009B1292" w:rsidRDefault="00EF747A" w:rsidP="009B12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Томск 2020 г. </w:t>
      </w: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5,6</w:t>
      </w:r>
    </w:p>
    <w:p w14:paraId="5053D05B" w14:textId="77777777" w:rsidR="00EF747A" w:rsidRDefault="00EF747A" w:rsidP="009B12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caps/>
          <w:color w:val="FFFFFF"/>
          <w:sz w:val="41"/>
          <w:szCs w:val="41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Составление программ с использованием двумерных массивов и файлов.</w:t>
      </w:r>
    </w:p>
    <w:p w14:paraId="3A6D1E5B" w14:textId="77777777" w:rsidR="00EF747A" w:rsidRDefault="00EF747A" w:rsidP="009B12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07326719" w14:textId="77777777" w:rsidR="00EF747A" w:rsidRDefault="00EF747A" w:rsidP="009B12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Двумерный массив </w:t>
      </w:r>
      <w:r>
        <w:rPr>
          <w:rFonts w:ascii="Times New Roman" w:hAnsi="Times New Roman" w:cs="Times New Roman"/>
          <w:sz w:val="28"/>
          <w:szCs w:val="28"/>
        </w:rPr>
        <w:t>- это </w:t>
      </w:r>
      <w:hyperlink r:id="rId7" w:history="1">
        <w:r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</w:rPr>
          <w:t>одномерный массив</w:t>
        </w:r>
      </w:hyperlink>
      <w:r>
        <w:rPr>
          <w:rFonts w:ascii="Times New Roman" w:hAnsi="Times New Roman" w:cs="Times New Roman"/>
          <w:sz w:val="28"/>
          <w:szCs w:val="28"/>
        </w:rPr>
        <w:t>, элементами которого являются одномерные массивы. Другими словами, это набор однотипных данных, имеющий общее имя, доступ к элементам которого осуществляется по двум индексам.</w:t>
      </w:r>
    </w:p>
    <w:p w14:paraId="33A9DBFC" w14:textId="77777777" w:rsidR="00EF747A" w:rsidRDefault="00EF747A" w:rsidP="009B12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статических двумерных массивов</w:t>
      </w:r>
    </w:p>
    <w:p w14:paraId="16692B57" w14:textId="77777777" w:rsidR="00EF747A" w:rsidRDefault="00EF747A" w:rsidP="009B12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B06572" w14:textId="77777777" w:rsidR="00EF747A" w:rsidRDefault="00EF747A" w:rsidP="009B129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</w:t>
      </w:r>
    </w:p>
    <w:p w14:paraId="1930B323" w14:textId="77777777" w:rsidR="00EF747A" w:rsidRDefault="00EF747A" w:rsidP="009B129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array </w:t>
      </w:r>
      <w:r>
        <w:rPr>
          <w:rFonts w:ascii="Times New Roman" w:hAnsi="Times New Roman" w:cs="Times New Roman"/>
          <w:sz w:val="28"/>
          <w:szCs w:val="28"/>
        </w:rPr>
        <w:t xml:space="preserve">[1..3, 1..3]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>real = ((23, 21, 31), (14, 16, 33), (26, 10, 21));</w:t>
      </w:r>
    </w:p>
    <w:p w14:paraId="7C550EB1" w14:textId="77777777" w:rsidR="00EF747A" w:rsidRDefault="00EF747A" w:rsidP="009B12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21995B" w14:textId="77777777" w:rsidR="00EF747A" w:rsidRDefault="00EF747A" w:rsidP="009B129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</w:p>
    <w:p w14:paraId="3205180B" w14:textId="77777777" w:rsidR="00EF747A" w:rsidRDefault="00EF747A" w:rsidP="009B129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array </w:t>
      </w:r>
      <w:r>
        <w:rPr>
          <w:rFonts w:ascii="Times New Roman" w:hAnsi="Times New Roman" w:cs="Times New Roman"/>
          <w:sz w:val="28"/>
          <w:szCs w:val="28"/>
        </w:rPr>
        <w:t xml:space="preserve">[1..3, 1..3]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>real;</w:t>
      </w:r>
    </w:p>
    <w:p w14:paraId="08782BA0" w14:textId="77777777" w:rsidR="00EF747A" w:rsidRDefault="00EF747A" w:rsidP="009B12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динамических двумерных массивов</w:t>
      </w:r>
    </w:p>
    <w:p w14:paraId="052E5380" w14:textId="77777777" w:rsidR="00EF747A" w:rsidRDefault="00EF747A" w:rsidP="009B129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45F5B8" w14:textId="77777777" w:rsidR="00EF747A" w:rsidRDefault="00EF747A" w:rsidP="009B129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</w:t>
      </w:r>
    </w:p>
    <w:p w14:paraId="5FF071BA" w14:textId="77777777" w:rsidR="00EF747A" w:rsidRPr="009C7E8B" w:rsidRDefault="00EF747A" w:rsidP="009B129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C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Pr="009C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array of array of </w:t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 xml:space="preserve">integer = ((23, 21, 31), </w:t>
      </w:r>
    </w:p>
    <w:p w14:paraId="2647DD44" w14:textId="77777777" w:rsidR="00EF747A" w:rsidRDefault="00EF747A" w:rsidP="009B1292">
      <w:pPr>
        <w:ind w:left="720"/>
        <w:rPr>
          <w:rFonts w:ascii="Times New Roman" w:hAnsi="Times New Roman" w:cs="Times New Roman"/>
          <w:sz w:val="28"/>
          <w:szCs w:val="28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(14, 16, 33), </w:t>
      </w:r>
    </w:p>
    <w:p w14:paraId="2E003460" w14:textId="77777777" w:rsidR="00EF747A" w:rsidRDefault="00EF747A" w:rsidP="009B129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(26, 10, 21));</w:t>
      </w:r>
    </w:p>
    <w:p w14:paraId="58E602F7" w14:textId="77777777" w:rsidR="00EF747A" w:rsidRDefault="00EF747A" w:rsidP="009B129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0CB180" w14:textId="77777777" w:rsidR="00EF747A" w:rsidRDefault="00EF747A" w:rsidP="009B129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</w:p>
    <w:p w14:paraId="010220F8" w14:textId="77777777" w:rsidR="00EF747A" w:rsidRPr="009C7E8B" w:rsidRDefault="00EF747A" w:rsidP="009B129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Pr="009C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array of array of </w:t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>real;</w:t>
      </w:r>
    </w:p>
    <w:p w14:paraId="49B776AD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50A79D" w14:textId="77777777" w:rsidR="00EF747A" w:rsidRPr="009C7E8B" w:rsidRDefault="00EF747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A7DB903" w14:textId="463A8B84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2F7437" w14:textId="77777777" w:rsidR="00EF747A" w:rsidRDefault="00EF747A" w:rsidP="009B129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3B8A50CD" w14:textId="77777777" w:rsidR="00EF747A" w:rsidRDefault="00EF747A" w:rsidP="009B12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3: </w:t>
      </w:r>
      <w:r>
        <w:rPr>
          <w:rFonts w:ascii="Times New Roman" w:hAnsi="Times New Roman" w:cs="Times New Roman"/>
          <w:sz w:val="28"/>
          <w:szCs w:val="28"/>
        </w:rPr>
        <w:t>Заполнить матрицу а(4,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14:paraId="444A94C0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7C396024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 K23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2A2F7A" w14:textId="77777777"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14:paraId="2D6C3277" w14:textId="77777777" w:rsidR="00EF747A" w:rsidRPr="009B1292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1292">
        <w:rPr>
          <w:rFonts w:ascii="Courier New" w:hAnsi="Courier New" w:cs="Courier New"/>
          <w:color w:val="000000"/>
          <w:sz w:val="20"/>
          <w:szCs w:val="20"/>
        </w:rPr>
        <w:t>a:</w:t>
      </w:r>
      <w:r w:rsidRPr="009B129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9B1292">
        <w:rPr>
          <w:rFonts w:ascii="Courier New" w:hAnsi="Courier New" w:cs="Courier New"/>
          <w:color w:val="000000"/>
          <w:sz w:val="20"/>
          <w:szCs w:val="20"/>
        </w:rPr>
        <w:t>[</w:t>
      </w:r>
      <w:r w:rsidRPr="009B1292">
        <w:rPr>
          <w:rFonts w:ascii="Courier New" w:hAnsi="Courier New" w:cs="Courier New"/>
          <w:color w:val="006400"/>
          <w:sz w:val="20"/>
          <w:szCs w:val="20"/>
        </w:rPr>
        <w:t>1..4</w:t>
      </w:r>
      <w:r w:rsidRPr="009B129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B1292">
        <w:rPr>
          <w:rFonts w:ascii="Courier New" w:hAnsi="Courier New" w:cs="Courier New"/>
          <w:color w:val="006400"/>
          <w:sz w:val="20"/>
          <w:szCs w:val="20"/>
        </w:rPr>
        <w:t>1..4</w:t>
      </w:r>
      <w:r w:rsidRPr="009B1292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9B129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9B1292">
        <w:rPr>
          <w:rFonts w:ascii="Courier New" w:hAnsi="Courier New" w:cs="Courier New"/>
          <w:color w:val="0000FF"/>
          <w:sz w:val="20"/>
          <w:szCs w:val="20"/>
        </w:rPr>
        <w:t>real</w:t>
      </w:r>
      <w:r w:rsidRPr="009B129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8BC39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i,j: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B9AB0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sum, b, S: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E2061B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f:text;</w:t>
      </w:r>
    </w:p>
    <w:p w14:paraId="6210EAE3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E0FDF5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'xxx.txt'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F783B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rewrite(f);</w:t>
      </w:r>
    </w:p>
    <w:p w14:paraId="0F83DF8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237A7D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1EF79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40CF7BB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50888A4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12E0C0E" w14:textId="681C8BA3" w:rsidR="00EF747A" w:rsidRPr="009C7E8B" w:rsidRDefault="00866961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EF747A"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E914063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a[i,j]:=random(-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6004D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write(f,a[i,j]: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A73F2A" w14:textId="2A25E407" w:rsidR="00EF747A" w:rsidRPr="009C7E8B" w:rsidRDefault="00866961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EF747A"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="00EF747A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2F26E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writeln(f);</w:t>
      </w:r>
    </w:p>
    <w:p w14:paraId="71F3E3C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751E6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C1B6328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1B7A8E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4DD8A387" w14:textId="0D33473D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B064F8F" w14:textId="7C085E74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a[i,j] &gt;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C26C871" w14:textId="07ADB2AD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6E43FF6" w14:textId="386C5AFB" w:rsidR="00EF747A" w:rsidRPr="009C7E8B" w:rsidRDefault="00866961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EF747A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sum:=sum +a[i,j];</w:t>
      </w:r>
    </w:p>
    <w:p w14:paraId="3D76A0F3" w14:textId="6B13228A" w:rsidR="00EF747A" w:rsidRPr="009C7E8B" w:rsidRDefault="00866961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EF747A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b:=b + </w:t>
      </w:r>
      <w:r w:rsidR="00EF747A"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EF747A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09694A" w14:textId="0AA9A508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18FBA7" w14:textId="04A5EFE0" w:rsidR="00EF747A" w:rsidRPr="009C7E8B" w:rsidRDefault="00866961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EF747A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S:= sum/b;</w:t>
      </w:r>
    </w:p>
    <w:p w14:paraId="707AD8E2" w14:textId="50F84191" w:rsidR="00EF747A" w:rsidRPr="009C7E8B" w:rsidRDefault="00866961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EF747A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writeln(S);</w:t>
      </w:r>
    </w:p>
    <w:p w14:paraId="33DF3E2E" w14:textId="72D56385" w:rsidR="00EF747A" w:rsidRPr="009B1292" w:rsidRDefault="00866961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2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EF747A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="00EF747A" w:rsidRPr="009B129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="00EF747A" w:rsidRPr="009B12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EF747A" w:rsidRPr="009B12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6140A8" w14:textId="7F57CEE3" w:rsidR="00EF747A" w:rsidRPr="009B1292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2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9B129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9B12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12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FA2D9F" w14:textId="66A8D81E" w:rsidR="00EF747A" w:rsidRPr="009B1292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12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r w:rsidRPr="009B1292">
        <w:rPr>
          <w:rFonts w:ascii="Courier New" w:hAnsi="Courier New" w:cs="Courier New"/>
          <w:color w:val="000000"/>
          <w:sz w:val="20"/>
          <w:szCs w:val="20"/>
        </w:rPr>
        <w:t>(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9B1292">
        <w:rPr>
          <w:rFonts w:ascii="Courier New" w:hAnsi="Courier New" w:cs="Courier New"/>
          <w:color w:val="000000"/>
          <w:sz w:val="20"/>
          <w:szCs w:val="20"/>
        </w:rPr>
        <w:t>,</w:t>
      </w:r>
      <w:r w:rsidRPr="009B1292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Среднее</w:t>
      </w:r>
      <w:r w:rsidRPr="009B12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арифметическое</w:t>
      </w:r>
      <w:r w:rsidRPr="009B12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9B12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полож</w:t>
      </w:r>
      <w:r w:rsidRPr="009B1292">
        <w:rPr>
          <w:rFonts w:ascii="Courier New" w:hAnsi="Courier New" w:cs="Courier New"/>
          <w:color w:val="0000FF"/>
          <w:sz w:val="20"/>
          <w:szCs w:val="20"/>
        </w:rPr>
        <w:t xml:space="preserve">. </w:t>
      </w:r>
      <w:r>
        <w:rPr>
          <w:rFonts w:ascii="Courier New" w:hAnsi="Courier New" w:cs="Courier New"/>
          <w:color w:val="0000FF"/>
          <w:sz w:val="20"/>
          <w:szCs w:val="20"/>
        </w:rPr>
        <w:t>эл</w:t>
      </w:r>
      <w:r w:rsidRPr="009B1292"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>ов</w:t>
      </w:r>
      <w:r w:rsidRPr="009B12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столбца</w:t>
      </w:r>
      <w:r w:rsidRPr="009B1292">
        <w:rPr>
          <w:rFonts w:ascii="Courier New" w:hAnsi="Courier New" w:cs="Courier New"/>
          <w:color w:val="0000FF"/>
          <w:sz w:val="20"/>
          <w:szCs w:val="20"/>
        </w:rPr>
        <w:t>'</w:t>
      </w:r>
      <w:r w:rsidRPr="009B1292">
        <w:rPr>
          <w:rFonts w:ascii="Courier New" w:hAnsi="Courier New" w:cs="Courier New"/>
          <w:color w:val="000000"/>
          <w:sz w:val="20"/>
          <w:szCs w:val="20"/>
        </w:rPr>
        <w:t>,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9B1292">
        <w:rPr>
          <w:rFonts w:ascii="Courier New" w:hAnsi="Courier New" w:cs="Courier New"/>
          <w:color w:val="000000"/>
          <w:sz w:val="20"/>
          <w:szCs w:val="20"/>
        </w:rPr>
        <w:t>,</w:t>
      </w:r>
      <w:r w:rsidRPr="009B1292">
        <w:rPr>
          <w:rFonts w:ascii="Courier New" w:hAnsi="Courier New" w:cs="Courier New"/>
          <w:color w:val="0000FF"/>
          <w:sz w:val="20"/>
          <w:szCs w:val="20"/>
        </w:rPr>
        <w:t>'='</w:t>
      </w:r>
      <w:r w:rsidRPr="009B1292">
        <w:rPr>
          <w:rFonts w:ascii="Courier New" w:hAnsi="Courier New" w:cs="Courier New"/>
          <w:color w:val="000000"/>
          <w:sz w:val="20"/>
          <w:szCs w:val="20"/>
        </w:rPr>
        <w:t>,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9B129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B4F64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164BB9" w14:textId="77777777" w:rsidR="00866961" w:rsidRDefault="00EF747A" w:rsidP="00866961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close(f);</w:t>
      </w:r>
    </w:p>
    <w:p w14:paraId="5479FCCD" w14:textId="7A92AAFA" w:rsidR="00EF747A" w:rsidRPr="009B1292" w:rsidRDefault="00EF747A" w:rsidP="009B129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6E42B59" w14:textId="77777777" w:rsidR="00EF747A" w:rsidRPr="009C7E8B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5FDE3B" w14:textId="77777777" w:rsidR="00EF747A" w:rsidRDefault="00EF747A">
      <w:pPr>
        <w:spacing w:after="0" w:line="360" w:lineRule="auto"/>
        <w:ind w:firstLine="567"/>
        <w:jc w:val="bot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xxx.txt</w:t>
      </w:r>
    </w:p>
    <w:p w14:paraId="2ADD62AA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   -3    4    0</w:t>
      </w:r>
    </w:p>
    <w:p w14:paraId="0A1ED673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   -2   -2   -3</w:t>
      </w:r>
    </w:p>
    <w:p w14:paraId="5C15A037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    3   -1    5</w:t>
      </w:r>
    </w:p>
    <w:p w14:paraId="44B03ECA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   -1    1    1</w:t>
      </w:r>
    </w:p>
    <w:p w14:paraId="386598EF" w14:textId="77777777" w:rsidR="00EF747A" w:rsidRDefault="00EF747A">
      <w:pPr>
        <w:spacing w:after="0" w:line="360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Среднее арифметическое значение полож. эл-ов столбца1=3.33333333333333</w:t>
      </w:r>
    </w:p>
    <w:p w14:paraId="2CA8E297" w14:textId="77777777" w:rsidR="00EF747A" w:rsidRDefault="00EF747A">
      <w:pPr>
        <w:spacing w:after="0" w:line="360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арифметическое значение полож. эл-ов столбца2=3</w:t>
      </w:r>
    </w:p>
    <w:p w14:paraId="6609858F" w14:textId="77777777" w:rsidR="00EF747A" w:rsidRDefault="00EF747A">
      <w:pPr>
        <w:spacing w:after="0" w:line="360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арифметическое значение полож. эл-ов столбца3=2.5</w:t>
      </w:r>
    </w:p>
    <w:p w14:paraId="16559C76" w14:textId="77777777" w:rsidR="00EF747A" w:rsidRDefault="00EF747A">
      <w:pPr>
        <w:spacing w:after="0" w:line="360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арифметическое значение полож. эл-ов столбца4=3</w:t>
      </w:r>
    </w:p>
    <w:p w14:paraId="6D6028B7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06EA1F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  <w:r>
        <w:rPr>
          <w:color w:val="000000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Заполнить матрицу а(4, 4) случайными целыми числами от </w:t>
      </w:r>
      <w:r>
        <w:rPr>
          <w:rFonts w:ascii="Times New Roman" w:hAnsi="Times New Roman" w:cs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14:paraId="2D5061A2" w14:textId="77777777" w:rsidR="00EF747A" w:rsidRPr="009C7E8B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9C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7FBE4A6E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 K23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3A623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4D67C05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a: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E1C299" w14:textId="705F13EF" w:rsidR="00897FF0" w:rsidRPr="009C7E8B" w:rsidRDefault="00897FF0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b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60B3D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i,j: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DF374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f, f1: text;</w:t>
      </w:r>
    </w:p>
    <w:p w14:paraId="6157D31D" w14:textId="63CFAB82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0B0576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min: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4AEE5C" w14:textId="77777777"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1E56AD9" w14:textId="77FB8E4C" w:rsidR="000B0576" w:rsidRPr="009C7E8B" w:rsidRDefault="000B0576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max:=0;</w:t>
      </w:r>
    </w:p>
    <w:p w14:paraId="32A6E55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assign(f,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'z4.txt'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B8EAA3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assign(f1,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'rezul.txt'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0E3EC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rewrite(f);</w:t>
      </w:r>
    </w:p>
    <w:p w14:paraId="238283A6" w14:textId="0AA97475" w:rsidR="00EF747A" w:rsidRPr="009C7E8B" w:rsidRDefault="00EF747A" w:rsidP="000B0576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6101341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6377C4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19A8165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06E2AA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D6705BB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a[i,j]:=random(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53D88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write(f, a[i,j]: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A7C91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D9EA1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writeln (f);</w:t>
      </w:r>
    </w:p>
    <w:p w14:paraId="2CF66EC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050DB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DEC8A5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682EE8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806D970" w14:textId="588A4418" w:rsidR="00EF747A" w:rsidRPr="009C7E8B" w:rsidRDefault="00897FF0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EF747A"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047F5C6" w14:textId="63058929" w:rsidR="00EF747A" w:rsidRDefault="00EF747A" w:rsidP="000B0576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="000B0576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="000B0576"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0B0576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,j]</w:t>
      </w:r>
      <w:r w:rsidR="000B05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&gt;max then </w:t>
      </w:r>
    </w:p>
    <w:p w14:paraId="607E295C" w14:textId="4F0FF72B" w:rsidR="000B0576" w:rsidRDefault="000B0576" w:rsidP="000B0576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begin</w:t>
      </w:r>
    </w:p>
    <w:p w14:paraId="3289FF58" w14:textId="12167EE8" w:rsidR="000B0576" w:rsidRDefault="000B0576" w:rsidP="000B0576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r w:rsidRPr="000B05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="00897FF0">
        <w:rPr>
          <w:rFonts w:ascii="Courier New" w:hAnsi="Courier New" w:cs="Courier New"/>
          <w:color w:val="006400"/>
          <w:sz w:val="20"/>
          <w:szCs w:val="20"/>
          <w:lang w:val="en-US"/>
        </w:rPr>
        <w:t>i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,j]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C0DB7F" w14:textId="5DADCC69" w:rsidR="000B0576" w:rsidRDefault="000B0576" w:rsidP="000B0576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i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:=max;</w:t>
      </w:r>
    </w:p>
    <w:p w14:paraId="23AC717E" w14:textId="09BD42CE" w:rsidR="00EF747A" w:rsidRPr="009C7E8B" w:rsidRDefault="002638C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EF747A"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="00EF747A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8AA9F8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7CEE95" w14:textId="77952147" w:rsidR="00897FF0" w:rsidRDefault="00897FF0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max:=0;</w:t>
      </w:r>
    </w:p>
    <w:p w14:paraId="15245E4D" w14:textId="20E960DC" w:rsidR="00897FF0" w:rsidRPr="009B1292" w:rsidRDefault="00897FF0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FF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r w:rsidRPr="009B12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9B129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129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Максимальный</w:t>
      </w:r>
      <w:r w:rsidRPr="009B12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9B12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‘,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r w:rsidRPr="009B1292">
        <w:rPr>
          <w:rFonts w:ascii="Courier New" w:hAnsi="Courier New" w:cs="Courier New"/>
          <w:color w:val="0000FF"/>
          <w:sz w:val="20"/>
          <w:szCs w:val="20"/>
          <w:lang w:val="en-US"/>
        </w:rPr>
        <w:t>,’</w:t>
      </w:r>
      <w:r>
        <w:rPr>
          <w:rFonts w:ascii="Courier New" w:hAnsi="Courier New" w:cs="Courier New"/>
          <w:color w:val="0000FF"/>
          <w:sz w:val="20"/>
          <w:szCs w:val="20"/>
        </w:rPr>
        <w:t>строки</w:t>
      </w:r>
      <w:r w:rsidRPr="009B1292">
        <w:rPr>
          <w:rFonts w:ascii="Courier New" w:hAnsi="Courier New" w:cs="Courier New"/>
          <w:color w:val="0000FF"/>
          <w:sz w:val="20"/>
          <w:szCs w:val="20"/>
          <w:lang w:val="en-US"/>
        </w:rPr>
        <w:t>’,’=’,</w:t>
      </w:r>
      <w:r w:rsidRPr="009B12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9B12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i</w:t>
      </w:r>
      <w:r w:rsidRPr="009B1292">
        <w:rPr>
          <w:rFonts w:ascii="Courier New" w:hAnsi="Courier New" w:cs="Courier New"/>
          <w:color w:val="000000"/>
          <w:sz w:val="20"/>
          <w:szCs w:val="20"/>
          <w:lang w:val="en-US"/>
        </w:rPr>
        <w:t>]:4:2);</w:t>
      </w:r>
    </w:p>
    <w:p w14:paraId="3435A7DF" w14:textId="0B687C6A" w:rsidR="00897FF0" w:rsidRDefault="00897FF0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0975E896" w14:textId="6BB09ABF" w:rsidR="00897FF0" w:rsidRPr="00897FF0" w:rsidRDefault="00897FF0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r w:rsidRPr="00897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i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AF9F79" w14:textId="77777777" w:rsidR="00897FF0" w:rsidRPr="009C7E8B" w:rsidRDefault="00897FF0" w:rsidP="00897FF0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7A7559A" w14:textId="177E6E95" w:rsidR="00EF747A" w:rsidRPr="00897FF0" w:rsidRDefault="002638C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</w:t>
      </w:r>
      <w:r w:rsidR="00EF747A"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="00897FF0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="00897FF0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="00897FF0">
        <w:rPr>
          <w:rFonts w:ascii="Courier New" w:hAnsi="Courier New" w:cs="Courier New"/>
          <w:color w:val="006400"/>
          <w:sz w:val="20"/>
          <w:szCs w:val="20"/>
          <w:lang w:val="en-US"/>
        </w:rPr>
        <w:t>i</w:t>
      </w:r>
      <w:r w:rsidR="00897FF0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="00897FF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="0082030D">
        <w:rPr>
          <w:rFonts w:ascii="Courier New" w:hAnsi="Courier New" w:cs="Courier New"/>
          <w:color w:val="000000"/>
          <w:sz w:val="20"/>
          <w:szCs w:val="20"/>
          <w:lang w:val="en-US"/>
        </w:rPr>
        <w:t>min then min:=</w:t>
      </w:r>
      <w:r w:rsidR="0082030D" w:rsidRPr="008203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2030D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="0082030D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="0082030D">
        <w:rPr>
          <w:rFonts w:ascii="Courier New" w:hAnsi="Courier New" w:cs="Courier New"/>
          <w:color w:val="006400"/>
          <w:sz w:val="20"/>
          <w:szCs w:val="20"/>
          <w:lang w:val="en-US"/>
        </w:rPr>
        <w:t>i</w:t>
      </w:r>
      <w:r w:rsidR="0082030D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="008203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82F57E" w14:textId="10B1D64E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close(f);</w:t>
      </w:r>
    </w:p>
    <w:p w14:paraId="1D10B14D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rewrite(f1);</w:t>
      </w:r>
    </w:p>
    <w:p w14:paraId="246E983D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writeln(f1, min);</w:t>
      </w:r>
    </w:p>
    <w:p w14:paraId="41D317A7" w14:textId="77777777" w:rsidR="00EF747A" w:rsidRPr="000B0576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0576">
        <w:rPr>
          <w:rFonts w:ascii="Courier New" w:hAnsi="Courier New" w:cs="Courier New"/>
          <w:color w:val="000000"/>
          <w:sz w:val="20"/>
          <w:szCs w:val="20"/>
          <w:lang w:val="en-US"/>
        </w:rPr>
        <w:t>close(f1);</w:t>
      </w:r>
    </w:p>
    <w:p w14:paraId="13C51A0D" w14:textId="5C555BAE" w:rsidR="00EF747A" w:rsidRPr="009B1292" w:rsidRDefault="0082030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2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F747A" w:rsidRPr="009B12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="00EF747A" w:rsidRPr="009B129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0B850F6F" w14:textId="77777777" w:rsidR="00EF747A" w:rsidRPr="009B1292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ADDD55" w14:textId="77777777" w:rsidR="00EF747A" w:rsidRPr="009B1292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10CEB5" w14:textId="77777777" w:rsidR="00EF747A" w:rsidRPr="009B1292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D6E4DF" w14:textId="77777777" w:rsidR="00EF747A" w:rsidRPr="009B1292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172729" w14:textId="77777777" w:rsidR="00EF747A" w:rsidRPr="009B1292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463C2B" w14:textId="77777777" w:rsidR="00EF747A" w:rsidRPr="009B1292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7F033A" w14:textId="77777777" w:rsidR="00EF747A" w:rsidRPr="009B1292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ABBE75" w14:textId="77777777" w:rsidR="00EF747A" w:rsidRPr="009B1292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B6680B" w14:textId="77777777" w:rsidR="00EF747A" w:rsidRPr="009B1292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</w:t>
      </w:r>
      <w:r w:rsidRPr="009B1292">
        <w:rPr>
          <w:rFonts w:ascii="Times New Roman" w:hAnsi="Times New Roman" w:cs="Times New Roman"/>
          <w:sz w:val="28"/>
          <w:szCs w:val="28"/>
          <w:lang w:val="en-US"/>
        </w:rPr>
        <w:t xml:space="preserve">:      </w:t>
      </w:r>
    </w:p>
    <w:p w14:paraId="7FC24A28" w14:textId="77777777" w:rsidR="00EF747A" w:rsidRPr="009B1292" w:rsidRDefault="00EF747A">
      <w:pPr>
        <w:spacing w:after="0" w:line="360" w:lineRule="auto"/>
        <w:ind w:firstLine="567"/>
        <w:jc w:val="both"/>
        <w:rPr>
          <w:rFonts w:ascii="Courier New" w:hAnsi="Courier New" w:cs="Courier New"/>
          <w:color w:val="0000FF"/>
          <w:lang w:val="en-US"/>
        </w:rPr>
      </w:pPr>
      <w:r w:rsidRPr="009B1292">
        <w:rPr>
          <w:rFonts w:ascii="Courier New" w:hAnsi="Courier New" w:cs="Courier New"/>
          <w:color w:val="0000FF"/>
          <w:lang w:val="en-US"/>
        </w:rPr>
        <w:t>z4.txt</w:t>
      </w:r>
      <w:r w:rsidRPr="009B1292">
        <w:rPr>
          <w:rFonts w:ascii="Times New Roman" w:hAnsi="Times New Roman" w:cs="Times New Roman"/>
          <w:lang w:val="en-US"/>
        </w:rPr>
        <w:t xml:space="preserve">                        </w:t>
      </w:r>
      <w:r w:rsidRPr="009B1292">
        <w:rPr>
          <w:rFonts w:ascii="Courier New" w:hAnsi="Courier New" w:cs="Courier New"/>
          <w:color w:val="0000FF"/>
          <w:lang w:val="en-US"/>
        </w:rPr>
        <w:t>rezul.txt</w:t>
      </w:r>
    </w:p>
    <w:p w14:paraId="40082096" w14:textId="24730AD9" w:rsidR="00E74FB0" w:rsidRDefault="00EF747A">
      <w:pPr>
        <w:rPr>
          <w:rFonts w:ascii="Times New Roman" w:hAnsi="Times New Roman" w:cs="Times New Roman"/>
          <w:sz w:val="28"/>
          <w:szCs w:val="28"/>
        </w:rPr>
      </w:pPr>
      <w:r w:rsidRPr="009B1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21    4   16   62</w:t>
      </w:r>
      <w:r w:rsidR="00E74FB0">
        <w:rPr>
          <w:rFonts w:ascii="Times New Roman" w:hAnsi="Times New Roman" w:cs="Times New Roman"/>
          <w:sz w:val="28"/>
          <w:szCs w:val="28"/>
        </w:rPr>
        <w:tab/>
      </w:r>
      <w:r w:rsidR="00E74FB0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62</w:t>
      </w:r>
      <w:commentRangeStart w:id="1"/>
      <w:commentRangeEnd w:id="1"/>
    </w:p>
    <w:p w14:paraId="3598C495" w14:textId="52DD7295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18   85   64   31</w:t>
      </w:r>
      <w:r w:rsidR="00E74FB0">
        <w:rPr>
          <w:rFonts w:ascii="Times New Roman" w:hAnsi="Times New Roman" w:cs="Times New Roman"/>
          <w:sz w:val="28"/>
          <w:szCs w:val="28"/>
        </w:rPr>
        <w:t xml:space="preserve">                       85   </w:t>
      </w:r>
    </w:p>
    <w:p w14:paraId="40BA68F0" w14:textId="1481B318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41    8   87   91</w:t>
      </w:r>
      <w:r w:rsidR="00E74FB0">
        <w:rPr>
          <w:rFonts w:ascii="Times New Roman" w:hAnsi="Times New Roman" w:cs="Times New Roman"/>
          <w:sz w:val="28"/>
          <w:szCs w:val="28"/>
        </w:rPr>
        <w:t xml:space="preserve">                        91</w:t>
      </w:r>
    </w:p>
    <w:p w14:paraId="4A588CBD" w14:textId="4660B303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32  100   65   63</w:t>
      </w:r>
      <w:r w:rsidR="00E74FB0">
        <w:rPr>
          <w:rFonts w:ascii="Times New Roman" w:hAnsi="Times New Roman" w:cs="Times New Roman"/>
          <w:sz w:val="28"/>
          <w:szCs w:val="28"/>
        </w:rPr>
        <w:t xml:space="preserve">                     100</w:t>
      </w:r>
    </w:p>
    <w:p w14:paraId="421C086D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2" w:name="_GoBack"/>
      <w:bookmarkEnd w:id="2"/>
    </w:p>
    <w:p w14:paraId="487C084D" w14:textId="77777777" w:rsidR="00EF747A" w:rsidRDefault="00EF747A" w:rsidP="009B12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14:paraId="59574F7B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059115E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 K23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01E7D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627909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a: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E31C9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i,j: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CCB2FB" w14:textId="3A088E1B" w:rsidR="00EF747A" w:rsidRPr="009C7E8B" w:rsidRDefault="0021061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</w:t>
      </w:r>
      <w:r w:rsidR="00EF747A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14:paraId="04FB372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min,s,p: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00EE54" w14:textId="1EADB7B4" w:rsidR="00EF747A" w:rsidRPr="00210615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DC3FC88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assign(f,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'z1.txt'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BBDC8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rewrite(f);</w:t>
      </w:r>
    </w:p>
    <w:p w14:paraId="4C07E8E8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 := a[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67ED928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 :=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5DBB4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5E78F2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5F6ABF2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D331C2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CCC8CE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a[i,j]:=random(-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45D68D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write(f, a[i,j]: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44C34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035AE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writeln (f);</w:t>
      </w:r>
    </w:p>
    <w:p w14:paraId="38C2EB9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D3F47E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6573EF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C169418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93C2FD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5032943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min&gt; a[i,j]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552BBF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min:=a[i,j];</w:t>
      </w:r>
    </w:p>
    <w:p w14:paraId="5202D22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a[i,j] &gt;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144AB3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 := s + a[i,j];</w:t>
      </w:r>
    </w:p>
    <w:p w14:paraId="5269F5D0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581E61" w14:textId="469250B8" w:rsidR="00210615" w:rsidRPr="009C7E8B" w:rsidRDefault="0021061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writeln (f);</w:t>
      </w:r>
    </w:p>
    <w:p w14:paraId="4607FE4F" w14:textId="77777777" w:rsidR="00EF747A" w:rsidRPr="00447DB7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7DB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5F65D5" w14:textId="1FB16CDA" w:rsidR="00210615" w:rsidRPr="00447DB7" w:rsidRDefault="00EF747A" w:rsidP="0021061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447DB7"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r w:rsidRPr="00447DB7">
        <w:rPr>
          <w:rFonts w:ascii="Courier New" w:hAnsi="Courier New" w:cs="Courier New"/>
          <w:color w:val="000000"/>
          <w:sz w:val="20"/>
          <w:szCs w:val="20"/>
        </w:rPr>
        <w:t>*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447DB7">
        <w:rPr>
          <w:rFonts w:ascii="Courier New" w:hAnsi="Courier New" w:cs="Courier New"/>
          <w:color w:val="000000"/>
          <w:sz w:val="20"/>
          <w:szCs w:val="20"/>
        </w:rPr>
        <w:t>;</w:t>
      </w:r>
      <w:r w:rsidR="00210615" w:rsidRPr="00447DB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FFF28F" w14:textId="38CAE4C7" w:rsidR="00EF747A" w:rsidRPr="00447DB7" w:rsidRDefault="0021061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r w:rsidRPr="00210615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210615">
        <w:rPr>
          <w:rFonts w:ascii="Courier New" w:hAnsi="Courier New" w:cs="Courier New"/>
          <w:color w:val="000000"/>
          <w:sz w:val="20"/>
          <w:szCs w:val="20"/>
        </w:rPr>
        <w:t>,’</w:t>
      </w:r>
      <w:r>
        <w:rPr>
          <w:rFonts w:ascii="Courier New" w:hAnsi="Courier New" w:cs="Courier New"/>
          <w:color w:val="000000"/>
          <w:sz w:val="20"/>
          <w:szCs w:val="20"/>
        </w:rPr>
        <w:t>Произведение минимального элемента на сумму положительных=</w:t>
      </w:r>
      <w:r w:rsidR="00447DB7" w:rsidRPr="00447D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0615">
        <w:rPr>
          <w:rFonts w:ascii="Courier New" w:hAnsi="Courier New" w:cs="Courier New"/>
          <w:color w:val="000000"/>
          <w:sz w:val="20"/>
          <w:szCs w:val="20"/>
        </w:rPr>
        <w:t>’,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210615">
        <w:rPr>
          <w:rFonts w:ascii="Courier New" w:hAnsi="Courier New" w:cs="Courier New"/>
          <w:color w:val="000000"/>
          <w:sz w:val="20"/>
          <w:szCs w:val="20"/>
        </w:rPr>
        <w:t>:</w:t>
      </w:r>
      <w:r w:rsidRPr="00210615">
        <w:rPr>
          <w:rFonts w:ascii="Courier New" w:hAnsi="Courier New" w:cs="Courier New"/>
          <w:color w:val="006400"/>
          <w:sz w:val="20"/>
          <w:szCs w:val="20"/>
        </w:rPr>
        <w:t>5</w:t>
      </w:r>
      <w:r w:rsidRPr="00210615"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  <w:r w:rsidR="00EF747A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="00EF747A" w:rsidRPr="00447DB7">
        <w:rPr>
          <w:rFonts w:ascii="Courier New" w:hAnsi="Courier New" w:cs="Courier New"/>
          <w:color w:val="000000"/>
          <w:sz w:val="20"/>
          <w:szCs w:val="20"/>
        </w:rPr>
        <w:t>(</w:t>
      </w:r>
      <w:r w:rsidR="00EF747A"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="00EF747A" w:rsidRPr="00447DB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03BFEC" w14:textId="27115F05" w:rsidR="00EF747A" w:rsidRPr="00447DB7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7DB7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8E68598" w14:textId="77777777" w:rsidR="00EF747A" w:rsidRPr="00447DB7" w:rsidRDefault="00EF74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9FEF4A" w14:textId="77777777" w:rsidR="00EF747A" w:rsidRPr="009B1292" w:rsidRDefault="00EF747A">
      <w:pPr>
        <w:rPr>
          <w:rFonts w:ascii="Times New Roman" w:hAnsi="Times New Roman" w:cs="Times New Roman"/>
          <w:sz w:val="28"/>
          <w:szCs w:val="28"/>
        </w:rPr>
      </w:pPr>
      <w:r w:rsidRPr="00447DB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9B1292">
        <w:rPr>
          <w:rFonts w:ascii="Times New Roman" w:hAnsi="Times New Roman" w:cs="Times New Roman"/>
          <w:sz w:val="28"/>
          <w:szCs w:val="28"/>
        </w:rPr>
        <w:t>:</w:t>
      </w:r>
    </w:p>
    <w:p w14:paraId="78AB9FE7" w14:textId="51E9E95A" w:rsidR="00EF747A" w:rsidRPr="009B1292" w:rsidRDefault="00EF747A">
      <w:pPr>
        <w:rPr>
          <w:rFonts w:ascii="Courier New" w:hAnsi="Courier New" w:cs="Courier New"/>
          <w:color w:val="0000FF"/>
          <w:sz w:val="20"/>
          <w:szCs w:val="20"/>
        </w:rPr>
      </w:pP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z</w:t>
      </w:r>
      <w:r w:rsidRPr="009B1292">
        <w:rPr>
          <w:rFonts w:ascii="Courier New" w:hAnsi="Courier New" w:cs="Courier New"/>
          <w:color w:val="0000FF"/>
          <w:sz w:val="20"/>
          <w:szCs w:val="20"/>
        </w:rPr>
        <w:t>1.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txt</w:t>
      </w:r>
      <w:r w:rsidRPr="009B1292">
        <w:rPr>
          <w:rFonts w:ascii="Courier New" w:hAnsi="Courier New" w:cs="Courier New"/>
          <w:color w:val="0000FF"/>
          <w:sz w:val="20"/>
          <w:szCs w:val="20"/>
        </w:rPr>
        <w:tab/>
      </w:r>
      <w:r w:rsidRPr="009B1292">
        <w:rPr>
          <w:rFonts w:ascii="Courier New" w:hAnsi="Courier New" w:cs="Courier New"/>
          <w:color w:val="0000FF"/>
          <w:sz w:val="20"/>
          <w:szCs w:val="20"/>
        </w:rPr>
        <w:tab/>
      </w:r>
    </w:p>
    <w:p w14:paraId="6B225FB2" w14:textId="60770AE5" w:rsidR="00EF747A" w:rsidRDefault="00EF747A">
      <w:pPr>
        <w:rPr>
          <w:rFonts w:ascii="Times New Roman" w:hAnsi="Times New Roman" w:cs="Times New Roman"/>
          <w:sz w:val="28"/>
          <w:szCs w:val="28"/>
        </w:rPr>
      </w:pPr>
      <w:r w:rsidRPr="009B1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    1   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14:paraId="20BE1665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-3   -3   -2           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76DD55E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3    0    2</w:t>
      </w:r>
    </w:p>
    <w:p w14:paraId="15AA0CB2" w14:textId="00182187" w:rsidR="00210615" w:rsidRPr="00447DB7" w:rsidRDefault="00447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Произведение минимального элемента на сумму положительных=</w:t>
      </w:r>
      <w:r w:rsidRPr="00447D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0615" w:rsidRPr="00447DB7">
        <w:rPr>
          <w:rFonts w:ascii="Times New Roman" w:hAnsi="Times New Roman" w:cs="Times New Roman"/>
          <w:sz w:val="28"/>
          <w:szCs w:val="28"/>
        </w:rPr>
        <w:t>-33</w:t>
      </w:r>
    </w:p>
    <w:p w14:paraId="0B9F453A" w14:textId="77777777" w:rsidR="00EF747A" w:rsidRDefault="00EF747A" w:rsidP="009B1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3:</w:t>
      </w:r>
      <w:r>
        <w:rPr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14:paraId="782F7FE2" w14:textId="77777777" w:rsidR="00EF747A" w:rsidRPr="000B0576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0B05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149FBA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 K23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4948B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C77235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92B2E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14:paraId="73E6A8C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i,j: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E5B81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smax,sum, stolbmax: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D4B2B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7D8ADF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assign(f,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'r3.txt'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957E1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rewrite(f);</w:t>
      </w:r>
    </w:p>
    <w:p w14:paraId="68142BF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smax := -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E8D37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stolbmax :=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046EE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01FF12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34745A5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EB9786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C4D740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a[i,j]:=random(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699573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write(f, a[i,j]: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97333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95C2E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writeln (f);</w:t>
      </w:r>
    </w:p>
    <w:p w14:paraId="226277D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9CA39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23B9C1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begin</w:t>
      </w:r>
    </w:p>
    <w:p w14:paraId="33DFCA7D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:=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67F6B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E7104D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60D308E3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sum := sum + a[i,j];</w:t>
      </w:r>
    </w:p>
    <w:p w14:paraId="1B08DE6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&gt; smax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E4A065E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38E306E9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smax := sum;</w:t>
      </w:r>
    </w:p>
    <w:p w14:paraId="788CEC69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stolbmax := j;</w:t>
      </w:r>
    </w:p>
    <w:p w14:paraId="51567B3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C0FB29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70577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43D86EE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24A6A8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writeln(f,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Столбец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,stolbmax,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', 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,smax);</w:t>
      </w:r>
    </w:p>
    <w:p w14:paraId="561A611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close(f);</w:t>
      </w:r>
    </w:p>
    <w:p w14:paraId="4D0B4B9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45603F2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632D02" w14:textId="77777777" w:rsidR="00EF747A" w:rsidRPr="009C7E8B" w:rsidRDefault="00EF747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Ответ</w:t>
      </w:r>
      <w:r w:rsidRPr="009C7E8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FC272E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r3.txt</w:t>
      </w:r>
    </w:p>
    <w:p w14:paraId="51BEE534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0    0    5    2    8    7    5    9    0    7</w:t>
      </w:r>
    </w:p>
    <w:p w14:paraId="236BDB34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3    3    6    3    9    3    9    1    7    1</w:t>
      </w:r>
    </w:p>
    <w:p w14:paraId="7BC50F29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6    2    2    2    5    7    7    9    0    5</w:t>
      </w:r>
    </w:p>
    <w:p w14:paraId="51E39DB7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7    7    4    2    7    2    8    8    5    8</w:t>
      </w:r>
    </w:p>
    <w:p w14:paraId="24265F35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8    3    6    1    3    7    9    6    0    4</w:t>
      </w:r>
    </w:p>
    <w:p w14:paraId="6F1F330B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F60F14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Столбец = 7, сумма = 38</w:t>
      </w:r>
    </w:p>
    <w:p w14:paraId="6CAD4343" w14:textId="77777777" w:rsidR="00EF747A" w:rsidRDefault="00EF747A" w:rsidP="009B12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FA48BE" w14:textId="2DFA07A6" w:rsidR="00EF747A" w:rsidRDefault="00EF747A" w:rsidP="009B12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4: </w:t>
      </w:r>
      <w:r>
        <w:rPr>
          <w:rFonts w:ascii="Times New Roman" w:hAnsi="Times New Roman" w:cs="Times New Roman"/>
          <w:sz w:val="28"/>
          <w:szCs w:val="28"/>
        </w:rPr>
        <w:t>Найти сумму положительных (P) и количество отрицательных (О) элементов массива Z(7) и минимальный элемент второго столбца матрицы В(2,3) и вывести значения элементов массива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C56DFA" w14:textId="77777777" w:rsidR="00EF747A" w:rsidRPr="009C7E8B" w:rsidRDefault="00EF747A">
      <w:pP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-US"/>
        </w:rPr>
      </w:pPr>
      <w:r w:rsidRPr="009C7E8B">
        <w:rPr>
          <w:b/>
          <w:bCs/>
          <w:i/>
          <w:iCs/>
          <w:sz w:val="28"/>
          <w:szCs w:val="28"/>
          <w:lang w:val="en-US"/>
        </w:rPr>
        <w:t>a = 2,5·10</w:t>
      </w:r>
      <w:r w:rsidRPr="009C7E8B">
        <w:rPr>
          <w:b/>
          <w:bCs/>
          <w:i/>
          <w:iCs/>
          <w:sz w:val="28"/>
          <w:szCs w:val="28"/>
          <w:vertAlign w:val="superscript"/>
          <w:lang w:val="en-US"/>
        </w:rPr>
        <w:t>-3</w:t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-US"/>
        </w:rPr>
        <w:tab/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-US"/>
        </w:rPr>
        <w:tab/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-US"/>
        </w:rPr>
        <w:tab/>
      </w:r>
    </w:p>
    <w:p w14:paraId="5218D833" w14:textId="77777777" w:rsidR="00EF747A" w:rsidRPr="009C7E8B" w:rsidRDefault="00EF747A">
      <w:pPr>
        <w:rPr>
          <w:b/>
          <w:bCs/>
          <w:i/>
          <w:iCs/>
          <w:sz w:val="28"/>
          <w:szCs w:val="28"/>
          <w:lang w:val="en-US"/>
        </w:rPr>
      </w:pPr>
      <w:r w:rsidRPr="009C7E8B">
        <w:rPr>
          <w:b/>
          <w:bCs/>
          <w:i/>
          <w:iCs/>
          <w:sz w:val="28"/>
          <w:szCs w:val="28"/>
          <w:lang w:val="en-US"/>
        </w:rPr>
        <w:t>c = 175</w:t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9C7E8B">
        <w:rPr>
          <w:b/>
          <w:bCs/>
          <w:i/>
          <w:iCs/>
          <w:sz w:val="28"/>
          <w:szCs w:val="28"/>
          <w:lang w:val="en-US"/>
        </w:rPr>
        <w:t>Z</w:t>
      </w:r>
      <w:r w:rsidRPr="009C7E8B">
        <w:rPr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9C7E8B">
        <w:rPr>
          <w:b/>
          <w:bCs/>
          <w:i/>
          <w:iCs/>
          <w:sz w:val="28"/>
          <w:szCs w:val="28"/>
          <w:lang w:val="en-US"/>
        </w:rPr>
        <w:t>= -2, 3, 12, -7, -18, 27, -10</w:t>
      </w:r>
    </w:p>
    <w:p w14:paraId="1E2B0834" w14:textId="77777777" w:rsidR="00EF747A" w:rsidRPr="009C7E8B" w:rsidRDefault="00EF747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C7E8B">
        <w:rPr>
          <w:b/>
          <w:bCs/>
          <w:i/>
          <w:iCs/>
          <w:sz w:val="28"/>
          <w:szCs w:val="28"/>
          <w:lang w:val="en-US"/>
        </w:rPr>
        <w:t>K = 8</w:t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</w:p>
    <w:p w14:paraId="73E6670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 K23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0BD4A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05EA0BC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z: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1..7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D25D2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=((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6.1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), (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7.2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10.3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0.6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674BAFA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9E6C7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B3E00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2.5e-03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A7563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A39A1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15AD52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1..7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AFCB2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7711616B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D3464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sumpol, o, min: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3CB85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878964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assign(f,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'z4.txt'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2A164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rewrite(f);</w:t>
      </w:r>
    </w:p>
    <w:p w14:paraId="5AA6997B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o:=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5AFA2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sumpol:=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3B3DF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8C46B5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7255ECB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z[i]&gt;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sumpol:= sumpol + z[i];</w:t>
      </w:r>
    </w:p>
    <w:p w14:paraId="656851E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z[i]&lt;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o:= o +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1BB25C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965547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'Сумма положительных эл-ов z'</w:t>
      </w:r>
      <w:r>
        <w:rPr>
          <w:rFonts w:ascii="Courier New" w:hAnsi="Courier New" w:cs="Courier New"/>
          <w:color w:val="000000"/>
          <w:sz w:val="20"/>
          <w:szCs w:val="20"/>
        </w:rPr>
        <w:t>,sumpol);</w:t>
      </w:r>
    </w:p>
    <w:p w14:paraId="1D526753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отрицательных эл-ов z'</w:t>
      </w:r>
      <w:r>
        <w:rPr>
          <w:rFonts w:ascii="Courier New" w:hAnsi="Courier New" w:cs="Courier New"/>
          <w:color w:val="000000"/>
          <w:sz w:val="20"/>
          <w:szCs w:val="20"/>
        </w:rPr>
        <w:t>,o);</w:t>
      </w:r>
    </w:p>
    <w:p w14:paraId="7D52AF8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8246F6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8D1FC5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14:paraId="0ACB35A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min:=b[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0D5440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min&gt; b[i,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min:= b[i,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09F483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A1212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815BC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EAA2C9E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17E8F0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F40D888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x[i]:=  sqrt(sumpol)/(o+a*c)+min*k*k+z[i];</w:t>
      </w:r>
    </w:p>
    <w:p w14:paraId="45BF919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141A3A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writeln(f,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'x[i]= '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 x[i]);</w:t>
      </w:r>
    </w:p>
    <w:p w14:paraId="2E2F136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0948C9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3A417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close(f);</w:t>
      </w:r>
    </w:p>
    <w:p w14:paraId="0FEDD157" w14:textId="77777777" w:rsidR="00EF747A" w:rsidRPr="009C7E8B" w:rsidRDefault="00EF747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184B40D" w14:textId="77777777" w:rsidR="00EF747A" w:rsidRPr="009C7E8B" w:rsidRDefault="00EF747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FC1F1A" w14:textId="77777777" w:rsidR="00EF747A" w:rsidRPr="009C7E8B" w:rsidRDefault="00EF747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Ответ</w:t>
      </w:r>
      <w:r w:rsidRPr="009C7E8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542141E" w14:textId="77777777" w:rsidR="00EF747A" w:rsidRPr="009C7E8B" w:rsidRDefault="00EF747A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z4.txt</w:t>
      </w:r>
    </w:p>
    <w:p w14:paraId="130A9D6A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lastRenderedPageBreak/>
        <w:t>x[i]= 95.4604486080919</w:t>
      </w:r>
    </w:p>
    <w:p w14:paraId="1945AF2C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>x[i]= 100.460448608092</w:t>
      </w:r>
    </w:p>
    <w:p w14:paraId="215DDF49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>x[i]= 109.460448608092</w:t>
      </w:r>
    </w:p>
    <w:p w14:paraId="294BC51E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>x[i]= 90.4604486080919</w:t>
      </w:r>
    </w:p>
    <w:p w14:paraId="5AD5E251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>x[i]= 79.4604486080919</w:t>
      </w:r>
    </w:p>
    <w:p w14:paraId="5A583622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>x[i]= 124.460448608092</w:t>
      </w:r>
    </w:p>
    <w:p w14:paraId="0521A819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x[i]= 87.4604486080919</w:t>
      </w:r>
    </w:p>
    <w:p w14:paraId="773A7037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</w:p>
    <w:p w14:paraId="17EFE379" w14:textId="77777777" w:rsidR="00EF747A" w:rsidRDefault="00EF74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2= Задание 4.</w:t>
      </w:r>
    </w:p>
    <w:p w14:paraId="68F6453D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CB1C69" w14:textId="77777777" w:rsidR="00EF747A" w:rsidRDefault="00EF747A" w:rsidP="009B12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D0DCD85" w14:textId="77777777" w:rsidR="00EF747A" w:rsidRDefault="00EF747A" w:rsidP="009B12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было изучено составление программ с использованием двумерных массивов и файлов.</w:t>
      </w:r>
    </w:p>
    <w:p w14:paraId="45925E4D" w14:textId="77777777" w:rsidR="00EF747A" w:rsidRDefault="00EF74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F747A" w:rsidSect="00EF74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  <w:noEndnote/>
      <w:titlePg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148944" w16cid:durableId="223AF1DD"/>
  <w16cid:commentId w16cid:paraId="44601437" w16cid:durableId="223AF31D"/>
  <w16cid:commentId w16cid:paraId="34F45407" w16cid:durableId="223AF41D"/>
  <w16cid:commentId w16cid:paraId="1C48666A" w16cid:durableId="223AF48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6EF94" w14:textId="77777777" w:rsidR="00AB120D" w:rsidRDefault="00AB120D" w:rsidP="00EF747A">
      <w:pPr>
        <w:spacing w:after="0" w:line="240" w:lineRule="auto"/>
      </w:pPr>
      <w:r>
        <w:separator/>
      </w:r>
    </w:p>
  </w:endnote>
  <w:endnote w:type="continuationSeparator" w:id="0">
    <w:p w14:paraId="791AEE33" w14:textId="77777777" w:rsidR="00AB120D" w:rsidRDefault="00AB120D" w:rsidP="00EF7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91CB3" w14:textId="77777777" w:rsidR="00EF747A" w:rsidRDefault="00EF747A">
    <w:pPr>
      <w:widowControl w:val="0"/>
      <w:spacing w:after="0" w:line="240" w:lineRule="auto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F532E" w14:textId="71F5138B" w:rsidR="00EF747A" w:rsidRDefault="00711FFE">
    <w:pPr>
      <w:pStyle w:val="a9"/>
      <w:jc w:val="right"/>
    </w:pPr>
    <w:r>
      <w:fldChar w:fldCharType="begin"/>
    </w:r>
    <w:r>
      <w:instrText xml:space="preserve">PAGE  \* MERGEFORMAT </w:instrText>
    </w:r>
    <w:r>
      <w:fldChar w:fldCharType="separate"/>
    </w:r>
    <w:r w:rsidR="009B1292">
      <w:rPr>
        <w:noProof/>
      </w:rPr>
      <w:t>7</w:t>
    </w:r>
    <w:r>
      <w:fldChar w:fldCharType="end"/>
    </w:r>
  </w:p>
  <w:p w14:paraId="57B6D657" w14:textId="77777777" w:rsidR="00EF747A" w:rsidRDefault="00EF747A">
    <w:pPr>
      <w:pStyle w:val="a9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A9E8" w14:textId="77777777" w:rsidR="00EF747A" w:rsidRDefault="00EF747A">
    <w:pPr>
      <w:widowControl w:val="0"/>
      <w:spacing w:after="0" w:line="240" w:lineRule="auto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67940" w14:textId="77777777" w:rsidR="00AB120D" w:rsidRDefault="00AB120D" w:rsidP="00EF747A">
      <w:pPr>
        <w:spacing w:after="0" w:line="240" w:lineRule="auto"/>
      </w:pPr>
      <w:r>
        <w:separator/>
      </w:r>
    </w:p>
  </w:footnote>
  <w:footnote w:type="continuationSeparator" w:id="0">
    <w:p w14:paraId="30BEA804" w14:textId="77777777" w:rsidR="00AB120D" w:rsidRDefault="00AB120D" w:rsidP="00EF7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6C825" w14:textId="77777777" w:rsidR="00EF747A" w:rsidRDefault="00EF747A">
    <w:pPr>
      <w:widowControl w:val="0"/>
      <w:spacing w:after="0" w:line="240" w:lineRule="aut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EA8B0" w14:textId="77777777" w:rsidR="00EF747A" w:rsidRDefault="00EF747A">
    <w:pPr>
      <w:widowControl w:val="0"/>
      <w:spacing w:after="0" w:line="240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4E9C7" w14:textId="77777777" w:rsidR="00EF747A" w:rsidRDefault="00EF747A">
    <w:pPr>
      <w:widowControl w:val="0"/>
      <w:spacing w:after="0" w:line="24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14174"/>
    <w:multiLevelType w:val="multilevel"/>
    <w:tmpl w:val="0C695E4A"/>
    <w:lvl w:ilvl="0">
      <w:numFmt w:val="bullet"/>
      <w:lvlText w:val="%s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8"/>
        <w:szCs w:val="28"/>
      </w:rPr>
    </w:lvl>
    <w:lvl w:ilvl="1">
      <w:numFmt w:val="bullet"/>
      <w:lvlText w:val="%s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24"/>
        <w:szCs w:val="24"/>
      </w:rPr>
    </w:lvl>
    <w:lvl w:ilvl="2">
      <w:numFmt w:val="bullet"/>
      <w:lvlText w:val="%s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4"/>
        <w:szCs w:val="24"/>
      </w:rPr>
    </w:lvl>
    <w:lvl w:ilvl="3">
      <w:numFmt w:val="bullet"/>
      <w:lvlText w:val="%s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4"/>
        <w:szCs w:val="24"/>
      </w:rPr>
    </w:lvl>
    <w:lvl w:ilvl="4">
      <w:numFmt w:val="bullet"/>
      <w:lvlText w:val="%s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4"/>
        <w:szCs w:val="24"/>
      </w:rPr>
    </w:lvl>
    <w:lvl w:ilvl="5">
      <w:numFmt w:val="bullet"/>
      <w:lvlText w:val="%s"/>
      <w:lvlJc w:val="left"/>
      <w:pPr>
        <w:tabs>
          <w:tab w:val="num" w:pos="4320"/>
        </w:tabs>
        <w:ind w:left="4320" w:hanging="360"/>
      </w:pPr>
      <w:rPr>
        <w:rFonts w:ascii="Arial" w:hAnsi="Arial" w:cs="Arial"/>
        <w:sz w:val="24"/>
        <w:szCs w:val="24"/>
      </w:rPr>
    </w:lvl>
    <w:lvl w:ilvl="6">
      <w:numFmt w:val="bullet"/>
      <w:lvlText w:val="%s"/>
      <w:lvlJc w:val="left"/>
      <w:pPr>
        <w:tabs>
          <w:tab w:val="num" w:pos="5040"/>
        </w:tabs>
        <w:ind w:left="5040" w:hanging="360"/>
      </w:pPr>
      <w:rPr>
        <w:rFonts w:ascii="Arial" w:hAnsi="Arial" w:cs="Arial"/>
        <w:sz w:val="24"/>
        <w:szCs w:val="24"/>
      </w:rPr>
    </w:lvl>
    <w:lvl w:ilvl="7">
      <w:numFmt w:val="bullet"/>
      <w:lvlText w:val="%s"/>
      <w:lvlJc w:val="left"/>
      <w:pPr>
        <w:tabs>
          <w:tab w:val="num" w:pos="5760"/>
        </w:tabs>
        <w:ind w:left="5760" w:hanging="360"/>
      </w:pPr>
      <w:rPr>
        <w:rFonts w:ascii="Arial" w:hAnsi="Arial" w:cs="Arial"/>
        <w:sz w:val="24"/>
        <w:szCs w:val="24"/>
      </w:rPr>
    </w:lvl>
    <w:lvl w:ilvl="8">
      <w:numFmt w:val="bullet"/>
      <w:lvlText w:val="%s"/>
      <w:lvlJc w:val="left"/>
      <w:pPr>
        <w:tabs>
          <w:tab w:val="num" w:pos="6480"/>
        </w:tabs>
        <w:ind w:left="6480" w:hanging="360"/>
      </w:pPr>
      <w:rPr>
        <w:rFonts w:ascii="Arial" w:hAnsi="Arial" w:cs="Arial"/>
        <w:sz w:val="24"/>
        <w:szCs w:val="24"/>
      </w:rPr>
    </w:lvl>
  </w:abstractNum>
  <w:abstractNum w:abstractNumId="1" w15:restartNumberingAfterBreak="0">
    <w:nsid w:val="69171141"/>
    <w:multiLevelType w:val="multilevel"/>
    <w:tmpl w:val="23824D73"/>
    <w:lvl w:ilvl="0">
      <w:numFmt w:val="bullet"/>
      <w:lvlText w:val="%s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8"/>
        <w:szCs w:val="28"/>
      </w:rPr>
    </w:lvl>
    <w:lvl w:ilvl="1">
      <w:numFmt w:val="bullet"/>
      <w:lvlText w:val="%s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24"/>
        <w:szCs w:val="24"/>
      </w:rPr>
    </w:lvl>
    <w:lvl w:ilvl="2">
      <w:numFmt w:val="bullet"/>
      <w:lvlText w:val="%s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4"/>
        <w:szCs w:val="24"/>
      </w:rPr>
    </w:lvl>
    <w:lvl w:ilvl="3">
      <w:numFmt w:val="bullet"/>
      <w:lvlText w:val="%s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4"/>
        <w:szCs w:val="24"/>
      </w:rPr>
    </w:lvl>
    <w:lvl w:ilvl="4">
      <w:numFmt w:val="bullet"/>
      <w:lvlText w:val="%s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4"/>
        <w:szCs w:val="24"/>
      </w:rPr>
    </w:lvl>
    <w:lvl w:ilvl="5">
      <w:numFmt w:val="bullet"/>
      <w:lvlText w:val="%s"/>
      <w:lvlJc w:val="left"/>
      <w:pPr>
        <w:tabs>
          <w:tab w:val="num" w:pos="4320"/>
        </w:tabs>
        <w:ind w:left="4320" w:hanging="360"/>
      </w:pPr>
      <w:rPr>
        <w:rFonts w:ascii="Arial" w:hAnsi="Arial" w:cs="Arial"/>
        <w:sz w:val="24"/>
        <w:szCs w:val="24"/>
      </w:rPr>
    </w:lvl>
    <w:lvl w:ilvl="6">
      <w:numFmt w:val="bullet"/>
      <w:lvlText w:val="%s"/>
      <w:lvlJc w:val="left"/>
      <w:pPr>
        <w:tabs>
          <w:tab w:val="num" w:pos="5040"/>
        </w:tabs>
        <w:ind w:left="5040" w:hanging="360"/>
      </w:pPr>
      <w:rPr>
        <w:rFonts w:ascii="Arial" w:hAnsi="Arial" w:cs="Arial"/>
        <w:sz w:val="24"/>
        <w:szCs w:val="24"/>
      </w:rPr>
    </w:lvl>
    <w:lvl w:ilvl="7">
      <w:numFmt w:val="bullet"/>
      <w:lvlText w:val="%s"/>
      <w:lvlJc w:val="left"/>
      <w:pPr>
        <w:tabs>
          <w:tab w:val="num" w:pos="5760"/>
        </w:tabs>
        <w:ind w:left="5760" w:hanging="360"/>
      </w:pPr>
      <w:rPr>
        <w:rFonts w:ascii="Arial" w:hAnsi="Arial" w:cs="Arial"/>
        <w:sz w:val="24"/>
        <w:szCs w:val="24"/>
      </w:rPr>
    </w:lvl>
    <w:lvl w:ilvl="8">
      <w:numFmt w:val="bullet"/>
      <w:lvlText w:val="%s"/>
      <w:lvlJc w:val="left"/>
      <w:pPr>
        <w:tabs>
          <w:tab w:val="num" w:pos="6480"/>
        </w:tabs>
        <w:ind w:left="6480" w:hanging="360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747A"/>
    <w:rsid w:val="000B0576"/>
    <w:rsid w:val="00210615"/>
    <w:rsid w:val="002638CE"/>
    <w:rsid w:val="0038140C"/>
    <w:rsid w:val="00447DB7"/>
    <w:rsid w:val="005F4F41"/>
    <w:rsid w:val="00642707"/>
    <w:rsid w:val="00676528"/>
    <w:rsid w:val="00711FFE"/>
    <w:rsid w:val="0082030D"/>
    <w:rsid w:val="00866961"/>
    <w:rsid w:val="00897FF0"/>
    <w:rsid w:val="009B1292"/>
    <w:rsid w:val="009C7E8B"/>
    <w:rsid w:val="00AB120D"/>
    <w:rsid w:val="00AF455F"/>
    <w:rsid w:val="00E74FB0"/>
    <w:rsid w:val="00E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1AE123"/>
  <w15:docId w15:val="{76E16122-9645-42D2-9D1D-8CC505C4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adjustRightInd w:val="0"/>
      <w:spacing w:after="200" w:line="276" w:lineRule="auto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rPr>
      <w:rFonts w:ascii="Arial" w:hAnsi="Arial" w:cs="Arial"/>
      <w:color w:val="808080"/>
      <w:lang w:val="ru-RU"/>
    </w:rPr>
  </w:style>
  <w:style w:type="paragraph" w:styleId="a4">
    <w:name w:val="Balloon Text"/>
    <w:basedOn w:val="a"/>
    <w:link w:val="a5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F747A"/>
    <w:rPr>
      <w:rFonts w:ascii="Times New Roman" w:hAnsi="Times New Roman" w:cs="Times New Roman"/>
      <w:sz w:val="0"/>
      <w:szCs w:val="0"/>
    </w:rPr>
  </w:style>
  <w:style w:type="character" w:customStyle="1" w:styleId="a5">
    <w:name w:val="Текст выноски Знак"/>
    <w:link w:val="a4"/>
    <w:uiPriority w:val="99"/>
    <w:rPr>
      <w:rFonts w:ascii="Tahoma" w:hAnsi="Tahoma" w:cs="Tahoma"/>
      <w:sz w:val="16"/>
      <w:szCs w:val="16"/>
      <w:lang w:val="ru-RU"/>
    </w:rPr>
  </w:style>
  <w:style w:type="paragraph" w:styleId="a6">
    <w:name w:val="List Paragraph"/>
    <w:basedOn w:val="a"/>
    <w:uiPriority w:val="99"/>
    <w:qFormat/>
    <w:pPr>
      <w:ind w:left="720"/>
    </w:p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uiPriority w:val="99"/>
    <w:semiHidden/>
    <w:rsid w:val="00EF747A"/>
    <w:rPr>
      <w:rFonts w:ascii="Calibri" w:hAnsi="Calibri" w:cs="Calibri"/>
    </w:rPr>
  </w:style>
  <w:style w:type="character" w:customStyle="1" w:styleId="a8">
    <w:name w:val="Верхний колонтитул Знак"/>
    <w:link w:val="a7"/>
    <w:uiPriority w:val="99"/>
    <w:rPr>
      <w:sz w:val="22"/>
      <w:szCs w:val="22"/>
      <w:lang w:val="ru-RU"/>
    </w:r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uiPriority w:val="99"/>
    <w:semiHidden/>
    <w:rsid w:val="00EF747A"/>
    <w:rPr>
      <w:rFonts w:ascii="Calibri" w:hAnsi="Calibri" w:cs="Calibri"/>
    </w:rPr>
  </w:style>
  <w:style w:type="character" w:customStyle="1" w:styleId="aa">
    <w:name w:val="Нижний колонтитул Знак"/>
    <w:link w:val="a9"/>
    <w:uiPriority w:val="99"/>
    <w:rPr>
      <w:sz w:val="22"/>
      <w:szCs w:val="22"/>
      <w:lang w:val="ru-RU"/>
    </w:rPr>
  </w:style>
  <w:style w:type="paragraph" w:customStyle="1" w:styleId="2">
    <w:name w:val="заголовок 2"/>
    <w:basedOn w:val="a"/>
    <w:next w:val="a"/>
    <w:uiPriority w:val="99"/>
    <w:pPr>
      <w:keepNext/>
      <w:spacing w:after="0" w:line="240" w:lineRule="auto"/>
      <w:ind w:firstLine="720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ab">
    <w:name w:val="Normal (Web)"/>
    <w:basedOn w:val="a"/>
    <w:uiPriority w:val="99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character" w:styleId="ac">
    <w:name w:val="annotation reference"/>
    <w:uiPriority w:val="99"/>
    <w:rPr>
      <w:rFonts w:ascii="Arial" w:hAnsi="Arial" w:cs="Arial"/>
      <w:sz w:val="16"/>
      <w:szCs w:val="16"/>
      <w:lang w:val="ru-RU"/>
    </w:rPr>
  </w:style>
  <w:style w:type="paragraph" w:styleId="ad">
    <w:name w:val="annotation text"/>
    <w:basedOn w:val="a"/>
    <w:link w:val="ae"/>
    <w:uiPriority w:val="9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EF747A"/>
    <w:rPr>
      <w:rFonts w:ascii="Calibri" w:hAnsi="Calibri" w:cs="Calibri"/>
      <w:sz w:val="20"/>
      <w:szCs w:val="20"/>
    </w:rPr>
  </w:style>
  <w:style w:type="character" w:customStyle="1" w:styleId="ae">
    <w:name w:val="Текст примечания Знак"/>
    <w:link w:val="ad"/>
    <w:uiPriority w:val="99"/>
    <w:rPr>
      <w:sz w:val="24"/>
      <w:szCs w:val="24"/>
      <w:lang w:val="ru-RU"/>
    </w:rPr>
  </w:style>
  <w:style w:type="paragraph" w:styleId="af">
    <w:name w:val="annotation subject"/>
    <w:basedOn w:val="ad"/>
    <w:next w:val="ad"/>
    <w:link w:val="af0"/>
    <w:uiPriority w:val="99"/>
    <w:rPr>
      <w:b/>
      <w:bCs/>
    </w:rPr>
  </w:style>
  <w:style w:type="character" w:customStyle="1" w:styleId="CommentSubjectChar">
    <w:name w:val="Comment Subject Char"/>
    <w:uiPriority w:val="99"/>
    <w:semiHidden/>
    <w:rsid w:val="00EF747A"/>
    <w:rPr>
      <w:rFonts w:ascii="Calibri" w:hAnsi="Calibri" w:cs="Calibri"/>
      <w:b/>
      <w:bCs/>
      <w:sz w:val="20"/>
      <w:szCs w:val="20"/>
      <w:lang w:val="ru-RU"/>
    </w:rPr>
  </w:style>
  <w:style w:type="character" w:customStyle="1" w:styleId="af0">
    <w:name w:val="Тема примечания Знак"/>
    <w:link w:val="af"/>
    <w:uiPriority w:val="99"/>
    <w:rPr>
      <w:b/>
      <w:bCs/>
      <w:sz w:val="24"/>
      <w:szCs w:val="24"/>
      <w:lang w:val="ru-RU"/>
    </w:rPr>
  </w:style>
  <w:style w:type="character" w:styleId="af1">
    <w:name w:val="Hyperlink"/>
    <w:uiPriority w:val="99"/>
    <w:rPr>
      <w:rFonts w:ascii="Arial" w:hAnsi="Arial" w:cs="Arial"/>
      <w:color w:val="0000FF"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s://acmp.ru/article.asp?id_text=51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ФедерацииМинистерство образования и науки Российской ФедерацииМинистерство образования и науки Российской ФедерацииМинистерство образования и науки Российской Федерации</vt:lpstr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ФедерацииМинистерство образования и науки Российской ФедерацииМинистерство образования и науки Российской ФедерацииМинистерство образования и науки Российской Федерации</dc:title>
  <dc:subject/>
  <dc:creator>Marina V. Mitrofanova</dc:creator>
  <cp:keywords/>
  <dc:description/>
  <cp:lastModifiedBy>Home</cp:lastModifiedBy>
  <cp:revision>10</cp:revision>
  <dcterms:created xsi:type="dcterms:W3CDTF">2020-04-10T06:21:00Z</dcterms:created>
  <dcterms:modified xsi:type="dcterms:W3CDTF">2020-05-23T17:46:00Z</dcterms:modified>
</cp:coreProperties>
</file>