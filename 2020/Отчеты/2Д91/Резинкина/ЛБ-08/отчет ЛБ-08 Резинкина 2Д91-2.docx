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8734B" w:rsidRPr="0068734B" w:rsidRDefault="0068734B" w:rsidP="0068734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СОСТАВЛЕНИЕ ПРОГРАММ С ИСПОЛЬЗОВАНИЕМ</w:t>
      </w:r>
      <w:r w:rsidRPr="0068734B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МАССИВОВ КАК ФОРМАЛЬНЫХ ПАРАМЕТРОВ П</w:t>
      </w:r>
      <w:r w:rsidR="003A2786">
        <w:rPr>
          <w:rFonts w:ascii="Times New Roman" w:hAnsi="Times New Roman"/>
          <w:b/>
          <w:bCs/>
          <w:sz w:val="24"/>
          <w:szCs w:val="24"/>
        </w:rPr>
        <w:t>ОДП</w:t>
      </w:r>
      <w:r>
        <w:rPr>
          <w:rFonts w:ascii="Times New Roman" w:hAnsi="Times New Roman"/>
          <w:b/>
          <w:bCs/>
          <w:sz w:val="24"/>
          <w:szCs w:val="24"/>
        </w:rPr>
        <w:t>РОГРАММ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B164E1">
        <w:rPr>
          <w:rFonts w:ascii="Times New Roman" w:hAnsi="Times New Roman"/>
          <w:sz w:val="24"/>
          <w:szCs w:val="24"/>
        </w:rPr>
        <w:t xml:space="preserve"> 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B164E1">
        <w:rPr>
          <w:rFonts w:ascii="Times New Roman" w:hAnsi="Times New Roman"/>
          <w:sz w:val="24"/>
          <w:szCs w:val="24"/>
          <w:u w:val="single"/>
        </w:rPr>
        <w:t>2Д91</w:t>
      </w:r>
      <w:r w:rsidR="007A2844">
        <w:rPr>
          <w:rFonts w:ascii="Times New Roman" w:hAnsi="Times New Roman"/>
          <w:sz w:val="24"/>
          <w:szCs w:val="24"/>
        </w:rPr>
        <w:tab/>
      </w:r>
      <w:r w:rsidR="00B164E1">
        <w:rPr>
          <w:rFonts w:ascii="Times New Roman" w:hAnsi="Times New Roman"/>
          <w:sz w:val="24"/>
          <w:szCs w:val="24"/>
        </w:rPr>
        <w:t xml:space="preserve">             </w:t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68734B">
        <w:rPr>
          <w:rFonts w:ascii="Times New Roman" w:hAnsi="Times New Roman"/>
          <w:sz w:val="24"/>
          <w:szCs w:val="24"/>
        </w:rPr>
        <w:t xml:space="preserve">Е.А. </w:t>
      </w:r>
      <w:proofErr w:type="spellStart"/>
      <w:r w:rsidR="0068734B">
        <w:rPr>
          <w:rFonts w:ascii="Times New Roman" w:hAnsi="Times New Roman"/>
          <w:sz w:val="24"/>
          <w:szCs w:val="24"/>
        </w:rPr>
        <w:t>Резинкина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6A4E03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   апреля  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4E44F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0" w:author="пк" w:date="2020-04-13T14:15:00Z">
          <w:pPr>
            <w:spacing w:after="0" w:line="360" w:lineRule="auto"/>
            <w:jc w:val="both"/>
          </w:pPr>
        </w:pPrChange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A2786">
        <w:rPr>
          <w:rFonts w:ascii="Times New Roman" w:hAnsi="Times New Roman"/>
          <w:sz w:val="28"/>
          <w:szCs w:val="28"/>
        </w:rPr>
        <w:t xml:space="preserve"> изучить теорию, выполнить задания, составив программы с использованием массивов как формальных параметров подпрограмм.</w:t>
      </w:r>
    </w:p>
    <w:p w:rsidR="00411E1D" w:rsidRDefault="00411E1D" w:rsidP="004E44F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  <w:pPrChange w:id="1" w:author="пк" w:date="2020-04-13T14:15:00Z">
          <w:pPr>
            <w:spacing w:after="0" w:line="360" w:lineRule="auto"/>
            <w:ind w:firstLine="567"/>
            <w:jc w:val="center"/>
          </w:pPr>
        </w:pPrChange>
      </w:pPr>
    </w:p>
    <w:p w:rsidR="00311E30" w:rsidRPr="00311E30" w:rsidRDefault="00311E30" w:rsidP="004E44F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  <w:pPrChange w:id="2" w:author="пк" w:date="2020-04-13T14:15:00Z">
          <w:pPr>
            <w:spacing w:after="0" w:line="360" w:lineRule="auto"/>
            <w:ind w:firstLine="567"/>
            <w:jc w:val="center"/>
          </w:pPr>
        </w:pPrChange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3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4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передается то массив</w:t>
      </w:r>
      <w:proofErr w:type="gramStart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 А</w:t>
      </w:r>
      <w:proofErr w:type="gramEnd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5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6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7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бестиповые</w:t>
      </w:r>
      <w:proofErr w:type="spellEnd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 параметры, параметры-массивы, строки открытого типа, процедурные параметры.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8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9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10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:rsidR="003A2786" w:rsidRPr="003A2786" w:rsidRDefault="003A2786" w:rsidP="004E44F9">
      <w:pPr>
        <w:shd w:val="clear" w:color="auto" w:fill="FFFFFF"/>
        <w:spacing w:before="225" w:after="100" w:afterAutospacing="1" w:line="240" w:lineRule="auto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  <w:pPrChange w:id="11" w:author="пк" w:date="2020-04-13T14:15:00Z">
          <w:pPr>
            <w:shd w:val="clear" w:color="auto" w:fill="FFFFFF"/>
            <w:spacing w:before="225" w:after="100" w:afterAutospacing="1" w:line="288" w:lineRule="atLeast"/>
            <w:ind w:left="-284" w:right="525"/>
            <w:jc w:val="both"/>
          </w:pPr>
        </w:pPrChange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Нецелесообразно использовать в качестве параметров-значений массивы больших размеров, так как это приведет к существенным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3A2786" w:rsidRPr="00311E30" w:rsidRDefault="003A2786" w:rsidP="004E44F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  <w:pPrChange w:id="12" w:author="пк" w:date="2020-04-13T14:09:00Z">
          <w:pPr>
            <w:spacing w:after="0" w:line="360" w:lineRule="auto"/>
            <w:ind w:firstLine="567"/>
          </w:pPr>
        </w:pPrChange>
      </w:pPr>
      <w:r>
        <w:rPr>
          <w:rFonts w:ascii="Times New Roman" w:hAnsi="Times New Roman"/>
          <w:b/>
          <w:sz w:val="28"/>
          <w:szCs w:val="28"/>
        </w:rPr>
        <w:t>Задание 1:</w:t>
      </w:r>
    </w:p>
    <w:p w:rsidR="003A2786" w:rsidRPr="003A2786" w:rsidDel="004E44F9" w:rsidRDefault="003A2786" w:rsidP="004E44F9">
      <w:pPr>
        <w:spacing w:after="0" w:line="240" w:lineRule="auto"/>
        <w:ind w:firstLine="567"/>
        <w:jc w:val="both"/>
        <w:rPr>
          <w:del w:id="13" w:author="пк" w:date="2020-04-13T14:14:00Z"/>
          <w:rFonts w:ascii="Times New Roman" w:hAnsi="Times New Roman"/>
          <w:sz w:val="28"/>
          <w:szCs w:val="28"/>
        </w:rPr>
        <w:pPrChange w:id="14" w:author="пк" w:date="2020-04-13T14:09:00Z">
          <w:pPr>
            <w:spacing w:after="0" w:line="360" w:lineRule="auto"/>
            <w:ind w:firstLine="567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 xml:space="preserve">Последовательность элементов задана общей </w:t>
      </w:r>
      <w:commentRangeStart w:id="15"/>
      <w:r w:rsidRPr="003A2786">
        <w:rPr>
          <w:rFonts w:ascii="Times New Roman" w:hAnsi="Times New Roman"/>
          <w:sz w:val="28"/>
          <w:szCs w:val="28"/>
        </w:rPr>
        <w:t>формулой</w:t>
      </w:r>
      <w:commentRangeEnd w:id="15"/>
      <w:r w:rsidR="007A47D4">
        <w:rPr>
          <w:rStyle w:val="ad"/>
        </w:rPr>
        <w:commentReference w:id="15"/>
      </w:r>
      <w:r w:rsidRPr="003A2786">
        <w:rPr>
          <w:rFonts w:ascii="Times New Roman" w:hAnsi="Times New Roman"/>
          <w:sz w:val="28"/>
          <w:szCs w:val="28"/>
        </w:rPr>
        <w:t>:</w:t>
      </w:r>
    </w:p>
    <w:p w:rsidR="003A2786" w:rsidRPr="003A2786" w:rsidRDefault="003A2786" w:rsidP="004E44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6" w:author="пк" w:date="2020-04-13T14:14:00Z">
          <w:pPr>
            <w:spacing w:after="0" w:line="360" w:lineRule="auto"/>
            <w:ind w:firstLine="567"/>
            <w:jc w:val="both"/>
          </w:pPr>
        </w:pPrChange>
      </w:pPr>
      <w:del w:id="17" w:author="пк" w:date="2020-04-13T14:14:00Z">
        <w:r w:rsidRPr="003A2786" w:rsidDel="004E44F9">
          <w:rPr>
            <w:rFonts w:ascii="Times New Roman" w:hAnsi="Times New Roman"/>
            <w:sz w:val="28"/>
            <w:szCs w:val="28"/>
          </w:rPr>
          <w:delText xml:space="preserve"> </w:delText>
        </w:r>
      </w:del>
    </w:p>
    <w:p w:rsidR="003A2786" w:rsidRPr="003A2786" w:rsidDel="004E44F9" w:rsidRDefault="003A2786" w:rsidP="004E44F9">
      <w:pPr>
        <w:spacing w:after="0" w:line="240" w:lineRule="auto"/>
        <w:ind w:firstLine="567"/>
        <w:jc w:val="both"/>
        <w:rPr>
          <w:del w:id="18" w:author="пк" w:date="2020-04-13T14:14:00Z"/>
          <w:rFonts w:ascii="Times New Roman" w:hAnsi="Times New Roman"/>
          <w:sz w:val="28"/>
          <w:szCs w:val="28"/>
          <w:lang w:val="en-US"/>
        </w:rPr>
        <w:pPrChange w:id="19" w:author="пк" w:date="2020-04-13T14:09:00Z">
          <w:pPr>
            <w:spacing w:after="0" w:line="360" w:lineRule="auto"/>
            <w:ind w:firstLine="567"/>
            <w:jc w:val="both"/>
          </w:pPr>
        </w:pPrChange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a[i] = arctg (2 * i + i / n) – sin (i + n)</m:t>
          </m:r>
        </m:oMath>
      </m:oMathPara>
    </w:p>
    <w:p w:rsidR="003A2786" w:rsidRPr="000813EE" w:rsidDel="004E44F9" w:rsidRDefault="003A2786" w:rsidP="004E44F9">
      <w:pPr>
        <w:spacing w:after="0" w:line="240" w:lineRule="auto"/>
        <w:ind w:firstLine="567"/>
        <w:jc w:val="both"/>
        <w:rPr>
          <w:del w:id="20" w:author="пк" w:date="2020-04-13T14:14:00Z"/>
          <w:rFonts w:ascii="Times New Roman" w:hAnsi="Times New Roman"/>
          <w:sz w:val="28"/>
          <w:szCs w:val="28"/>
        </w:rPr>
        <w:pPrChange w:id="21" w:author="пк" w:date="2020-04-13T14:14:00Z">
          <w:pPr>
            <w:spacing w:after="0" w:line="360" w:lineRule="auto"/>
            <w:ind w:firstLine="567"/>
            <w:jc w:val="both"/>
          </w:pPr>
        </w:pPrChange>
      </w:pPr>
      <w:del w:id="22" w:author="пк" w:date="2020-04-13T14:14:00Z">
        <w:r w:rsidRPr="000813EE" w:rsidDel="004E44F9">
          <w:rPr>
            <w:rFonts w:ascii="Times New Roman" w:hAnsi="Times New Roman"/>
            <w:i/>
            <w:iCs/>
            <w:sz w:val="28"/>
            <w:szCs w:val="28"/>
          </w:rPr>
          <w:delText xml:space="preserve"> </w:delText>
        </w:r>
      </w:del>
    </w:p>
    <w:p w:rsidR="003A2786" w:rsidRPr="003A2786" w:rsidRDefault="003A2786" w:rsidP="004E44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23" w:author="пк" w:date="2020-04-13T14:14:00Z">
          <w:pPr>
            <w:spacing w:after="0" w:line="360" w:lineRule="auto"/>
            <w:ind w:firstLine="567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3A2786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3A2786">
        <w:rPr>
          <w:rFonts w:ascii="Times New Roman" w:hAnsi="Times New Roman"/>
          <w:sz w:val="28"/>
          <w:szCs w:val="28"/>
        </w:rPr>
        <w:t>. Составьте подпрограммы (по каждому пункту) для нахождения:</w:t>
      </w:r>
    </w:p>
    <w:p w:rsidR="005768DB" w:rsidRPr="003A2786" w:rsidRDefault="00CB2405" w:rsidP="004E44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24" w:author="пк" w:date="2020-04-13T14:09:00Z">
          <w:pPr>
            <w:numPr>
              <w:numId w:val="21"/>
            </w:numPr>
            <w:tabs>
              <w:tab w:val="num" w:pos="720"/>
            </w:tabs>
            <w:spacing w:after="0" w:line="360" w:lineRule="auto"/>
            <w:ind w:left="720" w:hanging="360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5768DB" w:rsidRPr="003A2786" w:rsidRDefault="00CB2405" w:rsidP="004E44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25" w:author="пк" w:date="2020-04-13T14:09:00Z">
          <w:pPr>
            <w:numPr>
              <w:numId w:val="21"/>
            </w:numPr>
            <w:tabs>
              <w:tab w:val="num" w:pos="720"/>
            </w:tabs>
            <w:spacing w:after="0" w:line="360" w:lineRule="auto"/>
            <w:ind w:left="720" w:hanging="360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5768DB" w:rsidRPr="003A2786" w:rsidRDefault="00CB2405" w:rsidP="004E44F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26" w:author="пк" w:date="2020-04-13T14:09:00Z">
          <w:pPr>
            <w:numPr>
              <w:numId w:val="21"/>
            </w:numPr>
            <w:tabs>
              <w:tab w:val="num" w:pos="720"/>
            </w:tabs>
            <w:spacing w:after="0" w:line="360" w:lineRule="auto"/>
            <w:ind w:left="720" w:hanging="360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3A2786" w:rsidRPr="003A2786" w:rsidRDefault="003A2786" w:rsidP="004E44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27" w:author="пк" w:date="2020-04-13T14:09:00Z">
          <w:pPr>
            <w:spacing w:after="0" w:line="360" w:lineRule="auto"/>
            <w:ind w:firstLine="567"/>
            <w:jc w:val="both"/>
          </w:pPr>
        </w:pPrChange>
      </w:pPr>
      <w:r w:rsidRPr="003A2786">
        <w:rPr>
          <w:rFonts w:ascii="Times New Roman" w:hAnsi="Times New Roman"/>
          <w:i/>
          <w:iCs/>
          <w:sz w:val="28"/>
          <w:szCs w:val="28"/>
        </w:rPr>
        <w:tab/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0813EE">
        <w:rPr>
          <w:rFonts w:ascii="Times New Roman" w:hAnsi="Times New Roman"/>
          <w:sz w:val="28"/>
          <w:szCs w:val="28"/>
        </w:rPr>
        <w:t xml:space="preserve"> = 10.</w:t>
      </w:r>
    </w:p>
    <w:p w:rsidR="004E44F9" w:rsidRDefault="004E44F9" w:rsidP="00311E30">
      <w:pPr>
        <w:spacing w:after="0" w:line="360" w:lineRule="auto"/>
        <w:ind w:firstLine="567"/>
        <w:jc w:val="both"/>
        <w:rPr>
          <w:ins w:id="28" w:author="пк" w:date="2020-04-13T14:14:00Z"/>
          <w:rFonts w:ascii="Times New Roman" w:hAnsi="Times New Roman"/>
          <w:b/>
          <w:sz w:val="28"/>
          <w:szCs w:val="28"/>
        </w:rPr>
      </w:pPr>
    </w:p>
    <w:p w:rsidR="00311E30" w:rsidRPr="000813E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13EE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13E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r w:rsidRPr="007A47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lb</w:t>
      </w: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08_1;</w:t>
      </w:r>
    </w:p>
    <w:p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1..10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max(a: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max: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a[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posl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+ 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:=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arctan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n) - sin(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n);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'Макс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эл-т</w:t>
      </w:r>
      <w:proofErr w:type="spellEnd"/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)], </w:t>
      </w:r>
      <w:r>
        <w:rPr>
          <w:rFonts w:ascii="Courier New" w:hAnsi="Courier New" w:cs="Courier New"/>
          <w:color w:val="0000FF"/>
          <w:sz w:val="24"/>
          <w:szCs w:val="24"/>
        </w:rPr>
        <w:t>' и его индекс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'Кол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во </w:t>
      </w:r>
      <w:proofErr w:type="spellStart"/>
      <w:r w:rsidRPr="007A4C7B">
        <w:rPr>
          <w:rFonts w:ascii="Courier New" w:hAnsi="Courier New" w:cs="Courier New"/>
          <w:color w:val="0000FF"/>
          <w:sz w:val="24"/>
          <w:szCs w:val="24"/>
        </w:rPr>
        <w:t>эл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тов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,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превышающих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 xml:space="preserve"> по значению 1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posl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'Сумма </w:t>
      </w:r>
      <w:proofErr w:type="spellStart"/>
      <w:r w:rsidRPr="007A4C7B">
        <w:rPr>
          <w:rFonts w:ascii="Courier New" w:hAnsi="Courier New" w:cs="Courier New"/>
          <w:color w:val="0000FF"/>
          <w:sz w:val="24"/>
          <w:szCs w:val="24"/>
        </w:rPr>
        <w:t>эл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тов</w:t>
      </w:r>
      <w:proofErr w:type="spellEnd"/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с чет</w:t>
      </w:r>
      <w:r w:rsidR="00E54806">
        <w:rPr>
          <w:rFonts w:ascii="Courier New" w:hAnsi="Courier New" w:cs="Courier New"/>
          <w:color w:val="0000FF"/>
          <w:sz w:val="24"/>
          <w:szCs w:val="24"/>
        </w:rPr>
        <w:t>ными индексами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summ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rPrChange w:id="29" w:author="Vyacheslav" w:date="2020-04-13T11:13:00Z">
            <w:rPr>
              <w:rFonts w:ascii="Courier New" w:hAnsi="Courier New" w:cs="Courier New"/>
              <w:color w:val="000000"/>
              <w:sz w:val="24"/>
              <w:szCs w:val="24"/>
              <w:lang w:val="en-US"/>
            </w:rPr>
          </w:rPrChange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rPrChange w:id="30" w:author="Vyacheslav" w:date="2020-04-13T11:13:00Z">
            <w:rPr>
              <w:rFonts w:ascii="Courier New" w:hAnsi="Courier New" w:cs="Courier New"/>
              <w:color w:val="000000"/>
              <w:sz w:val="24"/>
              <w:szCs w:val="24"/>
              <w:lang w:val="en-US"/>
            </w:rPr>
          </w:rPrChange>
        </w:rPr>
      </w:pPr>
    </w:p>
    <w:p w:rsidR="000813EE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2.1263673234445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1.87362606392643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0.993212417241665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0.461699011941889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0.825556780295023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1.77950057249051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2.46427125392093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2.26232991425792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1.36805835488943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0.610267972790286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4C7B">
        <w:rPr>
          <w:rFonts w:ascii="Times New Roman" w:hAnsi="Times New Roman"/>
          <w:sz w:val="28"/>
          <w:szCs w:val="28"/>
        </w:rPr>
        <w:t xml:space="preserve"> эл</w:t>
      </w:r>
      <w:r>
        <w:rPr>
          <w:rFonts w:ascii="Times New Roman" w:hAnsi="Times New Roman"/>
          <w:sz w:val="28"/>
          <w:szCs w:val="28"/>
        </w:rPr>
        <w:t>-</w:t>
      </w:r>
      <w:r w:rsidRPr="007A4C7B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= 2.46427125392093 и его индекс =</w:t>
      </w:r>
      <w:r w:rsidRPr="007A4C7B">
        <w:rPr>
          <w:rFonts w:ascii="Times New Roman" w:hAnsi="Times New Roman"/>
          <w:sz w:val="28"/>
          <w:szCs w:val="28"/>
        </w:rPr>
        <w:t xml:space="preserve"> 7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lastRenderedPageBreak/>
        <w:t>Кол</w:t>
      </w:r>
      <w:r>
        <w:rPr>
          <w:rFonts w:ascii="Times New Roman" w:hAnsi="Times New Roman"/>
          <w:sz w:val="28"/>
          <w:szCs w:val="28"/>
        </w:rPr>
        <w:t>-</w:t>
      </w:r>
      <w:r w:rsidRPr="007A4C7B">
        <w:rPr>
          <w:rFonts w:ascii="Times New Roman" w:hAnsi="Times New Roman"/>
          <w:sz w:val="28"/>
          <w:szCs w:val="28"/>
        </w:rPr>
        <w:t xml:space="preserve">во </w:t>
      </w:r>
      <w:proofErr w:type="spellStart"/>
      <w:r w:rsidRPr="007A4C7B">
        <w:rPr>
          <w:rFonts w:ascii="Times New Roman" w:hAnsi="Times New Roman"/>
          <w:sz w:val="28"/>
          <w:szCs w:val="28"/>
        </w:rPr>
        <w:t>эл</w:t>
      </w:r>
      <w:r>
        <w:rPr>
          <w:rFonts w:ascii="Times New Roman" w:hAnsi="Times New Roman"/>
          <w:sz w:val="28"/>
          <w:szCs w:val="28"/>
        </w:rPr>
        <w:t>-</w:t>
      </w:r>
      <w:r w:rsidRPr="007A4C7B">
        <w:rPr>
          <w:rFonts w:ascii="Times New Roman" w:hAnsi="Times New Roman"/>
          <w:sz w:val="28"/>
          <w:szCs w:val="28"/>
        </w:rPr>
        <w:t>тов</w:t>
      </w:r>
      <w:proofErr w:type="spellEnd"/>
      <w:r>
        <w:rPr>
          <w:rFonts w:ascii="Times New Roman" w:hAnsi="Times New Roman"/>
          <w:sz w:val="28"/>
          <w:szCs w:val="28"/>
        </w:rPr>
        <w:t>, превышающих по значению 1 =</w:t>
      </w:r>
      <w:r w:rsidRPr="007A4C7B">
        <w:rPr>
          <w:rFonts w:ascii="Times New Roman" w:hAnsi="Times New Roman"/>
          <w:sz w:val="28"/>
          <w:szCs w:val="28"/>
        </w:rPr>
        <w:t xml:space="preserve"> 6</w:t>
      </w:r>
    </w:p>
    <w:p w:rsidR="000813EE" w:rsidRPr="00056C72" w:rsidRDefault="000813EE" w:rsidP="000813EE">
      <w:pPr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Сумма </w:t>
      </w:r>
      <w:proofErr w:type="spellStart"/>
      <w:r w:rsidRPr="007A4C7B">
        <w:rPr>
          <w:rFonts w:ascii="Times New Roman" w:hAnsi="Times New Roman"/>
          <w:sz w:val="28"/>
          <w:szCs w:val="28"/>
        </w:rPr>
        <w:t>эл</w:t>
      </w:r>
      <w:r w:rsidR="00E54806">
        <w:rPr>
          <w:rFonts w:ascii="Times New Roman" w:hAnsi="Times New Roman"/>
          <w:sz w:val="28"/>
          <w:szCs w:val="28"/>
        </w:rPr>
        <w:t>-тов</w:t>
      </w:r>
      <w:proofErr w:type="spellEnd"/>
      <w:r w:rsidR="00E54806">
        <w:rPr>
          <w:rFonts w:ascii="Times New Roman" w:hAnsi="Times New Roman"/>
          <w:sz w:val="28"/>
          <w:szCs w:val="28"/>
        </w:rPr>
        <w:t xml:space="preserve">  с четными индексами =</w:t>
      </w:r>
      <w:r w:rsidRPr="007A4C7B">
        <w:rPr>
          <w:rFonts w:ascii="Times New Roman" w:hAnsi="Times New Roman"/>
          <w:sz w:val="28"/>
          <w:szCs w:val="28"/>
        </w:rPr>
        <w:t xml:space="preserve"> 6.98742353540703</w:t>
      </w: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A2786" w:rsidRDefault="003A2786" w:rsidP="004E44F9">
      <w:pPr>
        <w:tabs>
          <w:tab w:val="left" w:pos="4253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  <w:pPrChange w:id="31" w:author="пк" w:date="2020-04-13T14:13:00Z">
          <w:pPr>
            <w:spacing w:after="0" w:line="240" w:lineRule="auto"/>
          </w:pPr>
        </w:pPrChange>
      </w:pPr>
      <w:r>
        <w:rPr>
          <w:rFonts w:ascii="Times New Roman" w:hAnsi="Times New Roman"/>
          <w:b/>
          <w:sz w:val="28"/>
          <w:szCs w:val="28"/>
        </w:rPr>
        <w:t>Задание 2:</w:t>
      </w:r>
    </w:p>
    <w:p w:rsidR="00000000" w:rsidRDefault="003A2786" w:rsidP="004E44F9">
      <w:pPr>
        <w:tabs>
          <w:tab w:val="left" w:pos="425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32" w:author="пк" w:date="2020-04-13T14:13:00Z">
          <w:pPr>
            <w:spacing w:after="0" w:line="240" w:lineRule="auto"/>
          </w:pPr>
        </w:pPrChange>
      </w:pPr>
      <w:r w:rsidRPr="003A2786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</w:t>
      </w:r>
      <w:r w:rsidRPr="003A2786">
        <w:rPr>
          <w:rFonts w:ascii="Times New Roman" w:hAnsi="Times New Roman"/>
          <w:sz w:val="28"/>
          <w:szCs w:val="28"/>
          <w:lang w:val="en-US"/>
        </w:rPr>
        <w:t>PN</w:t>
      </w:r>
      <w:r w:rsidRPr="003A2786">
        <w:rPr>
          <w:rFonts w:ascii="Times New Roman" w:hAnsi="Times New Roman"/>
          <w:sz w:val="28"/>
          <w:szCs w:val="28"/>
        </w:rPr>
        <w:t>) произведений элементов каждой строки матрицы</w:t>
      </w:r>
      <w:proofErr w:type="gramStart"/>
      <w:r w:rsidRPr="003A2786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3A2786">
        <w:rPr>
          <w:rFonts w:ascii="Times New Roman" w:hAnsi="Times New Roman"/>
          <w:sz w:val="28"/>
          <w:szCs w:val="28"/>
        </w:rPr>
        <w:t>(5,3). Элементы матрицы</w:t>
      </w:r>
      <w:proofErr w:type="gramStart"/>
      <w:r w:rsidRPr="003A2786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3A2786">
        <w:rPr>
          <w:rFonts w:ascii="Times New Roman" w:hAnsi="Times New Roman"/>
          <w:sz w:val="28"/>
          <w:szCs w:val="28"/>
        </w:rPr>
        <w:t xml:space="preserve">(5, 3) заполните случайными числами из интервала [1; 100].  Полученное 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PN</w:t>
      </w:r>
      <w:r w:rsidRPr="003A2786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:rsidR="003A2786" w:rsidRDefault="000813EE" w:rsidP="003A2786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3463290</wp:posOffset>
            </wp:positionH>
            <wp:positionV relativeFrom="margin">
              <wp:posOffset>2223135</wp:posOffset>
            </wp:positionV>
            <wp:extent cx="1771650" cy="504825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3A2786">
        <w:rPr>
          <w:rFonts w:ascii="Times New Roman" w:hAnsi="Times New Roman"/>
          <w:i/>
          <w:iCs/>
          <w:sz w:val="28"/>
          <w:szCs w:val="28"/>
        </w:rPr>
        <w:t xml:space="preserve"> = 2,6</w:t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3A2786">
        <w:rPr>
          <w:rFonts w:ascii="Times New Roman" w:hAnsi="Times New Roman"/>
          <w:i/>
          <w:iCs/>
          <w:sz w:val="28"/>
          <w:szCs w:val="28"/>
        </w:rPr>
        <w:t>-4;</w:t>
      </w:r>
    </w:p>
    <w:p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A2786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786">
        <w:rPr>
          <w:rFonts w:ascii="Times New Roman" w:hAnsi="Times New Roman"/>
          <w:i/>
          <w:iCs/>
          <w:sz w:val="28"/>
          <w:szCs w:val="28"/>
        </w:rPr>
        <w:t xml:space="preserve"> = 3.42, 11.2, 0.4, 6.23, 15.64;</w:t>
      </w:r>
    </w:p>
    <w:p w:rsidR="003A2786" w:rsidRPr="003A2786" w:rsidRDefault="003A2786" w:rsidP="004E44F9">
      <w:pPr>
        <w:spacing w:line="240" w:lineRule="auto"/>
        <w:rPr>
          <w:sz w:val="28"/>
          <w:szCs w:val="28"/>
        </w:rPr>
        <w:pPrChange w:id="33" w:author="пк" w:date="2020-04-13T14:13:00Z">
          <w:pPr/>
        </w:pPrChange>
      </w:pPr>
      <w:r>
        <w:rPr>
          <w:rFonts w:ascii="Times New Roman" w:hAnsi="Times New Roman"/>
          <w:sz w:val="28"/>
          <w:szCs w:val="28"/>
        </w:rPr>
        <w:br w:type="textWrapping" w:clear="all"/>
      </w:r>
      <w:r w:rsidRPr="003A2786">
        <w:rPr>
          <w:sz w:val="28"/>
          <w:szCs w:val="28"/>
        </w:rPr>
        <w:t>В ответах приведите:</w:t>
      </w:r>
    </w:p>
    <w:p w:rsidR="005768DB" w:rsidRPr="003A2786" w:rsidRDefault="00CB2405" w:rsidP="004E44F9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Значения элементов матрицы</w:t>
      </w:r>
      <w:proofErr w:type="gramStart"/>
      <w:r w:rsidRPr="003A2786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3A2786">
        <w:rPr>
          <w:rFonts w:ascii="Times New Roman" w:hAnsi="Times New Roman"/>
          <w:sz w:val="28"/>
          <w:szCs w:val="28"/>
        </w:rPr>
        <w:t>(5, 3);</w:t>
      </w:r>
    </w:p>
    <w:p w:rsidR="005768DB" w:rsidRPr="003A2786" w:rsidRDefault="00CB2405" w:rsidP="004E44F9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PN;</w:t>
      </w:r>
    </w:p>
    <w:p w:rsidR="005768DB" w:rsidRPr="003A2786" w:rsidRDefault="00CB2405" w:rsidP="004E44F9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k.</w:t>
      </w:r>
    </w:p>
    <w:p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3A278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E54806">
        <w:rPr>
          <w:rFonts w:ascii="Courier New" w:hAnsi="Courier New" w:cs="Courier New"/>
          <w:color w:val="000000"/>
          <w:sz w:val="24"/>
          <w:szCs w:val="24"/>
        </w:rPr>
        <w:t>lb</w:t>
      </w:r>
      <w:proofErr w:type="spellEnd"/>
      <w:r w:rsidR="00E54806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="00E54806">
        <w:rPr>
          <w:rFonts w:ascii="Courier New" w:hAnsi="Courier New" w:cs="Courier New"/>
          <w:color w:val="000000"/>
          <w:sz w:val="24"/>
          <w:szCs w:val="24"/>
        </w:rPr>
        <w:t>8_</w:t>
      </w:r>
      <w:r w:rsidRPr="007A4C7B"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1..3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3.42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11.2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0.4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6.23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15.64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PN, l, h, k: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0.00026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PN: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PN :=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 * max;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 &gt; PN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PN :=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EE07A7">
        <w:rPr>
          <w:rFonts w:ascii="Times New Roman" w:hAnsi="Times New Roman"/>
          <w:b/>
          <w:noProof/>
          <w:sz w:val="28"/>
          <w:szCs w:val="28"/>
          <w:lang w:val="en-US"/>
        </w:rPr>
        <w:t xml:space="preserve">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 := random(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100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b, PN, l);</w:t>
      </w:r>
    </w:p>
    <w:p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7D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="00E54806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PN </w:t>
      </w:r>
      <w:r w:rsidRPr="007A47D4">
        <w:rPr>
          <w:rFonts w:ascii="Courier New" w:hAnsi="Courier New" w:cs="Courier New"/>
          <w:color w:val="0000FF"/>
          <w:sz w:val="24"/>
          <w:szCs w:val="24"/>
          <w:lang w:val="en-US"/>
        </w:rPr>
        <w:t>= '</w:t>
      </w: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, PN);</w:t>
      </w:r>
    </w:p>
    <w:p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h +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(c[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h + sqrt(PN) * m /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'k = '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k);</w:t>
      </w:r>
    </w:p>
    <w:p w:rsidR="000813EE" w:rsidRPr="000813EE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13E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4E44F9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  <w:rPrChange w:id="34" w:author="пк" w:date="2020-04-13T14:14:00Z">
            <w:rPr>
              <w:rFonts w:ascii="Courier New" w:hAnsi="Courier New" w:cs="Courier New"/>
              <w:color w:val="000000"/>
              <w:sz w:val="24"/>
              <w:szCs w:val="24"/>
            </w:rPr>
          </w:rPrChange>
        </w:rPr>
      </w:pPr>
      <w:proofErr w:type="gramStart"/>
      <w:r w:rsidRPr="004E44F9">
        <w:rPr>
          <w:rFonts w:ascii="Courier New" w:hAnsi="Courier New" w:cs="Courier New"/>
          <w:b/>
          <w:bCs/>
          <w:color w:val="000000"/>
          <w:sz w:val="24"/>
          <w:szCs w:val="24"/>
          <w:lang w:val="en-US"/>
          <w:rPrChange w:id="35" w:author="пк" w:date="2020-04-13T14:14:00Z">
            <w:rPr>
              <w:rFonts w:ascii="Courier New" w:hAnsi="Courier New" w:cs="Courier New"/>
              <w:b/>
              <w:bCs/>
              <w:color w:val="000000"/>
              <w:sz w:val="24"/>
              <w:szCs w:val="24"/>
            </w:rPr>
          </w:rPrChange>
        </w:rPr>
        <w:t>end</w:t>
      </w:r>
      <w:proofErr w:type="gramEnd"/>
      <w:r w:rsidRPr="004E44F9">
        <w:rPr>
          <w:rFonts w:ascii="Courier New" w:hAnsi="Courier New" w:cs="Courier New"/>
          <w:color w:val="000000"/>
          <w:sz w:val="24"/>
          <w:szCs w:val="24"/>
          <w:lang w:val="en-US"/>
          <w:rPrChange w:id="36" w:author="пк" w:date="2020-04-13T14:14:00Z">
            <w:rPr>
              <w:rFonts w:ascii="Courier New" w:hAnsi="Courier New" w:cs="Courier New"/>
              <w:color w:val="000000"/>
              <w:sz w:val="24"/>
              <w:szCs w:val="24"/>
            </w:rPr>
          </w:rPrChange>
        </w:rPr>
        <w:t>.</w:t>
      </w:r>
    </w:p>
    <w:p w:rsidR="000813EE" w:rsidRPr="004E44F9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  <w:rPrChange w:id="37" w:author="пк" w:date="2020-04-13T14:14:00Z">
            <w:rPr>
              <w:rFonts w:ascii="Courier New" w:hAnsi="Courier New" w:cs="Courier New"/>
              <w:color w:val="000000"/>
              <w:sz w:val="24"/>
              <w:szCs w:val="24"/>
            </w:rPr>
          </w:rPrChange>
        </w:rPr>
      </w:pPr>
    </w:p>
    <w:p w:rsidR="000813EE" w:rsidRPr="000813EE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r w:rsidRPr="007A4C7B">
        <w:rPr>
          <w:rFonts w:ascii="Times New Roman" w:hAnsi="Times New Roman"/>
          <w:sz w:val="28"/>
          <w:szCs w:val="28"/>
        </w:rPr>
        <w:t>89   98   60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53   20   20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49   96   96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93    1   62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26   49   12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813EE" w:rsidRPr="007A4C7B" w:rsidRDefault="00E54806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PN</w:t>
      </w:r>
      <w:r w:rsidRPr="007A47D4">
        <w:rPr>
          <w:rFonts w:ascii="Times New Roman" w:hAnsi="Times New Roman"/>
          <w:sz w:val="28"/>
          <w:szCs w:val="28"/>
        </w:rPr>
        <w:t xml:space="preserve"> </w:t>
      </w:r>
      <w:r w:rsidR="000813EE" w:rsidRPr="007A4C7B">
        <w:rPr>
          <w:rFonts w:ascii="Times New Roman" w:hAnsi="Times New Roman"/>
          <w:sz w:val="28"/>
          <w:szCs w:val="28"/>
        </w:rPr>
        <w:t xml:space="preserve"> =</w:t>
      </w:r>
      <w:proofErr w:type="gramEnd"/>
      <w:r w:rsidR="000813EE" w:rsidRPr="007A4C7B">
        <w:rPr>
          <w:rFonts w:ascii="Times New Roman" w:hAnsi="Times New Roman"/>
          <w:sz w:val="28"/>
          <w:szCs w:val="28"/>
        </w:rPr>
        <w:t xml:space="preserve"> 523320</w:t>
      </w:r>
    </w:p>
    <w:p w:rsidR="000813EE" w:rsidRPr="007A47D4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k = 7.40251478318846</w:t>
      </w: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3:</w:t>
      </w:r>
    </w:p>
    <w:p w:rsidR="00000000" w:rsidRDefault="003A2786" w:rsidP="004E44F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38" w:author="пк" w:date="2020-04-13T14:13:00Z">
          <w:pPr>
            <w:spacing w:after="0" w:line="240" w:lineRule="auto"/>
          </w:pPr>
        </w:pPrChange>
      </w:pPr>
      <w:r w:rsidRPr="003A2786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3A2786">
        <w:rPr>
          <w:rFonts w:ascii="Times New Roman" w:hAnsi="Times New Roman"/>
          <w:sz w:val="28"/>
          <w:szCs w:val="28"/>
          <w:lang w:val="en-US"/>
        </w:rPr>
        <w:t>SA</w:t>
      </w:r>
      <w:r w:rsidRPr="003A2786">
        <w:rPr>
          <w:rFonts w:ascii="Times New Roman" w:hAnsi="Times New Roman"/>
          <w:sz w:val="28"/>
          <w:szCs w:val="28"/>
        </w:rPr>
        <w:t>) значений среднего арифметического элементов каждого столбца матрицы</w:t>
      </w:r>
      <w:proofErr w:type="gramStart"/>
      <w:r w:rsidRPr="003A2786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3A2786">
        <w:rPr>
          <w:rFonts w:ascii="Times New Roman" w:hAnsi="Times New Roman"/>
          <w:sz w:val="28"/>
          <w:szCs w:val="28"/>
        </w:rPr>
        <w:t>(3,4). Элементы матрицы</w:t>
      </w:r>
      <w:proofErr w:type="gramStart"/>
      <w:r w:rsidRPr="003A2786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3A2786">
        <w:rPr>
          <w:rFonts w:ascii="Times New Roman" w:hAnsi="Times New Roman"/>
          <w:sz w:val="28"/>
          <w:szCs w:val="28"/>
        </w:rPr>
        <w:t>(3, 4) заполните случайными числами и</w:t>
      </w:r>
      <w:bookmarkStart w:id="39" w:name="_GoBack"/>
      <w:bookmarkEnd w:id="39"/>
      <w:r w:rsidRPr="003A2786">
        <w:rPr>
          <w:rFonts w:ascii="Times New Roman" w:hAnsi="Times New Roman"/>
          <w:sz w:val="28"/>
          <w:szCs w:val="28"/>
        </w:rPr>
        <w:t xml:space="preserve">з интервала [1; 9]. 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SA</w:t>
      </w:r>
      <w:r w:rsidRPr="003A2786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:rsidR="003A2786" w:rsidRPr="003A2786" w:rsidRDefault="003A27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2786" w:rsidRPr="003A2786" w:rsidRDefault="00226C09" w:rsidP="003A2786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ins w:id="40" w:author="пк" w:date="2020-04-13T14:21:00Z">
        <w:r>
          <w:rPr>
            <w:rFonts w:ascii="Times New Roman" w:hAnsi="Times New Roman"/>
            <w:i/>
            <w:iCs/>
            <w:noProof/>
            <w:sz w:val="28"/>
            <w:szCs w:val="28"/>
            <w:lang w:eastAsia="ru-RU"/>
          </w:rPr>
          <w:lastRenderedPageBreak/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3072765</wp:posOffset>
              </wp:positionH>
              <wp:positionV relativeFrom="margin">
                <wp:posOffset>-129540</wp:posOffset>
              </wp:positionV>
              <wp:extent cx="2105025" cy="504825"/>
              <wp:effectExtent l="19050" t="0" r="9525" b="0"/>
              <wp:wrapSquare wrapText="bothSides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05025" cy="504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r w:rsidR="003A2786" w:rsidRPr="003A2786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3A2786" w:rsidRPr="003A2786">
        <w:rPr>
          <w:rFonts w:ascii="Times New Roman" w:hAnsi="Times New Roman"/>
          <w:i/>
          <w:iCs/>
          <w:sz w:val="28"/>
          <w:szCs w:val="28"/>
        </w:rPr>
        <w:t xml:space="preserve"> = 0.294;</w:t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3A2786">
        <w:rPr>
          <w:rFonts w:ascii="Times New Roman" w:hAnsi="Times New Roman"/>
          <w:i/>
          <w:iCs/>
          <w:sz w:val="28"/>
          <w:szCs w:val="28"/>
        </w:rPr>
        <w:t>[</w:t>
      </w:r>
      <w:proofErr w:type="spellStart"/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3A2786">
        <w:rPr>
          <w:rFonts w:ascii="Times New Roman" w:hAnsi="Times New Roman"/>
          <w:i/>
          <w:iCs/>
          <w:sz w:val="28"/>
          <w:szCs w:val="28"/>
        </w:rPr>
        <w:t>] = 10, 20, 30, 40, 50;</w:t>
      </w:r>
    </w:p>
    <w:p w:rsidR="003A2786" w:rsidRPr="003A2786" w:rsidRDefault="003A2786" w:rsidP="004E44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41" w:author="пк" w:date="2020-04-13T14:14:00Z">
          <w:pPr>
            <w:spacing w:after="0" w:line="360" w:lineRule="auto"/>
            <w:ind w:firstLine="567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>В ответах приведите:</w:t>
      </w:r>
    </w:p>
    <w:p w:rsidR="005768DB" w:rsidRPr="003A2786" w:rsidRDefault="00CB2405" w:rsidP="004E44F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42" w:author="пк" w:date="2020-04-13T14:14:00Z">
          <w:pPr>
            <w:numPr>
              <w:numId w:val="23"/>
            </w:numPr>
            <w:tabs>
              <w:tab w:val="num" w:pos="720"/>
            </w:tabs>
            <w:spacing w:after="0" w:line="360" w:lineRule="auto"/>
            <w:ind w:left="720" w:hanging="360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3A2786">
        <w:rPr>
          <w:rFonts w:ascii="Times New Roman" w:hAnsi="Times New Roman"/>
          <w:sz w:val="28"/>
          <w:szCs w:val="28"/>
          <w:lang w:val="en-US"/>
        </w:rPr>
        <w:t>A</w:t>
      </w:r>
      <w:r w:rsidRPr="003A2786">
        <w:rPr>
          <w:rFonts w:ascii="Times New Roman" w:hAnsi="Times New Roman"/>
          <w:sz w:val="28"/>
          <w:szCs w:val="28"/>
        </w:rPr>
        <w:t>(5, 3);</w:t>
      </w:r>
    </w:p>
    <w:p w:rsidR="005768DB" w:rsidRPr="003A2786" w:rsidRDefault="00CB2405" w:rsidP="004E44F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43" w:author="пк" w:date="2020-04-13T14:14:00Z">
          <w:pPr>
            <w:numPr>
              <w:numId w:val="23"/>
            </w:numPr>
            <w:tabs>
              <w:tab w:val="num" w:pos="720"/>
            </w:tabs>
            <w:spacing w:after="0" w:line="360" w:lineRule="auto"/>
            <w:ind w:left="720" w:hanging="360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SA;</w:t>
      </w:r>
    </w:p>
    <w:p w:rsidR="005768DB" w:rsidRPr="003A2786" w:rsidRDefault="00CB2405" w:rsidP="004E44F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44" w:author="пк" w:date="2020-04-13T14:14:00Z">
          <w:pPr>
            <w:numPr>
              <w:numId w:val="23"/>
            </w:numPr>
            <w:tabs>
              <w:tab w:val="num" w:pos="720"/>
            </w:tabs>
            <w:spacing w:after="0" w:line="360" w:lineRule="auto"/>
            <w:ind w:left="720" w:hanging="360"/>
            <w:jc w:val="both"/>
          </w:pPr>
        </w:pPrChange>
      </w:pPr>
      <w:r w:rsidRPr="003A2786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3A2786">
        <w:rPr>
          <w:rFonts w:ascii="Times New Roman" w:hAnsi="Times New Roman"/>
          <w:sz w:val="28"/>
          <w:szCs w:val="28"/>
          <w:lang w:val="en-US"/>
        </w:rPr>
        <w:t>Z.</w:t>
      </w:r>
    </w:p>
    <w:p w:rsid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3A278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lb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8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_3;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1..3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1..4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30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40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a: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0.294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SA(n: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s + n[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s /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r w:rsidRPr="00AD6CC5">
        <w:rPr>
          <w:rFonts w:ascii="Courier New" w:hAnsi="Courier New" w:cs="Courier New"/>
          <w:color w:val="0000FF"/>
          <w:sz w:val="24"/>
          <w:szCs w:val="24"/>
        </w:rPr>
        <w:t>'Значения элементов матрицы А</w:t>
      </w:r>
      <w:proofErr w:type="gramStart"/>
      <w:r w:rsidRPr="00AD6CC5">
        <w:rPr>
          <w:rFonts w:ascii="Courier New" w:hAnsi="Courier New" w:cs="Courier New"/>
          <w:color w:val="0000FF"/>
          <w:sz w:val="24"/>
          <w:szCs w:val="24"/>
        </w:rPr>
        <w:t>:'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 := random(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Значение</w:t>
      </w:r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SA </w:t>
      </w:r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>='</w:t>
      </w: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, SA(a));</w:t>
      </w:r>
    </w:p>
    <w:p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x[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 + b;</w:t>
      </w:r>
    </w:p>
    <w:p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'Значения элементов массива</w:t>
      </w:r>
      <w:r w:rsidRPr="00AD6CC5">
        <w:rPr>
          <w:rFonts w:ascii="Courier New" w:hAnsi="Courier New" w:cs="Courier New"/>
          <w:color w:val="0000FF"/>
          <w:sz w:val="24"/>
          <w:szCs w:val="24"/>
        </w:rPr>
        <w:t xml:space="preserve"> Z:'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 := (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/ b) + SA(a) *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EE07A7" w:rsidRDefault="00E54806" w:rsidP="00E548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EE07A7">
        <w:rPr>
          <w:rFonts w:ascii="Times New Roman" w:hAnsi="Times New Roman"/>
          <w:b/>
          <w:sz w:val="28"/>
          <w:szCs w:val="28"/>
        </w:rPr>
        <w:t>: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>Значения элементов матрицы А: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2    2    4    8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5    4    7    2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6    2    5    4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</w:t>
      </w:r>
      <w:r w:rsidRPr="00AD6CC5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</w:t>
      </w:r>
      <w:proofErr w:type="gramEnd"/>
      <w:r w:rsidRPr="00AD6CC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6CC5">
        <w:rPr>
          <w:rFonts w:ascii="Times New Roman" w:hAnsi="Times New Roman"/>
          <w:sz w:val="28"/>
          <w:szCs w:val="28"/>
        </w:rPr>
        <w:t xml:space="preserve"> = 17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Значения элементов </w:t>
      </w:r>
      <w:r>
        <w:rPr>
          <w:rFonts w:ascii="Times New Roman" w:hAnsi="Times New Roman"/>
          <w:sz w:val="28"/>
          <w:szCs w:val="28"/>
        </w:rPr>
        <w:t xml:space="preserve">массива </w:t>
      </w:r>
      <w:r w:rsidRPr="00AD6CC5">
        <w:rPr>
          <w:rFonts w:ascii="Times New Roman" w:hAnsi="Times New Roman"/>
          <w:sz w:val="28"/>
          <w:szCs w:val="28"/>
        </w:rPr>
        <w:t xml:space="preserve"> Z:</w:t>
      </w:r>
    </w:p>
    <w:p w:rsidR="00E54806" w:rsidRPr="00EE07A7" w:rsidRDefault="00E54806" w:rsidP="00E548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219.98   224.44   227.85   230.74   233.28</w:t>
      </w: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4E44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45" w:author="пк" w:date="2020-04-13T14:13:00Z">
          <w:pPr>
            <w:spacing w:after="0" w:line="360" w:lineRule="auto"/>
            <w:ind w:firstLine="567"/>
            <w:jc w:val="both"/>
          </w:pPr>
        </w:pPrChange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40014C">
        <w:rPr>
          <w:rFonts w:ascii="Times New Roman" w:hAnsi="Times New Roman"/>
          <w:sz w:val="28"/>
          <w:szCs w:val="28"/>
        </w:rPr>
        <w:t>была изучена теория, а также составлены программы с использованием массивов как формальных параметров подпрограмм.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Vyacheslav" w:date="2020-04-13T11:14:00Z" w:initials="V">
    <w:p w:rsidR="007A47D4" w:rsidRDefault="007A47D4">
      <w:pPr>
        <w:pStyle w:val="ae"/>
      </w:pPr>
      <w:r>
        <w:rPr>
          <w:rStyle w:val="ad"/>
        </w:rPr>
        <w:annotationRef/>
      </w:r>
      <w:r>
        <w:t>Если выше по тексту междустрочный интервал был 1,0, то и здесь имеет смысл делать такой же интервал, а не 1,5. Либо весь основной текст использовать интервал 1,5. Должен быть единый стиль оформления.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FEB2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FEB22F" w16cid:durableId="223EC81A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E3C" w:rsidRDefault="000F2E3C" w:rsidP="003A0CAE">
      <w:pPr>
        <w:spacing w:after="0" w:line="240" w:lineRule="auto"/>
      </w:pPr>
      <w:r>
        <w:separator/>
      </w:r>
    </w:p>
  </w:endnote>
  <w:endnote w:type="continuationSeparator" w:id="0">
    <w:p w:rsidR="000F2E3C" w:rsidRDefault="000F2E3C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51766E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738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E3C" w:rsidRDefault="000F2E3C" w:rsidP="003A0CAE">
      <w:pPr>
        <w:spacing w:after="0" w:line="240" w:lineRule="auto"/>
      </w:pPr>
      <w:r>
        <w:separator/>
      </w:r>
    </w:p>
  </w:footnote>
  <w:footnote w:type="continuationSeparator" w:id="0">
    <w:p w:rsidR="000F2E3C" w:rsidRDefault="000F2E3C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BBE7DC6"/>
    <w:multiLevelType w:val="hybridMultilevel"/>
    <w:tmpl w:val="CDC0CE16"/>
    <w:lvl w:ilvl="0" w:tplc="B3A8A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65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F0E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AF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B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A4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8A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C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24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E887286"/>
    <w:multiLevelType w:val="hybridMultilevel"/>
    <w:tmpl w:val="8AAA0DA0"/>
    <w:lvl w:ilvl="0" w:tplc="1F9C2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AF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8E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3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36C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4B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8654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2AD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68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2">
    <w:nsid w:val="7FEA0BEB"/>
    <w:multiLevelType w:val="hybridMultilevel"/>
    <w:tmpl w:val="B1C0B3F2"/>
    <w:lvl w:ilvl="0" w:tplc="CE148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A1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0EA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C4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C1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C3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48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4D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12"/>
  </w:num>
  <w:num w:numId="22">
    <w:abstractNumId w:val="22"/>
  </w:num>
  <w:num w:numId="2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73865"/>
    <w:rsid w:val="000813EE"/>
    <w:rsid w:val="00093658"/>
    <w:rsid w:val="00095A88"/>
    <w:rsid w:val="000B16DC"/>
    <w:rsid w:val="000C19CB"/>
    <w:rsid w:val="000C6D68"/>
    <w:rsid w:val="000E09B5"/>
    <w:rsid w:val="000F2E3C"/>
    <w:rsid w:val="0013050A"/>
    <w:rsid w:val="00134888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6C09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A2786"/>
    <w:rsid w:val="003D72F4"/>
    <w:rsid w:val="003E2B3E"/>
    <w:rsid w:val="003E5164"/>
    <w:rsid w:val="0040014C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4F9"/>
    <w:rsid w:val="004E474F"/>
    <w:rsid w:val="004E7D65"/>
    <w:rsid w:val="0051766E"/>
    <w:rsid w:val="00517BCC"/>
    <w:rsid w:val="005602C2"/>
    <w:rsid w:val="00565A52"/>
    <w:rsid w:val="005768DB"/>
    <w:rsid w:val="00576AEB"/>
    <w:rsid w:val="005865AD"/>
    <w:rsid w:val="005D4075"/>
    <w:rsid w:val="005E25B7"/>
    <w:rsid w:val="005E48FC"/>
    <w:rsid w:val="005F1665"/>
    <w:rsid w:val="00627B45"/>
    <w:rsid w:val="0065534C"/>
    <w:rsid w:val="00671377"/>
    <w:rsid w:val="0068734B"/>
    <w:rsid w:val="006A4E03"/>
    <w:rsid w:val="006A5D15"/>
    <w:rsid w:val="006C309C"/>
    <w:rsid w:val="006C6471"/>
    <w:rsid w:val="006E5C2F"/>
    <w:rsid w:val="006E728A"/>
    <w:rsid w:val="00710E56"/>
    <w:rsid w:val="00766FFF"/>
    <w:rsid w:val="00770510"/>
    <w:rsid w:val="0078514B"/>
    <w:rsid w:val="00794406"/>
    <w:rsid w:val="007A2844"/>
    <w:rsid w:val="007A47D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64E1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B2405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806"/>
    <w:rsid w:val="00E54A81"/>
    <w:rsid w:val="00E72922"/>
    <w:rsid w:val="00E72D87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C1A46-D554-4F56-847B-57243F02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7</cp:revision>
  <cp:lastPrinted>2014-09-08T08:04:00Z</cp:lastPrinted>
  <dcterms:created xsi:type="dcterms:W3CDTF">2020-04-08T08:57:00Z</dcterms:created>
  <dcterms:modified xsi:type="dcterms:W3CDTF">2020-04-13T07:42:00Z</dcterms:modified>
</cp:coreProperties>
</file>