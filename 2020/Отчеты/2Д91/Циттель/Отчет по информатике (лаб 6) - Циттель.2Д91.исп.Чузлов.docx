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EDEC1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47B4631C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E4B1092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50C7A45A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15F8FF84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6F373C" w14:textId="77777777" w:rsidR="00CA3FD5" w:rsidRDefault="00CA3F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1A6A8D4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11A7910E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647476DD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300DFA3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33906AE0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4660D41D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0BB633FB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7F4D6AF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6DCE1C0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CD44FC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27DC6744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4D726EDF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A1452AE" w14:textId="77777777" w:rsidR="00CA3FD5" w:rsidRDefault="00CA3FD5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38B4A5BE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05473D46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9065257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2919804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4681A513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14:paraId="76A698A6" w14:textId="77777777" w:rsidR="00CA3FD5" w:rsidRDefault="006E25C9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703B14D5" w14:textId="77777777"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59B2B63" w14:textId="77777777" w:rsidR="00CA3FD5" w:rsidRDefault="006E25C9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4CDC401E" w14:textId="77777777" w:rsidR="00CA3FD5" w:rsidRDefault="00CA3FD5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38949FDB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38C5700C" w14:textId="77777777"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9684DE3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0180A28F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3EE8F80E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0A80FC18" w14:textId="77777777" w:rsidR="00CA3FD5" w:rsidRDefault="00CA3FD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1153DCD8" w14:textId="77777777" w:rsidR="00CA3FD5" w:rsidRDefault="006E25C9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594BFFD1" w14:textId="77777777" w:rsidR="00CA3FD5" w:rsidRDefault="00CA3FD5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53A1DB5A" w14:textId="77777777" w:rsidR="00CA3FD5" w:rsidRDefault="00CA3FD5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0368F127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BF81665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780077F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5AC4EB4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E5438BD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3011937C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D53DA62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04EDAF62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D6DE48C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BE58D33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066BC29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04D5A9E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29A448E" w14:textId="77777777" w:rsidR="00CA3FD5" w:rsidRDefault="006E25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4344B74E" w14:textId="77777777"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38FC42" w14:textId="77777777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2B325069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0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44439D38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14:paraId="70F33559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2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14:paraId="3D528687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3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21FFB1CD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4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14:paraId="6954C742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5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 w:rsidRPr="00A3393F">
        <w:rPr>
          <w:rFonts w:ascii="Times New Roman" w:eastAsia="Times New Roman" w:hAnsi="Times New Roman" w:cs="Times New Roman"/>
          <w:sz w:val="28"/>
          <w:lang w:val="en-US"/>
          <w:rPrChange w:id="6" w:author="Чузлов Вячеслав Алексеевич" w:date="2020-03-20T09:44:00Z">
            <w:rPr>
              <w:rFonts w:ascii="Times New Roman" w:eastAsia="Times New Roman" w:hAnsi="Times New Roman" w:cs="Times New Roman"/>
              <w:sz w:val="28"/>
            </w:rPr>
          </w:rPrChange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14:paraId="746D1B3F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7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18BB2BC9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8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5F8B8713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9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14:paraId="06C9C191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0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proofErr w:type="spellStart"/>
      <w:r w:rsidRPr="006E25C9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m: matrix;</w:t>
      </w:r>
    </w:p>
    <w:p w14:paraId="05138D1B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1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], а каждому j -му элементу внутри i -й строки – m [ i , j ].</w:t>
      </w:r>
    </w:p>
    <w:p w14:paraId="5A18E57A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2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14:paraId="08285AA8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3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 w:rsidRPr="00A3393F">
        <w:rPr>
          <w:rFonts w:ascii="Times New Roman" w:eastAsia="Times New Roman" w:hAnsi="Times New Roman" w:cs="Times New Roman"/>
          <w:sz w:val="28"/>
          <w:lang w:val="en-US"/>
          <w:rPrChange w:id="14" w:author="Чузлов Вячеслав Алексеевич" w:date="2020-03-20T09:44:00Z">
            <w:rPr>
              <w:rFonts w:ascii="Times New Roman" w:eastAsia="Times New Roman" w:hAnsi="Times New Roman" w:cs="Times New Roman"/>
              <w:sz w:val="28"/>
            </w:rPr>
          </w:rPrChange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0F2A90A3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5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EFB7A21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6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14:paraId="408937AE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7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14:paraId="6B29D311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8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lab6;</w:t>
      </w:r>
    </w:p>
    <w:p w14:paraId="3E93309B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9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  <w:proofErr w:type="gramEnd"/>
    </w:p>
    <w:p w14:paraId="2FBC86D9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20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E8DF2D1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21" w:author="Чузлов Вячеслав Алексеевич" w:date="2020-03-20T08:51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56A940C6" w14:textId="77777777" w:rsid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626C7B8" w14:textId="42169483" w:rsidR="00CA3FD5" w:rsidRDefault="006E25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  <w:pPrChange w:id="22" w:author="Чузлов Вячеслав Алексеевич" w:date="2020-03-20T09:43:00Z">
          <w:pPr>
            <w:spacing w:after="0" w:line="360" w:lineRule="auto"/>
          </w:pPr>
        </w:pPrChange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08C8A4E1" w14:textId="3EA5A9D6" w:rsidR="00CA3FD5" w:rsidRDefault="006E25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  <w:pPrChange w:id="23" w:author="Чузлов Вячеслав Алексеевич" w:date="2020-03-20T09:43:00Z">
          <w:pPr>
            <w:spacing w:after="0" w:line="360" w:lineRule="auto"/>
            <w:ind w:firstLine="567"/>
            <w:jc w:val="both"/>
          </w:pPr>
        </w:pPrChange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146A06B6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(3, 3), состоящий из случайных чисел от -5 до 5.</w:t>
      </w:r>
    </w:p>
    <w:p w14:paraId="429025B8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2F03E720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43C683F3" w14:textId="77777777" w:rsidR="00CA3FD5" w:rsidRDefault="006E25C9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Произведение минимального элемента массива на сумму ее положительных элеме</w:t>
      </w:r>
      <w:ins w:id="24" w:author="Чузлов Вячеслав Алексеевич" w:date="2020-03-20T08:52:00Z">
        <w:r w:rsidR="00E057F7">
          <w:rPr>
            <w:rFonts w:ascii="Times New Roman" w:eastAsia="Times New Roman" w:hAnsi="Times New Roman" w:cs="Times New Roman"/>
            <w:sz w:val="28"/>
          </w:rPr>
          <w:t>н</w:t>
        </w:r>
      </w:ins>
      <w:r>
        <w:rPr>
          <w:rFonts w:ascii="Times New Roman" w:eastAsia="Times New Roman" w:hAnsi="Times New Roman" w:cs="Times New Roman"/>
          <w:sz w:val="28"/>
        </w:rPr>
        <w:t>тов.</w:t>
      </w:r>
    </w:p>
    <w:p w14:paraId="31C0EC80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массив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 (3, 3) случайными числами от -5 до 5. Вывести значения </w:t>
      </w:r>
      <w:del w:id="25" w:author="Чузлов Вячеслав Алексеевич" w:date="2020-03-20T08:52:00Z">
        <w:r w:rsidDel="00E057F7">
          <w:rPr>
            <w:rFonts w:ascii="Times New Roman" w:eastAsia="Times New Roman" w:hAnsi="Times New Roman" w:cs="Times New Roman"/>
            <w:color w:val="000000"/>
            <w:sz w:val="28"/>
          </w:rPr>
          <w:delText xml:space="preserve">ее </w:delText>
        </w:r>
      </w:del>
      <w:ins w:id="26" w:author="Чузлов Вячеслав Алексеевич" w:date="2020-03-20T08:52:00Z">
        <w:r w:rsidR="00E057F7">
          <w:rPr>
            <w:rFonts w:ascii="Times New Roman" w:eastAsia="Times New Roman" w:hAnsi="Times New Roman" w:cs="Times New Roman"/>
            <w:color w:val="000000"/>
            <w:sz w:val="28"/>
          </w:rPr>
          <w:t xml:space="preserve">его 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>элемен</w:t>
      </w:r>
      <w:ins w:id="27" w:author="Чузлов Вячеслав Алексеевич" w:date="2020-03-20T08:52:00Z">
        <w:r w:rsidR="00E057F7">
          <w:rPr>
            <w:rFonts w:ascii="Times New Roman" w:eastAsia="Times New Roman" w:hAnsi="Times New Roman" w:cs="Times New Roman"/>
            <w:color w:val="000000"/>
            <w:sz w:val="28"/>
          </w:rPr>
          <w:t>т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513DC191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37B410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7903A23A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lab6;</w:t>
      </w:r>
    </w:p>
    <w:p w14:paraId="1B7371CD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36E17A26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proofErr w:type="gramStart"/>
      <w:r>
        <w:rPr>
          <w:rFonts w:ascii="Courier New" w:eastAsia="Courier New" w:hAnsi="Courier New" w:cs="Courier New"/>
          <w:color w:val="006400"/>
          <w:sz w:val="20"/>
        </w:rPr>
        <w:t>1..</w:t>
      </w:r>
      <w:proofErr w:type="gramEnd"/>
      <w:r>
        <w:rPr>
          <w:rFonts w:ascii="Courier New" w:eastAsia="Courier New" w:hAnsi="Courier New" w:cs="Courier New"/>
          <w:color w:val="006400"/>
          <w:sz w:val="20"/>
        </w:rPr>
        <w:t>3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0317D1E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14:paraId="43DB88E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5820739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sum,res,i,j: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FFF5EF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32EC08C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commentRangeStart w:id="28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MAXINT</w:t>
      </w:r>
      <w:commentRangeEnd w:id="28"/>
      <w:r w:rsidR="00E057F7">
        <w:rPr>
          <w:rStyle w:val="a6"/>
        </w:rPr>
        <w:commentReference w:id="28"/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241946F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78C3F33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res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1056EA3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7162FF7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7DF0464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05C448E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562D107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19DE9E6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C70574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4CCFE6B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5ED2408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43039E7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7CE41AD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55E7A15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32259FF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877596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45AE33A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4700D9C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 &gt;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14:paraId="06AF52A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F03973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17CC965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1EB1138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0A47D0A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&gt;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sum:=sum +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14:paraId="001D6F7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44AE4C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//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min,' ',</w:t>
      </w:r>
      <w:commentRangeStart w:id="29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sum</w:t>
      </w:r>
      <w:commentRangeEnd w:id="29"/>
      <w:r w:rsidR="00535BE6">
        <w:rPr>
          <w:rStyle w:val="a6"/>
        </w:rPr>
        <w:commentReference w:id="29"/>
      </w:r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);</w:t>
      </w:r>
    </w:p>
    <w:p w14:paraId="483876D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res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:=min*sum;</w:t>
      </w:r>
    </w:p>
    <w:p w14:paraId="39352E8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commentRangeStart w:id="31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Произведение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,res);</w:t>
      </w:r>
      <w:commentRangeEnd w:id="31"/>
      <w:r w:rsidR="00A3393F">
        <w:rPr>
          <w:rStyle w:val="a6"/>
        </w:rPr>
        <w:commentReference w:id="31"/>
      </w:r>
    </w:p>
    <w:p w14:paraId="4846B8C0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5C2A7112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4098C7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4031F0F2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F547E8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1AD480E0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-1  -1  -2</w:t>
      </w:r>
    </w:p>
    <w:p w14:paraId="6560D2EF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-2  -2   1</w:t>
      </w:r>
    </w:p>
    <w:p w14:paraId="4E89188E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-1  -1  -1</w:t>
      </w:r>
    </w:p>
    <w:p w14:paraId="7C7FD17B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Произведение: -2</w:t>
      </w:r>
    </w:p>
    <w:p w14:paraId="4E9449FA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9E6E40C" w14:textId="77777777"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9C76D3D" w14:textId="2FC02F70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  <w:pPrChange w:id="32" w:author="Чузлов Вячеслав Алексеевич" w:date="2020-03-20T09:45:00Z">
          <w:pPr>
            <w:spacing w:after="0" w:line="360" w:lineRule="auto"/>
            <w:ind w:firstLine="567"/>
            <w:jc w:val="both"/>
          </w:pPr>
        </w:pPrChange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12B67E93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7E2296D4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0014385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1B880C93" w14:textId="77777777" w:rsidR="00CA3FD5" w:rsidRDefault="006E25C9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14:paraId="4D573347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массив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 (4, 4) случайными целыми числами от 1 до 100. Вывести значения </w:t>
      </w:r>
      <w:del w:id="33" w:author="Чузлов Вячеслав Алексеевич" w:date="2020-03-20T09:05:00Z">
        <w:r w:rsidDel="005066C9">
          <w:rPr>
            <w:rFonts w:ascii="Times New Roman" w:eastAsia="Times New Roman" w:hAnsi="Times New Roman" w:cs="Times New Roman"/>
            <w:color w:val="000000"/>
            <w:sz w:val="28"/>
          </w:rPr>
          <w:delText xml:space="preserve">ее </w:delText>
        </w:r>
      </w:del>
      <w:ins w:id="34" w:author="Чузлов Вячеслав Алексеевич" w:date="2020-03-20T09:05:00Z">
        <w:r w:rsidR="005066C9">
          <w:rPr>
            <w:rFonts w:ascii="Times New Roman" w:eastAsia="Times New Roman" w:hAnsi="Times New Roman" w:cs="Times New Roman"/>
            <w:color w:val="000000"/>
            <w:sz w:val="28"/>
          </w:rPr>
          <w:t xml:space="preserve">его 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>элемен</w:t>
      </w:r>
      <w:ins w:id="35" w:author="Чузлов Вячеслав Алексеевич" w:date="2020-03-20T09:06:00Z">
        <w:r w:rsidR="005066C9">
          <w:rPr>
            <w:rFonts w:ascii="Times New Roman" w:eastAsia="Times New Roman" w:hAnsi="Times New Roman" w:cs="Times New Roman"/>
            <w:color w:val="000000"/>
            <w:sz w:val="28"/>
          </w:rPr>
          <w:t>т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2556F666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4376519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2C2E32D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Program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lab6;</w:t>
      </w:r>
    </w:p>
    <w:p w14:paraId="03615C3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type</w:t>
      </w:r>
      <w:proofErr w:type="gramEnd"/>
    </w:p>
    <w:p w14:paraId="491C6CD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                                           </w:t>
      </w:r>
    </w:p>
    <w:p w14:paraId="62888EC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14:paraId="2BD97EB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51DF354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7B0CD0B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b: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35B0057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3CCDE81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424E8A7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5A238AB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208E70B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1387FB1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2B7B76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3D03F0C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5B385CD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1C4E11C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7A0BB95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2ED1CFC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421C5C9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55198E4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50754B0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3ECC660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4273A2A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934387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1366E58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 &lt;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i,j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D7F492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472614F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]:=max;</w:t>
      </w:r>
    </w:p>
    <w:p w14:paraId="1B00143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D134CF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187C0C7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9F7641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52C7699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&lt; min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4729EE1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2EA0B3D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62008C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Минимальный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,min);</w:t>
      </w:r>
    </w:p>
    <w:p w14:paraId="75FCE984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02977481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075D1C9C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1A1F3271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DED223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3430630B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58  80  47  96</w:t>
      </w:r>
    </w:p>
    <w:p w14:paraId="3F546261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89  40  74  89</w:t>
      </w:r>
    </w:p>
    <w:p w14:paraId="234F04B9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91  62  49  46</w:t>
      </w:r>
    </w:p>
    <w:p w14:paraId="2974ECBF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89  95  16  36</w:t>
      </w:r>
    </w:p>
    <w:p w14:paraId="05AB366E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453C1AD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элемент: 89</w:t>
      </w:r>
    </w:p>
    <w:p w14:paraId="6C39C7A9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FAD98F9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1D28EF4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5C30247" w14:textId="3084CB12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  <w:pPrChange w:id="36" w:author="Чузлов Вячеслав Алексеевич" w:date="2020-03-20T09:45:00Z">
          <w:pPr>
            <w:spacing w:after="0" w:line="360" w:lineRule="auto"/>
            <w:ind w:firstLine="567"/>
            <w:jc w:val="both"/>
          </w:pPr>
        </w:pPrChange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</w:p>
    <w:p w14:paraId="653B3D40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(5, 10), состоящий из случайных чисел от 0 до 9.</w:t>
      </w:r>
    </w:p>
    <w:p w14:paraId="2CA9A9D3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03E4DADF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7DAD60F8" w14:textId="77777777" w:rsidR="00CA3FD5" w:rsidRDefault="006E25C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Сумму элементов массива;</w:t>
      </w:r>
    </w:p>
    <w:p w14:paraId="7F6E00A0" w14:textId="77777777" w:rsidR="00CA3FD5" w:rsidRDefault="006E25C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Столбец массива с максимальной суммой элементов.</w:t>
      </w:r>
    </w:p>
    <w:p w14:paraId="3A1B081D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массив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 (5, 10) случайными числами от 0 до 9. Вывести значения е</w:t>
      </w:r>
      <w:ins w:id="37" w:author="Чузлов Вячеслав Алексеевич" w:date="2020-03-20T09:08:00Z">
        <w:r w:rsidR="005066C9">
          <w:rPr>
            <w:rFonts w:ascii="Times New Roman" w:eastAsia="Times New Roman" w:hAnsi="Times New Roman" w:cs="Times New Roman"/>
            <w:color w:val="000000"/>
            <w:sz w:val="28"/>
          </w:rPr>
          <w:t>го</w:t>
        </w:r>
      </w:ins>
      <w:del w:id="38" w:author="Чузлов Вячеслав Алексеевич" w:date="2020-03-20T09:08:00Z">
        <w:r w:rsidDel="005066C9">
          <w:rPr>
            <w:rFonts w:ascii="Times New Roman" w:eastAsia="Times New Roman" w:hAnsi="Times New Roman" w:cs="Times New Roman"/>
            <w:color w:val="000000"/>
            <w:sz w:val="28"/>
          </w:rPr>
          <w:delText>е</w:delText>
        </w:r>
      </w:del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ins w:id="39" w:author="Чузлов Вячеслав Алексеевич" w:date="2020-03-20T09:08:00Z">
        <w:r w:rsidR="005066C9">
          <w:rPr>
            <w:rFonts w:ascii="Times New Roman" w:eastAsia="Times New Roman" w:hAnsi="Times New Roman" w:cs="Times New Roman"/>
            <w:color w:val="000000"/>
            <w:sz w:val="28"/>
          </w:rPr>
          <w:t>т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3A132278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1E1895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1CA1CE71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lab6;</w:t>
      </w:r>
    </w:p>
    <w:p w14:paraId="06799561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016452EE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proofErr w:type="gramStart"/>
      <w:r>
        <w:rPr>
          <w:rFonts w:ascii="Courier New" w:eastAsia="Courier New" w:hAnsi="Courier New" w:cs="Courier New"/>
          <w:color w:val="006400"/>
          <w:sz w:val="20"/>
        </w:rPr>
        <w:t>1..</w:t>
      </w:r>
      <w:proofErr w:type="gramEnd"/>
      <w:r>
        <w:rPr>
          <w:rFonts w:ascii="Courier New" w:eastAsia="Courier New" w:hAnsi="Courier New" w:cs="Courier New"/>
          <w:color w:val="006400"/>
          <w:sz w:val="20"/>
        </w:rPr>
        <w:t>5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1..10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00CE19C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14:paraId="7DBFAC4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3D41F67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sum_max,col_max,i,j: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2699723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67BFCE9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4466826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2BA57EB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06F9F48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3E271A5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7D2B3F8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7F30B41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0A78FFF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5F00701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2ED8CF2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4E90498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1062E1D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3C7EEEB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C98B4C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395B148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762F2C5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0AC6349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70DC7D4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55BE6F9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:= sum +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14:paraId="05CB142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sum &gt;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then</w:t>
      </w:r>
    </w:p>
    <w:p w14:paraId="5AD1B78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3A7B4E5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:=sum;</w:t>
      </w:r>
    </w:p>
    <w:p w14:paraId="27799A0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:=j;</w:t>
      </w:r>
    </w:p>
    <w:p w14:paraId="7F16D56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2A04FE7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1CA2405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Столбец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178B3D2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Сумма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элементов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53B591BA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77A46BE0" w14:textId="77777777" w:rsidR="00CA3FD5" w:rsidRDefault="00CA3FD5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14:paraId="79CB725F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0CEFAC69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1B60266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86DD1F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Массив: </w:t>
      </w:r>
    </w:p>
    <w:p w14:paraId="36DDAE7A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0  9  6  9  7  2  2  3  5  7</w:t>
      </w:r>
    </w:p>
    <w:p w14:paraId="717B4B58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2  4  9  9  1  5  2  6  4  8</w:t>
      </w:r>
    </w:p>
    <w:p w14:paraId="220664AF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6  4  5  4  6  6  3  3  6  4</w:t>
      </w:r>
    </w:p>
    <w:p w14:paraId="6A514ED6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1  5  7  6  9  6  3  2  5  8</w:t>
      </w:r>
    </w:p>
    <w:p w14:paraId="4C4A4999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0  3  4  3  2  3  3  7  0  8</w:t>
      </w:r>
    </w:p>
    <w:p w14:paraId="58F654F6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Столбец: 10</w:t>
      </w:r>
    </w:p>
    <w:p w14:paraId="7D264E29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Сумма элементов: 35</w:t>
      </w:r>
    </w:p>
    <w:p w14:paraId="41917135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3B0D0E7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14AEECF" w14:textId="783BCD8E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  <w:pPrChange w:id="40" w:author="Чузлов Вячеслав Алексеевич" w:date="2020-03-20T09:45:00Z">
          <w:pPr>
            <w:spacing w:after="0" w:line="360" w:lineRule="auto"/>
            <w:ind w:firstLine="567"/>
            <w:jc w:val="both"/>
          </w:pPr>
        </w:pPrChange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14:paraId="22B83A37" w14:textId="77777777" w:rsidR="00BF01FC" w:rsidRPr="00BF01FC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данные</w:t>
      </w:r>
      <w:r>
        <w:rPr>
          <w:rFonts w:ascii="Times New Roman" w:eastAsia="Times New Roman" w:hAnsi="Times New Roman" w:cs="Times New Roman"/>
          <w:sz w:val="28"/>
        </w:rPr>
        <w:t>:</w:t>
      </w:r>
      <w:r w:rsidR="00BF01FC" w:rsidRPr="00BF01F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F01FC">
        <w:rPr>
          <w:rFonts w:ascii="Times New Roman" w:eastAsia="Times New Roman" w:hAnsi="Times New Roman" w:cs="Times New Roman"/>
          <w:sz w:val="28"/>
        </w:rPr>
        <w:t>двумерный</w:t>
      </w:r>
      <w:proofErr w:type="gramEnd"/>
      <w:r w:rsidR="00BF01FC">
        <w:rPr>
          <w:rFonts w:ascii="Times New Roman" w:eastAsia="Times New Roman" w:hAnsi="Times New Roman" w:cs="Times New Roman"/>
          <w:sz w:val="28"/>
        </w:rPr>
        <w:t xml:space="preserve"> массив </w:t>
      </w:r>
      <w:r w:rsidR="00BF01FC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BF01FC" w:rsidRPr="00BF01FC">
        <w:rPr>
          <w:rFonts w:ascii="Times New Roman" w:eastAsia="Times New Roman" w:hAnsi="Times New Roman" w:cs="Times New Roman"/>
          <w:sz w:val="28"/>
        </w:rPr>
        <w:t>(2,3)</w:t>
      </w:r>
      <w:r w:rsidR="00BF01FC">
        <w:rPr>
          <w:rFonts w:ascii="Times New Roman" w:eastAsia="Times New Roman" w:hAnsi="Times New Roman" w:cs="Times New Roman"/>
          <w:sz w:val="28"/>
        </w:rPr>
        <w:t>, состоящий из следующих элементов:</w:t>
      </w:r>
    </w:p>
    <w:p w14:paraId="109E209B" w14:textId="77777777" w:rsidR="00BF01FC" w:rsidRPr="00BF01FC" w:rsidRDefault="00BF01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01FC"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inline distT="0" distB="0" distL="0" distR="0" wp14:anchorId="18E5C32C" wp14:editId="417D26E2">
                <wp:extent cx="2833789" cy="467500"/>
                <wp:effectExtent l="0" t="0" r="5080" b="8890"/>
                <wp:docPr id="7" name="TextBox 6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833789" cy="4675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2F06ED30" w14:textId="77777777" w:rsidR="000074A7" w:rsidRDefault="000074A7" w:rsidP="000074A7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8E5C32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223.15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" stroked="f">
                <v:fill r:id="rId8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2F06ED30" w14:textId="77777777" w:rsidR="000074A7" w:rsidRDefault="000074A7" w:rsidP="000074A7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559EDF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78BC8C34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745B93C2" w14:textId="77777777"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Сумму положительных элементов массива (Р);</w:t>
      </w:r>
    </w:p>
    <w:p w14:paraId="784076D4" w14:textId="77777777"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отрицательных элементов массива (О);</w:t>
      </w:r>
    </w:p>
    <w:p w14:paraId="5C1B9EDF" w14:textId="77777777"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Минимальный элемент второго столбца массива В(2,3).</w:t>
      </w:r>
    </w:p>
    <w:p w14:paraId="2AAAB498" w14:textId="77777777" w:rsidR="00BF01FC" w:rsidRDefault="005570E1" w:rsidP="00BF01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BF01FC">
        <w:rPr>
          <w:rFonts w:ascii="Times New Roman" w:eastAsia="Times New Roman" w:hAnsi="Times New Roman" w:cs="Times New Roman"/>
          <w:sz w:val="28"/>
        </w:rPr>
        <w:t xml:space="preserve">Вывести значения элементов массива </w:t>
      </w:r>
      <w:r>
        <w:rPr>
          <w:rFonts w:ascii="Times New Roman" w:eastAsia="Times New Roman" w:hAnsi="Times New Roman" w:cs="Times New Roman"/>
          <w:sz w:val="28"/>
        </w:rPr>
        <w:t>х, используя формулу:</w:t>
      </w:r>
    </w:p>
    <w:p w14:paraId="71DEEE0D" w14:textId="77777777" w:rsidR="005570E1" w:rsidRDefault="005570E1" w:rsidP="00BF01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inline distT="0" distB="0" distL="0" distR="0" wp14:anchorId="794972E8" wp14:editId="11CA2113">
                <wp:extent cx="3087447" cy="587340"/>
                <wp:effectExtent l="0" t="0" r="0" b="3810"/>
                <wp:docPr id="4" name="TextBox 3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087447" cy="58734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42AAA02B" w14:textId="77777777" w:rsidR="000074A7" w:rsidRDefault="000074A7" w:rsidP="000074A7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94972E8" id="TextBox 3" o:spid="_x0000_s1027" type="#_x0000_t202" style="width:243.1pt;height: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" stroked="f">
                <v:fill r:id="rId10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42AAA02B" w14:textId="77777777" w:rsidR="000074A7" w:rsidRDefault="000074A7" w:rsidP="000074A7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>, где</w:t>
      </w:r>
    </w:p>
    <w:p w14:paraId="105F69D4" w14:textId="77777777" w:rsid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vertAlign w:val="superscript"/>
        </w:rPr>
      </w:pPr>
      <w:proofErr w:type="spellStart"/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Z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bscript"/>
          <w:lang w:val="en-US"/>
        </w:rPr>
        <w:t>i</w:t>
      </w:r>
      <w:proofErr w:type="spellEnd"/>
      <w:r w:rsidRPr="000074A7">
        <w:rPr>
          <w:rFonts w:ascii="Times New Roman" w:eastAsia="Times New Roman" w:hAnsi="Times New Roman" w:cs="Times New Roman"/>
          <w:i/>
          <w:iCs/>
          <w:sz w:val="28"/>
          <w:rPrChange w:id="41" w:author="Чузлов Вячеслав Алексеевич" w:date="2020-03-20T08:51:00Z">
            <w:rPr>
              <w:rFonts w:ascii="Times New Roman" w:eastAsia="Times New Roman" w:hAnsi="Times New Roman" w:cs="Times New Roman"/>
              <w:i/>
              <w:iCs/>
              <w:sz w:val="28"/>
              <w:lang w:val="en-US"/>
            </w:rPr>
          </w:rPrChange>
        </w:rPr>
        <w:t>= -2, 3, 12, -7, -18, 27, -10</w:t>
      </w:r>
    </w:p>
    <w:p w14:paraId="376B9C4B" w14:textId="77777777"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a</w:t>
      </w:r>
      <w:r w:rsidRPr="000074A7">
        <w:rPr>
          <w:rFonts w:ascii="Times New Roman" w:eastAsia="Times New Roman" w:hAnsi="Times New Roman" w:cs="Times New Roman"/>
          <w:i/>
          <w:iCs/>
          <w:sz w:val="28"/>
          <w:rPrChange w:id="42" w:author="Чузлов Вячеслав Алексеевич" w:date="2020-03-20T08:51:00Z">
            <w:rPr>
              <w:rFonts w:ascii="Times New Roman" w:eastAsia="Times New Roman" w:hAnsi="Times New Roman" w:cs="Times New Roman"/>
              <w:i/>
              <w:iCs/>
              <w:sz w:val="28"/>
              <w:lang w:val="en-US"/>
            </w:rPr>
          </w:rPrChange>
        </w:rPr>
        <w:t xml:space="preserve"> = 2</w:t>
      </w:r>
      <w:proofErr w:type="gramStart"/>
      <w:r w:rsidRPr="000074A7">
        <w:rPr>
          <w:rFonts w:ascii="Times New Roman" w:eastAsia="Times New Roman" w:hAnsi="Times New Roman" w:cs="Times New Roman"/>
          <w:i/>
          <w:iCs/>
          <w:sz w:val="28"/>
          <w:rPrChange w:id="43" w:author="Чузлов Вячеслав Алексеевич" w:date="2020-03-20T08:51:00Z">
            <w:rPr>
              <w:rFonts w:ascii="Times New Roman" w:eastAsia="Times New Roman" w:hAnsi="Times New Roman" w:cs="Times New Roman"/>
              <w:i/>
              <w:iCs/>
              <w:sz w:val="28"/>
              <w:lang w:val="en-US"/>
            </w:rPr>
          </w:rPrChange>
        </w:rPr>
        <w:t>,5</w:t>
      </w:r>
      <w:proofErr w:type="gramEnd"/>
      <w:r w:rsidRPr="000074A7">
        <w:rPr>
          <w:rFonts w:ascii="Times New Roman" w:eastAsia="Times New Roman" w:hAnsi="Times New Roman" w:cs="Times New Roman"/>
          <w:i/>
          <w:iCs/>
          <w:sz w:val="28"/>
          <w:rPrChange w:id="44" w:author="Чузлов Вячеслав Алексеевич" w:date="2020-03-20T08:51:00Z">
            <w:rPr>
              <w:rFonts w:ascii="Times New Roman" w:eastAsia="Times New Roman" w:hAnsi="Times New Roman" w:cs="Times New Roman"/>
              <w:i/>
              <w:iCs/>
              <w:sz w:val="28"/>
              <w:lang w:val="en-US"/>
            </w:rPr>
          </w:rPrChange>
        </w:rPr>
        <w:t>·10</w:t>
      </w:r>
      <w:r w:rsidRPr="000074A7">
        <w:rPr>
          <w:rFonts w:ascii="Times New Roman" w:eastAsia="Times New Roman" w:hAnsi="Times New Roman" w:cs="Times New Roman"/>
          <w:i/>
          <w:iCs/>
          <w:sz w:val="28"/>
          <w:vertAlign w:val="superscript"/>
          <w:rPrChange w:id="45" w:author="Чузлов Вячеслав Алексеевич" w:date="2020-03-20T08:51:00Z">
            <w:rPr>
              <w:rFonts w:ascii="Times New Roman" w:eastAsia="Times New Roman" w:hAnsi="Times New Roman" w:cs="Times New Roman"/>
              <w:i/>
              <w:iCs/>
              <w:sz w:val="28"/>
              <w:vertAlign w:val="superscript"/>
              <w:lang w:val="en-US"/>
            </w:rPr>
          </w:rPrChange>
        </w:rPr>
        <w:t>-3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14:paraId="3657BE84" w14:textId="77777777"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c</w:t>
      </w:r>
      <w:r w:rsidRPr="000074A7">
        <w:rPr>
          <w:rFonts w:ascii="Times New Roman" w:eastAsia="Times New Roman" w:hAnsi="Times New Roman" w:cs="Times New Roman"/>
          <w:i/>
          <w:iCs/>
          <w:sz w:val="28"/>
          <w:rPrChange w:id="46" w:author="Чузлов Вячеслав Алексеевич" w:date="2020-03-20T08:51:00Z">
            <w:rPr>
              <w:rFonts w:ascii="Times New Roman" w:eastAsia="Times New Roman" w:hAnsi="Times New Roman" w:cs="Times New Roman"/>
              <w:i/>
              <w:iCs/>
              <w:sz w:val="28"/>
              <w:lang w:val="en-US"/>
            </w:rPr>
          </w:rPrChange>
        </w:rPr>
        <w:t xml:space="preserve"> = 175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14:paraId="5F349C8D" w14:textId="77777777"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K</w:t>
      </w:r>
      <w:r w:rsidRPr="000074A7">
        <w:rPr>
          <w:rFonts w:ascii="Times New Roman" w:eastAsia="Times New Roman" w:hAnsi="Times New Roman" w:cs="Times New Roman"/>
          <w:i/>
          <w:iCs/>
          <w:sz w:val="28"/>
          <w:rPrChange w:id="47" w:author="Чузлов Вячеслав Алексеевич" w:date="2020-03-20T08:51:00Z">
            <w:rPr>
              <w:rFonts w:ascii="Times New Roman" w:eastAsia="Times New Roman" w:hAnsi="Times New Roman" w:cs="Times New Roman"/>
              <w:i/>
              <w:iCs/>
              <w:sz w:val="28"/>
              <w:lang w:val="en-US"/>
            </w:rPr>
          </w:rPrChange>
        </w:rPr>
        <w:t xml:space="preserve"> = 8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14:paraId="0066BBD2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0401EAA" w14:textId="77777777" w:rsidR="00CA3FD5" w:rsidRPr="000074A7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rPrChange w:id="48" w:author="Чузлов Вячеслав Алексеевич" w:date="2020-03-20T08:51:00Z">
            <w:rPr>
              <w:rFonts w:ascii="Times New Roman" w:eastAsia="Times New Roman" w:hAnsi="Times New Roman" w:cs="Times New Roman"/>
              <w:b/>
              <w:sz w:val="28"/>
              <w:lang w:val="en-US"/>
            </w:rPr>
          </w:rPrChange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0074A7">
        <w:rPr>
          <w:rFonts w:ascii="Times New Roman" w:eastAsia="Times New Roman" w:hAnsi="Times New Roman" w:cs="Times New Roman"/>
          <w:b/>
          <w:sz w:val="28"/>
          <w:rPrChange w:id="49" w:author="Чузлов Вячеслав Алексеевич" w:date="2020-03-20T08:51:00Z">
            <w:rPr>
              <w:rFonts w:ascii="Times New Roman" w:eastAsia="Times New Roman" w:hAnsi="Times New Roman" w:cs="Times New Roman"/>
              <w:b/>
              <w:sz w:val="28"/>
              <w:lang w:val="en-US"/>
            </w:rPr>
          </w:rPrChange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36E51C27" w14:textId="77777777" w:rsidR="00CA3FD5" w:rsidRPr="000074A7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  <w:rPrChange w:id="50" w:author="Чузлов Вячеслав Алексеевич" w:date="2020-03-20T08:51:00Z">
            <w:rPr>
              <w:rFonts w:ascii="Times New Roman" w:eastAsia="Times New Roman" w:hAnsi="Times New Roman" w:cs="Times New Roman"/>
              <w:sz w:val="28"/>
              <w:lang w:val="en-US"/>
            </w:rPr>
          </w:rPrChange>
        </w:rPr>
      </w:pPr>
    </w:p>
    <w:p w14:paraId="0E75D575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lab6;    </w:t>
      </w:r>
    </w:p>
    <w:p w14:paraId="598A9A6E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35535F41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2.5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commentRangeStart w:id="51"/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power</w:t>
      </w:r>
      <w:commentRangeEnd w:id="51"/>
      <w:proofErr w:type="gramEnd"/>
      <w:r w:rsidR="005348E3">
        <w:rPr>
          <w:rStyle w:val="a6"/>
        </w:rPr>
        <w:commentReference w:id="51"/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7A0CAA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44BD9C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14:paraId="432ADA12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5DFCBA8E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..2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38DC781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2B8B9D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97C127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O, 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D9DB12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j: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B61C94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37327D7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CC4749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D78FBD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 MAXINT;</w:t>
      </w:r>
    </w:p>
    <w:p w14:paraId="0EB225CC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60B84E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08B8731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3CE2A22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P+z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7333132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1F312A5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 +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1F28B9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6A0085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8A2DACF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AB13800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min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BBE3B0F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 B[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BEC66DF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334A3C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5B3B5BD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]:= (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(P)/(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O+a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*c))+(min*(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(K)))+Z[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A4FFA9D" w14:textId="77777777" w:rsid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4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commentRangeStart w:id="52"/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commentRangeEnd w:id="52"/>
      <w:proofErr w:type="spellEnd"/>
      <w:r w:rsidR="005348E3">
        <w:rPr>
          <w:rStyle w:val="a6"/>
        </w:rPr>
        <w:commentReference w:id="52"/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'Значения элементов массива x: '</w:t>
      </w:r>
      <w:r>
        <w:rPr>
          <w:rFonts w:ascii="Courier New" w:hAnsi="Courier New" w:cs="Courier New"/>
          <w:color w:val="000000"/>
          <w:sz w:val="20"/>
          <w:szCs w:val="20"/>
        </w:rPr>
        <w:t>,x);</w:t>
      </w:r>
    </w:p>
    <w:p w14:paraId="294E228B" w14:textId="77777777" w:rsidR="00CA3FD5" w:rsidRDefault="003B4DF4" w:rsidP="003B4DF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58FE93E" w14:textId="77777777" w:rsidR="003B4DF4" w:rsidRDefault="003B4DF4" w:rsidP="003B4DF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F3B295" w14:textId="77777777" w:rsid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16EDC5" w14:textId="77777777" w:rsid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76AC9147" w14:textId="77777777" w:rsid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54E5484" w14:textId="77777777"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B4DF4">
        <w:rPr>
          <w:rFonts w:ascii="Times New Roman" w:hAnsi="Times New Roman" w:cs="Times New Roman"/>
          <w:sz w:val="28"/>
          <w:szCs w:val="20"/>
        </w:rPr>
        <w:t>Значения элементов массива x: [</w:t>
      </w:r>
      <w:proofErr w:type="gramStart"/>
      <w:r w:rsidRPr="003B4DF4">
        <w:rPr>
          <w:rFonts w:ascii="Times New Roman" w:hAnsi="Times New Roman" w:cs="Times New Roman"/>
          <w:sz w:val="28"/>
          <w:szCs w:val="20"/>
        </w:rPr>
        <w:t>95.4604486080919,100.460448608092</w:t>
      </w:r>
      <w:proofErr w:type="gramEnd"/>
      <w:r w:rsidRPr="003B4DF4">
        <w:rPr>
          <w:rFonts w:ascii="Times New Roman" w:hAnsi="Times New Roman" w:cs="Times New Roman"/>
          <w:sz w:val="28"/>
          <w:szCs w:val="20"/>
        </w:rPr>
        <w:t>,109.460448608092,90.4604486080919,79.4604486080919,124.460448608092,87.4604486080919]</w:t>
      </w:r>
    </w:p>
    <w:p w14:paraId="390D3261" w14:textId="77777777" w:rsidR="003B4DF4" w:rsidRP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4A5298B1" w14:textId="77777777" w:rsidR="003B4DF4" w:rsidRP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5DB895E4" w14:textId="77777777"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D5B32A2" w14:textId="77777777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7EB22C6B" w14:textId="77777777" w:rsidR="00CA3FD5" w:rsidRDefault="003B4D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мы рассмотрели и составили программы с использованием двумерных массивов и файлов.</w:t>
      </w:r>
      <w:r w:rsidR="00BF01FC">
        <w:rPr>
          <w:rFonts w:ascii="Times New Roman" w:eastAsia="Times New Roman" w:hAnsi="Times New Roman" w:cs="Times New Roman"/>
          <w:sz w:val="28"/>
        </w:rPr>
        <w:t xml:space="preserve"> Так же вывели значения элементов массива с помощью формулы.</w:t>
      </w:r>
    </w:p>
    <w:p w14:paraId="145EEE39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CA3FD5" w:rsidSect="00B5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Чузлов Вячеслав Алексеевич" w:date="2020-03-20T09:02:00Z" w:initials="ЧВА">
    <w:p w14:paraId="4A8B14FF" w14:textId="77777777" w:rsidR="00E057F7" w:rsidRPr="005066C9" w:rsidRDefault="00E057F7">
      <w:pPr>
        <w:pStyle w:val="a7"/>
      </w:pPr>
      <w:r>
        <w:rPr>
          <w:rStyle w:val="a6"/>
        </w:rPr>
        <w:annotationRef/>
      </w:r>
      <w:r>
        <w:t xml:space="preserve">В качестве совета могу предложить не применять переменную </w:t>
      </w:r>
      <w:proofErr w:type="spellStart"/>
      <w:r>
        <w:rPr>
          <w:lang w:val="en-US"/>
        </w:rPr>
        <w:t>MaxInt</w:t>
      </w:r>
      <w:proofErr w:type="spellEnd"/>
      <w:r w:rsidRPr="005066C9">
        <w:t xml:space="preserve"> </w:t>
      </w:r>
      <w:r>
        <w:t xml:space="preserve">из-за нерационально большого </w:t>
      </w:r>
      <w:r w:rsidR="005066C9">
        <w:t>использования памяти. К тому же на занятиях мы рассматривали другой вариант, в котором мы принимали минимальный элемент массива равный элементу с индексами (1,1). Хотя, опять же, Ваш вариант тоже корректен.</w:t>
      </w:r>
    </w:p>
  </w:comment>
  <w:comment w:id="29" w:author="Чузлов Вячеслав Алексеевич" w:date="2020-03-20T10:26:00Z" w:initials="ЧВА">
    <w:p w14:paraId="79FDFA06" w14:textId="4E16A70E" w:rsidR="00535BE6" w:rsidRDefault="00535BE6">
      <w:pPr>
        <w:pStyle w:val="a7"/>
      </w:pPr>
      <w:r>
        <w:rPr>
          <w:rStyle w:val="a6"/>
        </w:rPr>
        <w:annotationRef/>
      </w:r>
      <w:r>
        <w:t xml:space="preserve">Оставлять в отчете закомментированные строки кода не </w:t>
      </w:r>
      <w:r>
        <w:t>нужно.</w:t>
      </w:r>
      <w:bookmarkStart w:id="30" w:name="_GoBack"/>
      <w:bookmarkEnd w:id="30"/>
    </w:p>
  </w:comment>
  <w:comment w:id="31" w:author="Чузлов Вячеслав Алексеевич" w:date="2020-03-20T09:44:00Z" w:initials="ЧВА">
    <w:p w14:paraId="6DD5BC8B" w14:textId="78486D4B" w:rsidR="00A3393F" w:rsidRDefault="00A3393F">
      <w:pPr>
        <w:pStyle w:val="a7"/>
      </w:pPr>
      <w:r>
        <w:rPr>
          <w:rStyle w:val="a6"/>
        </w:rPr>
        <w:annotationRef/>
      </w:r>
      <w:r>
        <w:t>Во всех заданиях, кроме четвертого, все результаты должны быть выведены в файл.</w:t>
      </w:r>
    </w:p>
  </w:comment>
  <w:comment w:id="51" w:author="Чузлов Вячеслав Алексеевич" w:date="2020-03-20T09:34:00Z" w:initials="ЧВА">
    <w:p w14:paraId="54B156A6" w14:textId="77777777" w:rsidR="005348E3" w:rsidRPr="005348E3" w:rsidRDefault="005348E3">
      <w:pPr>
        <w:pStyle w:val="a7"/>
      </w:pPr>
      <w:r>
        <w:rPr>
          <w:rStyle w:val="a6"/>
        </w:rPr>
        <w:annotationRef/>
      </w:r>
      <w:r>
        <w:t xml:space="preserve">Я понимаю, что Вы вполне могли найти функцию </w:t>
      </w:r>
      <w:r>
        <w:rPr>
          <w:lang w:val="en-US"/>
        </w:rPr>
        <w:t>power</w:t>
      </w:r>
      <w:r>
        <w:t>, но так как мы вообще еще не рассматривали функциональное программирование, я бы попросил использовать только то, что нам доступно на текущий момент, а так это наводит на определенные сомнения.</w:t>
      </w:r>
    </w:p>
  </w:comment>
  <w:comment w:id="52" w:author="Чузлов Вячеслав Алексеевич" w:date="2020-03-20T09:32:00Z" w:initials="ЧВА">
    <w:p w14:paraId="3255FA3E" w14:textId="77777777" w:rsidR="005348E3" w:rsidRDefault="005348E3">
      <w:pPr>
        <w:pStyle w:val="a7"/>
      </w:pPr>
      <w:r>
        <w:rPr>
          <w:rStyle w:val="a6"/>
        </w:rPr>
        <w:annotationRef/>
      </w:r>
      <w:r>
        <w:t>Вывод массива в таком виде не приемлем, сделайте, пожалуйста, вывод поэлементно, чтобы это было более читаемо, например, вот так:</w:t>
      </w:r>
    </w:p>
    <w:p w14:paraId="276DF17E" w14:textId="77777777" w:rsidR="005348E3" w:rsidRDefault="005348E3" w:rsidP="0053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95.4604</w:t>
      </w:r>
    </w:p>
    <w:p w14:paraId="3FD647DD" w14:textId="77777777" w:rsidR="005348E3" w:rsidRDefault="005348E3" w:rsidP="0053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100.4604</w:t>
      </w:r>
    </w:p>
    <w:p w14:paraId="1A8FC201" w14:textId="77777777" w:rsidR="005348E3" w:rsidRDefault="005348E3" w:rsidP="0053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109.4604</w:t>
      </w:r>
    </w:p>
    <w:p w14:paraId="1812563D" w14:textId="77777777" w:rsidR="005348E3" w:rsidRDefault="005348E3" w:rsidP="0053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90.4604</w:t>
      </w:r>
    </w:p>
    <w:p w14:paraId="12832CA4" w14:textId="77777777" w:rsidR="005348E3" w:rsidRDefault="005348E3" w:rsidP="0053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79.4604</w:t>
      </w:r>
    </w:p>
    <w:p w14:paraId="4D54582F" w14:textId="77777777" w:rsidR="005348E3" w:rsidRDefault="005348E3" w:rsidP="0053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124.4604</w:t>
      </w:r>
    </w:p>
    <w:p w14:paraId="37C7DD4A" w14:textId="77777777" w:rsidR="005348E3" w:rsidRDefault="005348E3" w:rsidP="00534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87.4604</w:t>
      </w:r>
    </w:p>
    <w:p w14:paraId="09812E09" w14:textId="77777777" w:rsidR="005348E3" w:rsidRPr="005348E3" w:rsidRDefault="005348E3">
      <w:pPr>
        <w:pStyle w:val="a7"/>
      </w:pPr>
      <w:r>
        <w:t>Можно сделать вывод в строку, но тогда подумайте о пробелах между элементами.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8B14FF" w15:done="0"/>
  <w15:commentEx w15:paraId="79FDFA06" w15:done="0"/>
  <w15:commentEx w15:paraId="6DD5BC8B" w15:done="0"/>
  <w15:commentEx w15:paraId="54B156A6" w15:done="0"/>
  <w15:commentEx w15:paraId="09812E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1C003E"/>
    <w:multiLevelType w:val="multilevel"/>
    <w:tmpl w:val="072EC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9E7C5F"/>
    <w:multiLevelType w:val="multilevel"/>
    <w:tmpl w:val="14DC9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5A5EBB"/>
    <w:multiLevelType w:val="multilevel"/>
    <w:tmpl w:val="11984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Чузлов Вячеслав Алексеевич">
    <w15:presenceInfo w15:providerId="AD" w15:userId="S-1-5-21-507921405-1993962763-1957994488-35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5"/>
    <w:rsid w:val="000074A7"/>
    <w:rsid w:val="003B4DF4"/>
    <w:rsid w:val="003E4B9E"/>
    <w:rsid w:val="005066C9"/>
    <w:rsid w:val="005348E3"/>
    <w:rsid w:val="00535BE6"/>
    <w:rsid w:val="005570E1"/>
    <w:rsid w:val="006E25C9"/>
    <w:rsid w:val="00A3393F"/>
    <w:rsid w:val="00B50AF1"/>
    <w:rsid w:val="00BF01FC"/>
    <w:rsid w:val="00CA3FD5"/>
    <w:rsid w:val="00E0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2151"/>
  <w15:docId w15:val="{0A59A845-6B39-4024-B81E-A654148C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01F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074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E057F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57F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57F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57F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5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Чузлов Вячеслав Алексеевич</dc:creator>
  <cp:lastModifiedBy>Чузлов Вячеслав Алексеевич</cp:lastModifiedBy>
  <cp:revision>6</cp:revision>
  <dcterms:created xsi:type="dcterms:W3CDTF">2020-03-20T01:52:00Z</dcterms:created>
  <dcterms:modified xsi:type="dcterms:W3CDTF">2020-03-20T03:27:00Z</dcterms:modified>
</cp:coreProperties>
</file>