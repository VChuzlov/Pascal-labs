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1F4F0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179E81EB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36EAC8F9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682CBF90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17BDDF9E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85DE1" w14:textId="77777777"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F766465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4BF6407F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41151EC1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249AB0D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3F3402DD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495EBCC4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527C74EF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0B9EC47A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43304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1861139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14:paraId="2F4F7958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16EF034E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A5E951C" w14:textId="77777777"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498B41D7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7E69B9CE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390A18D6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53678D1A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469D0399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14:paraId="109FE6AB" w14:textId="77777777"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6160D8AE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B656BA4" w14:textId="77777777" w:rsidR="00E52EAD" w:rsidRDefault="00B659DE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14:paraId="5CDF6A03" w14:textId="77777777"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01F2E377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5E0CEEB2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12E11C9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4F6D24CF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14:paraId="2929FC68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4AC4E823" w14:textId="77777777"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7F0A760E" w14:textId="77777777"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4F5FF424" w14:textId="77777777"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2F25E910" w14:textId="77777777"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5C6AD870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09FE216C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554F2D0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56F419CF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D8F0AF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3A48DBC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ADE1D44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3615ADD8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8BAFFEC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38F8F360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419D806B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2545AD8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2DDF5F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14:paraId="3FDEFD41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8A673DD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54B7C98A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0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29BB8E52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14:paraId="1B4FBBCE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2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14:paraId="5CE48369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3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4592281D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4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14:paraId="1319B9A1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5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Program lab5; </w:t>
      </w:r>
    </w:p>
    <w:p w14:paraId="5CF307D7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6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72809F57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7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Vector 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4B6DBD72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8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..10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vector;</w:t>
      </w:r>
    </w:p>
    <w:p w14:paraId="4C09AD88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9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proofErr w:type="spellStart"/>
      <w:r w:rsidRPr="00B659DE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m: matrix;</w:t>
      </w:r>
    </w:p>
    <w:p w14:paraId="2A53228F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0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], а каждому j -му элементу внутри i -й строки – m [ i , j ].</w:t>
      </w:r>
    </w:p>
    <w:p w14:paraId="52618DDB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1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14:paraId="038BF676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2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Program lab5;</w:t>
      </w:r>
    </w:p>
    <w:p w14:paraId="2B7AAF90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3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1CADDE9D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4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14:paraId="5541E275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5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14:paraId="5B998FE6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6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lab5;</w:t>
      </w:r>
    </w:p>
    <w:p w14:paraId="2D324BE3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7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  <w:proofErr w:type="gramEnd"/>
    </w:p>
    <w:p w14:paraId="7D961B6D" w14:textId="77777777" w:rsidR="00E52EAD" w:rsidRPr="00B659DE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  <w:pPrChange w:id="18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matrix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02A72E3F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9" w:author="Чузлов Вячеслав Алексеевич" w:date="2020-03-20T08:27:00Z">
          <w:pPr>
            <w:spacing w:after="0" w:line="360" w:lineRule="auto"/>
            <w:ind w:firstLine="567"/>
            <w:jc w:val="center"/>
          </w:pPr>
        </w:pPrChange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62A5CDEC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DD9C8EE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76FE160B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0CA09E0F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a(3, 3), состоящий из случайных целых чисел от 1 до 10.</w:t>
      </w:r>
    </w:p>
    <w:p w14:paraId="08DC54E2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07B114C2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2F7601DD" w14:textId="77777777" w:rsidR="00E52EAD" w:rsidRDefault="00B659D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Сумму элементов первой и последней строк массива.</w:t>
      </w:r>
    </w:p>
    <w:p w14:paraId="5D323547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матрицу а (3, 3) случайными целыми числами от 1 до 10.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A32D542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B2C3778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2A58BF0D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lab5;</w:t>
      </w:r>
    </w:p>
    <w:p w14:paraId="29A62200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14:paraId="65733064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0F1456BB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14:paraId="1A4FF4B7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086BCD7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i,j: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2AB66F41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33D6D15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532A4123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1711B495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1D497BF1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27248EC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4086A4BD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commentRangeStart w:id="20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</w:t>
      </w:r>
      <w:commentRangeEnd w:id="20"/>
      <w:r w:rsidR="00E84829">
        <w:rPr>
          <w:rStyle w:val="a5"/>
        </w:rPr>
        <w:commentReference w:id="20"/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commentRangeStart w:id="21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random(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commentRangeEnd w:id="21"/>
      <w:r w:rsidR="00966683">
        <w:rPr>
          <w:rStyle w:val="a5"/>
        </w:rPr>
        <w:commentReference w:id="21"/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86AB9D6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167EBB0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0AC9611C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6A9F1C0E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750422DB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3ABA24F1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12281549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26C53BEE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7798EBF4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 sum + a[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 + a[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40A0EF52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'Сумма элементов: 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909E40B" w14:textId="77777777" w:rsidR="00E52EAD" w:rsidRDefault="00B659DE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0B7E703D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0CA4798E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14:paraId="1CD7E23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4   3   5</w:t>
      </w:r>
    </w:p>
    <w:p w14:paraId="210D9F69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6   8   7</w:t>
      </w:r>
    </w:p>
    <w:p w14:paraId="22A953AA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4   8   1</w:t>
      </w:r>
    </w:p>
    <w:p w14:paraId="54FB7666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Сумма элементов: 25</w:t>
      </w:r>
    </w:p>
    <w:p w14:paraId="4DFA187F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E8A9A21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6479D3B" w14:textId="77777777" w:rsidR="00E52EAD" w:rsidRDefault="00B659D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Задание 3</w:t>
      </w:r>
    </w:p>
    <w:p w14:paraId="3467D7F2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ED42DF7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чисел от -3 до 6.</w:t>
      </w:r>
    </w:p>
    <w:p w14:paraId="7CF42868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14:paraId="3DBF0927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CF023F" w14:textId="77777777" w:rsidR="00E52EAD" w:rsidRDefault="00B659DE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Среднее арифметическое значений неотрицательных элементов каждого столбца данного массива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49605FF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массив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 (4, 4) случайными числами от -3 до 6. Вывести значения е</w:t>
      </w:r>
      <w:del w:id="22" w:author="Чузлов Вячеслав Алексеевич" w:date="2020-03-20T08:39:00Z">
        <w:r w:rsidDel="00966683">
          <w:rPr>
            <w:rFonts w:ascii="Times New Roman" w:eastAsia="Times New Roman" w:hAnsi="Times New Roman" w:cs="Times New Roman"/>
            <w:color w:val="000000"/>
            <w:sz w:val="28"/>
          </w:rPr>
          <w:delText>е</w:delText>
        </w:r>
      </w:del>
      <w:ins w:id="23" w:author="Чузлов Вячеслав Алексеевич" w:date="2020-03-20T08:39:00Z">
        <w:r w:rsidR="00966683">
          <w:rPr>
            <w:rFonts w:ascii="Times New Roman" w:eastAsia="Times New Roman" w:hAnsi="Times New Roman" w:cs="Times New Roman"/>
            <w:color w:val="000000"/>
            <w:sz w:val="28"/>
          </w:rPr>
          <w:t>го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 xml:space="preserve"> элемен</w:t>
      </w:r>
      <w:ins w:id="24" w:author="Чузлов Вячеслав Алексеевич" w:date="2020-03-20T08:38:00Z">
        <w:r w:rsidR="00966683">
          <w:rPr>
            <w:rFonts w:ascii="Times New Roman" w:eastAsia="Times New Roman" w:hAnsi="Times New Roman" w:cs="Times New Roman"/>
            <w:color w:val="000000"/>
            <w:sz w:val="28"/>
          </w:rPr>
          <w:t>т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3A71030B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C8E9D22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262ED68D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DE9B7B6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lab5;</w:t>
      </w:r>
    </w:p>
    <w:p w14:paraId="3A39AED0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commentRangeStart w:id="25"/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commentRangeEnd w:id="25"/>
      <w:proofErr w:type="spellEnd"/>
      <w:r w:rsidR="00966683">
        <w:rPr>
          <w:rStyle w:val="a5"/>
        </w:rPr>
        <w:commentReference w:id="25"/>
      </w:r>
    </w:p>
    <w:p w14:paraId="51F43867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1..4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1..4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2124B544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14:paraId="184AB01F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04535481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m,i,j: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BDD9808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sr: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double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4F1E231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52357F20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95AD0EE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5C0E2049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24F98AF4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145484D7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][j]:=</w:t>
      </w:r>
      <w:commentRangeStart w:id="26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random</w:t>
      </w:r>
      <w:commentRangeEnd w:id="26"/>
      <w:r w:rsidR="00966683">
        <w:rPr>
          <w:rStyle w:val="a5"/>
        </w:rPr>
        <w:commentReference w:id="26"/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-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978E98D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7EA47799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068D1D53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6EAAACA0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24AD6E2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2C67F46F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2B19227D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7E4CD8EB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52AA276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2FA762B5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&gt;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0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:=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][j];   </w:t>
      </w:r>
    </w:p>
    <w:p w14:paraId="43828B6D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022BADFE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</w:p>
    <w:p w14:paraId="60BE9122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commentRangeStart w:id="27"/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write</w:t>
      </w:r>
      <w:commentRangeEnd w:id="27"/>
      <w:proofErr w:type="spellEnd"/>
      <w:r w:rsidR="003B30ED">
        <w:rPr>
          <w:rStyle w:val="a5"/>
        </w:rPr>
        <w:commentReference w:id="27"/>
      </w:r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'Среднее арифметическое элементов: 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commentRangeStart w:id="28"/>
      <w:proofErr w:type="spellStart"/>
      <w:r>
        <w:rPr>
          <w:rFonts w:ascii="Courier New" w:eastAsia="Courier New" w:hAnsi="Courier New" w:cs="Courier New"/>
          <w:color w:val="000000"/>
          <w:sz w:val="20"/>
        </w:rPr>
        <w:t>sr</w:t>
      </w:r>
      <w:commentRangeEnd w:id="28"/>
      <w:proofErr w:type="spellEnd"/>
      <w:r w:rsidR="00966683">
        <w:rPr>
          <w:rStyle w:val="a5"/>
        </w:rPr>
        <w:commentReference w:id="28"/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9D2B779" w14:textId="77777777" w:rsidR="00E52EAD" w:rsidRDefault="00B659DE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73D55992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5ADA3438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14:paraId="00121DB1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3   4   3  -3</w:t>
      </w:r>
    </w:p>
    <w:p w14:paraId="5209BE81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0   6   6   4</w:t>
      </w:r>
    </w:p>
    <w:p w14:paraId="5ADE4556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-2   2   0  -3</w:t>
      </w:r>
    </w:p>
    <w:p w14:paraId="1C16DFFE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5   3  -3   1</w:t>
      </w:r>
    </w:p>
    <w:p w14:paraId="349BCE6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Среднее арифметическое элементов: 5</w:t>
      </w:r>
    </w:p>
    <w:p w14:paraId="5849B83B" w14:textId="77777777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14:paraId="1F2D8A79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31261209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C8EA116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6C69D37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4</w:t>
      </w:r>
    </w:p>
    <w:p w14:paraId="2C8A00C0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14:paraId="454BA150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0178528F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0003D8EC" w14:textId="77777777" w:rsidR="00B659DE" w:rsidRDefault="00B659DE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Максимальный элемент в каждой </w:t>
      </w:r>
      <w:commentRangeStart w:id="29"/>
      <w:r>
        <w:rPr>
          <w:rFonts w:ascii="Times New Roman" w:eastAsia="Times New Roman" w:hAnsi="Times New Roman" w:cs="Times New Roman"/>
          <w:sz w:val="28"/>
        </w:rPr>
        <w:t>строке</w:t>
      </w:r>
      <w:commentRangeEnd w:id="29"/>
      <w:r w:rsidR="004A7E4F">
        <w:rPr>
          <w:rStyle w:val="a5"/>
        </w:rPr>
        <w:commentReference w:id="29"/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EA58637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Заполнить массив а (4, 4) случайными целыми числами от 1 до 100. Вывести значения ее элемен</w:t>
      </w:r>
      <w:ins w:id="30" w:author="Чузлов Вячеслав Алексеевич" w:date="2020-03-20T08:38:00Z">
        <w:r w:rsidR="00966683">
          <w:rPr>
            <w:rFonts w:ascii="Times New Roman" w:eastAsia="Times New Roman" w:hAnsi="Times New Roman" w:cs="Times New Roman"/>
            <w:color w:val="000000"/>
            <w:sz w:val="28"/>
          </w:rPr>
          <w:t>т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1F1ABEF7" w14:textId="77777777" w:rsidR="00B659DE" w:rsidRDefault="00B659DE" w:rsidP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01CC226" w14:textId="77777777" w:rsidR="00B659DE" w:rsidRPr="006E25C9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4A51236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Program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lab6;</w:t>
      </w:r>
    </w:p>
    <w:p w14:paraId="25C78946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type</w:t>
      </w:r>
      <w:proofErr w:type="gramEnd"/>
    </w:p>
    <w:p w14:paraId="72EA030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                                           </w:t>
      </w:r>
    </w:p>
    <w:p w14:paraId="1682A05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14:paraId="2C4D4AF9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2C41FC7D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7A800C91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b: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1D6F099E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47D0BE7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2E2729A1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2F74D5E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303E3B7C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5E7CCB9A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749BBEB0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15EF6DC9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1D5377A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262163DC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A00B8E0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commentRangeStart w:id="31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</w:t>
      </w:r>
      <w:commentRangeEnd w:id="31"/>
      <w:proofErr w:type="gramEnd"/>
      <w:r w:rsidR="003B30ED">
        <w:rPr>
          <w:rStyle w:val="a5"/>
        </w:rPr>
        <w:commentReference w:id="31"/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38C14DEE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AD77428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690146C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406C50AC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165F9D5F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D24F28B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3D799EB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7DCA41EB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 &lt;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i,j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534FCF1A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37C906AA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]:=max;</w:t>
      </w:r>
    </w:p>
    <w:p w14:paraId="3611890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59C22F7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9A3362F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55624FA9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14:paraId="3796F52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&lt; min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35472B6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6584F7B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4EDE559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Минимальный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,min);</w:t>
      </w:r>
    </w:p>
    <w:p w14:paraId="35843BA2" w14:textId="77777777" w:rsidR="00B659DE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2CF08773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22891933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00988BE1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3ADBC0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14:paraId="280D4A9D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58  80  47  96</w:t>
      </w:r>
    </w:p>
    <w:p w14:paraId="20F443C7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89  40  74  89</w:t>
      </w:r>
    </w:p>
    <w:p w14:paraId="55D8DB7E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91  62  49  46</w:t>
      </w:r>
    </w:p>
    <w:p w14:paraId="7B69656F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89  95  16  36</w:t>
      </w:r>
    </w:p>
    <w:p w14:paraId="15654C69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A312000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Минимальный элемент: </w:t>
      </w:r>
      <w:commentRangeStart w:id="33"/>
      <w:r>
        <w:rPr>
          <w:rFonts w:ascii="Times New Roman" w:eastAsia="Times New Roman" w:hAnsi="Times New Roman" w:cs="Times New Roman"/>
          <w:sz w:val="28"/>
        </w:rPr>
        <w:t>89</w:t>
      </w:r>
      <w:commentRangeEnd w:id="33"/>
      <w:r w:rsidR="004A7E4F">
        <w:rPr>
          <w:rStyle w:val="a5"/>
        </w:rPr>
        <w:commentReference w:id="33"/>
      </w:r>
    </w:p>
    <w:p w14:paraId="79A58141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D5C91F9" w14:textId="77777777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4358E4EF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5378BE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14BFBA5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6B01D4FC" w14:textId="77777777" w:rsidR="00E52EAD" w:rsidRDefault="003442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мы рассмотрели и составили программы с использованием двумерных массивов и файлов.</w:t>
      </w:r>
    </w:p>
    <w:sectPr w:rsidR="00E52EAD" w:rsidSect="000B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Чузлов Вячеслав Алексеевич" w:date="2020-03-20T08:33:00Z" w:initials="ЧВА">
    <w:p w14:paraId="359DFAA9" w14:textId="77777777" w:rsidR="00E84829" w:rsidRPr="00E84829" w:rsidRDefault="00E84829">
      <w:pPr>
        <w:pStyle w:val="a6"/>
      </w:pPr>
      <w:r>
        <w:rPr>
          <w:rStyle w:val="a5"/>
        </w:rPr>
        <w:annotationRef/>
      </w:r>
      <w:r>
        <w:t xml:space="preserve">Анастасия, такая форма записи обращения к элементу двумерного массива приемлема, однако мы рассматривали классическую для языка Паскаль форму записи в виде </w:t>
      </w:r>
      <w:proofErr w:type="gramStart"/>
      <w:r>
        <w:rPr>
          <w:lang w:val="en-US"/>
        </w:rPr>
        <w:t>a</w:t>
      </w:r>
      <w:r w:rsidRPr="00E84829">
        <w:t>[</w:t>
      </w:r>
      <w:proofErr w:type="spellStart"/>
      <w:proofErr w:type="gramEnd"/>
      <w:r>
        <w:rPr>
          <w:lang w:val="en-US"/>
        </w:rPr>
        <w:t>i</w:t>
      </w:r>
      <w:proofErr w:type="spellEnd"/>
      <w:r w:rsidRPr="00E84829">
        <w:t xml:space="preserve">, </w:t>
      </w:r>
      <w:r>
        <w:rPr>
          <w:lang w:val="en-US"/>
        </w:rPr>
        <w:t>j</w:t>
      </w:r>
      <w:r w:rsidRPr="00E84829">
        <w:t>]</w:t>
      </w:r>
      <w:r w:rsidR="00966683">
        <w:t>.</w:t>
      </w:r>
    </w:p>
  </w:comment>
  <w:comment w:id="21" w:author="Чузлов Вячеслав Алексеевич" w:date="2020-03-20T08:36:00Z" w:initials="ЧВА">
    <w:p w14:paraId="08A5F319" w14:textId="77777777" w:rsidR="00966683" w:rsidRPr="00966683" w:rsidRDefault="00966683">
      <w:pPr>
        <w:pStyle w:val="a6"/>
      </w:pPr>
      <w:r>
        <w:rPr>
          <w:rStyle w:val="a5"/>
        </w:rPr>
        <w:annotationRef/>
      </w:r>
      <w:r>
        <w:t xml:space="preserve">Данное выражение можно представить в более простом виде как </w:t>
      </w:r>
      <w:proofErr w:type="gramStart"/>
      <w:r>
        <w:rPr>
          <w:lang w:val="en-US"/>
        </w:rPr>
        <w:t>random</w:t>
      </w:r>
      <w:r w:rsidRPr="00966683">
        <w:t>(</w:t>
      </w:r>
      <w:proofErr w:type="gramEnd"/>
      <w:r w:rsidRPr="00966683">
        <w:t>1, 10)</w:t>
      </w:r>
      <w:r>
        <w:t>. Намного проще и понятнее.</w:t>
      </w:r>
    </w:p>
  </w:comment>
  <w:comment w:id="25" w:author="Чузлов Вячеслав Алексеевич" w:date="2020-03-20T08:40:00Z" w:initials="ЧВА">
    <w:p w14:paraId="616BC76B" w14:textId="77777777" w:rsidR="00966683" w:rsidRDefault="00966683">
      <w:pPr>
        <w:pStyle w:val="a6"/>
      </w:pPr>
      <w:r>
        <w:rPr>
          <w:rStyle w:val="a5"/>
        </w:rPr>
        <w:annotationRef/>
      </w:r>
      <w:r>
        <w:t>Блок описания типов мы еще не рассматривали, поэтому лучше пока обходиться без него, хотя ошибкой это не является.</w:t>
      </w:r>
    </w:p>
  </w:comment>
  <w:comment w:id="26" w:author="Чузлов Вячеслав Алексеевич" w:date="2020-03-20T08:38:00Z" w:initials="ЧВА">
    <w:p w14:paraId="7ECE3CB1" w14:textId="77777777" w:rsidR="00966683" w:rsidRPr="00966683" w:rsidRDefault="00966683">
      <w:pPr>
        <w:pStyle w:val="a6"/>
      </w:pPr>
      <w:r>
        <w:rPr>
          <w:rStyle w:val="a5"/>
        </w:rPr>
        <w:annotationRef/>
      </w:r>
      <w:r>
        <w:t xml:space="preserve">То же самое </w:t>
      </w:r>
      <w:proofErr w:type="gramStart"/>
      <w:r>
        <w:rPr>
          <w:lang w:val="en-US"/>
        </w:rPr>
        <w:t>random</w:t>
      </w:r>
      <w:r w:rsidRPr="003B30ED">
        <w:t>(</w:t>
      </w:r>
      <w:proofErr w:type="gramEnd"/>
      <w:r w:rsidRPr="003B30ED">
        <w:t>-3, 6)</w:t>
      </w:r>
    </w:p>
  </w:comment>
  <w:comment w:id="27" w:author="Чузлов Вячеслав Алексеевич" w:date="2020-03-20T09:41:00Z" w:initials="ЧВА">
    <w:p w14:paraId="7D1B3271" w14:textId="7FDD6527" w:rsidR="003B30ED" w:rsidRDefault="003B30ED">
      <w:pPr>
        <w:pStyle w:val="a6"/>
      </w:pPr>
      <w:r>
        <w:rPr>
          <w:rStyle w:val="a5"/>
        </w:rPr>
        <w:annotationRef/>
      </w:r>
      <w:r>
        <w:t>По заданию результаты должны быть выведены в файл.</w:t>
      </w:r>
    </w:p>
  </w:comment>
  <w:comment w:id="28" w:author="Чузлов Вячеслав Алексеевич" w:date="2020-03-20T08:44:00Z" w:initials="ЧВА">
    <w:p w14:paraId="48FB56EC" w14:textId="77777777" w:rsidR="00966683" w:rsidRDefault="00966683">
      <w:pPr>
        <w:pStyle w:val="a6"/>
      </w:pPr>
      <w:r>
        <w:rPr>
          <w:rStyle w:val="a5"/>
        </w:rPr>
        <w:annotationRef/>
      </w:r>
      <w:r>
        <w:t>Анастасия, среднее арифметическое – это сумма элементов, деленная на количество этих элементов, а Вы просто нашли сумму.</w:t>
      </w:r>
    </w:p>
    <w:p w14:paraId="6D42890D" w14:textId="77777777" w:rsidR="004A7E4F" w:rsidRDefault="00966683">
      <w:pPr>
        <w:pStyle w:val="a6"/>
      </w:pPr>
      <w:r>
        <w:t>Более того, Вы нашли сумму положительных элементов 4-го столбца, а по заданию нужно найти среднее арифметическое положительных элементов каждого столбца.</w:t>
      </w:r>
    </w:p>
    <w:p w14:paraId="2C90B873" w14:textId="77777777" w:rsidR="00966683" w:rsidRDefault="004A7E4F">
      <w:pPr>
        <w:pStyle w:val="a6"/>
      </w:pPr>
      <w:r>
        <w:t>Это задание нужно переделать.</w:t>
      </w:r>
      <w:r w:rsidR="00966683">
        <w:t xml:space="preserve"> </w:t>
      </w:r>
    </w:p>
  </w:comment>
  <w:comment w:id="29" w:author="Чузлов Вячеслав Алексеевич" w:date="2020-03-20T08:48:00Z" w:initials="ЧВА">
    <w:p w14:paraId="4700F004" w14:textId="77777777" w:rsidR="004A7E4F" w:rsidRDefault="004A7E4F">
      <w:pPr>
        <w:pStyle w:val="a6"/>
      </w:pPr>
      <w:r>
        <w:rPr>
          <w:rStyle w:val="a5"/>
        </w:rPr>
        <w:annotationRef/>
      </w:r>
      <w:r>
        <w:t xml:space="preserve">По заданию еще нужно было найти минимальный элемент среди максимальных элементов каждой строки. </w:t>
      </w:r>
    </w:p>
  </w:comment>
  <w:comment w:id="31" w:author="Чузлов Вячеслав Алексеевич" w:date="2020-03-20T09:42:00Z" w:initials="ЧВА">
    <w:p w14:paraId="6B7E774F" w14:textId="30369BA2" w:rsidR="003B30ED" w:rsidRDefault="003B30ED">
      <w:pPr>
        <w:pStyle w:val="a6"/>
      </w:pPr>
      <w:r>
        <w:rPr>
          <w:rStyle w:val="a5"/>
        </w:rPr>
        <w:annotationRef/>
      </w:r>
      <w:r>
        <w:t xml:space="preserve">Результаты нужно было вывести в </w:t>
      </w:r>
      <w:r>
        <w:t>файл.</w:t>
      </w:r>
      <w:bookmarkStart w:id="32" w:name="_GoBack"/>
      <w:bookmarkEnd w:id="32"/>
    </w:p>
  </w:comment>
  <w:comment w:id="33" w:author="Чузлов Вячеслав Алексеевич" w:date="2020-03-20T08:50:00Z" w:initials="ЧВА">
    <w:p w14:paraId="0A0493EF" w14:textId="77777777" w:rsidR="004A7E4F" w:rsidRDefault="004A7E4F">
      <w:pPr>
        <w:pStyle w:val="a6"/>
      </w:pPr>
      <w:r>
        <w:rPr>
          <w:rStyle w:val="a5"/>
        </w:rPr>
        <w:annotationRef/>
      </w:r>
      <w:r>
        <w:t xml:space="preserve">В выводе результатов еще должны быть максимальные элементы каждой строки.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9DFAA9" w15:done="0"/>
  <w15:commentEx w15:paraId="08A5F319" w15:done="0"/>
  <w15:commentEx w15:paraId="616BC76B" w15:done="0"/>
  <w15:commentEx w15:paraId="7ECE3CB1" w15:done="0"/>
  <w15:commentEx w15:paraId="7D1B3271" w15:done="0"/>
  <w15:commentEx w15:paraId="2C90B873" w15:done="0"/>
  <w15:commentEx w15:paraId="4700F004" w15:done="0"/>
  <w15:commentEx w15:paraId="6B7E774F" w15:done="0"/>
  <w15:commentEx w15:paraId="0A0493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Чузлов Вячеслав Алексеевич">
    <w15:presenceInfo w15:providerId="AD" w15:userId="S-1-5-21-507921405-1993962763-1957994488-35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AD"/>
    <w:rsid w:val="00062C0A"/>
    <w:rsid w:val="000B293E"/>
    <w:rsid w:val="00344207"/>
    <w:rsid w:val="003B30ED"/>
    <w:rsid w:val="004A7E4F"/>
    <w:rsid w:val="00966683"/>
    <w:rsid w:val="00B659DE"/>
    <w:rsid w:val="00E52EAD"/>
    <w:rsid w:val="00E8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CA80"/>
  <w15:docId w15:val="{517CF9DB-4309-4503-A3E8-045B069F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4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84829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8482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8482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8482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8482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848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Чузлов Вячеслав Алексеевич</dc:creator>
  <cp:lastModifiedBy>Чузлов Вячеслав Алексеевич</cp:lastModifiedBy>
  <cp:revision>4</cp:revision>
  <dcterms:created xsi:type="dcterms:W3CDTF">2020-03-20T01:26:00Z</dcterms:created>
  <dcterms:modified xsi:type="dcterms:W3CDTF">2020-03-20T02:43:00Z</dcterms:modified>
</cp:coreProperties>
</file>