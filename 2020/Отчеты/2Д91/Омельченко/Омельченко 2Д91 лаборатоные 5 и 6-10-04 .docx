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494A" w14:textId="77777777" w:rsidR="00092532" w:rsidRDefault="00F27F3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FAD5D86" w14:textId="77777777" w:rsidR="00092532" w:rsidRDefault="00F27F3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8E995A8" w14:textId="77777777" w:rsidR="00092532" w:rsidRDefault="00F27F3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41EF573" w14:textId="77777777" w:rsidR="00092532" w:rsidRDefault="00F27F3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</w:t>
      </w:r>
    </w:p>
    <w:p w14:paraId="32BADEB9" w14:textId="77777777" w:rsidR="00092532" w:rsidRDefault="00F27F32">
      <w:pPr>
        <w:pStyle w:val="10"/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FF1D8C" w14:textId="77777777" w:rsidR="00092532" w:rsidRDefault="00092532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D627E" w14:textId="77777777" w:rsidR="00092532" w:rsidRDefault="00F27F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природных ресурсов</w:t>
      </w:r>
    </w:p>
    <w:p w14:paraId="6D58656B" w14:textId="77777777" w:rsidR="00092532" w:rsidRDefault="00F27F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14:paraId="7337BE6B" w14:textId="77777777" w:rsidR="00092532" w:rsidRDefault="00F27F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Отделение химической инженерии</w:t>
      </w:r>
    </w:p>
    <w:p w14:paraId="3C90F526" w14:textId="77777777" w:rsidR="00092532" w:rsidRDefault="00092532">
      <w:pPr>
        <w:pStyle w:val="10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198A66" w14:textId="77777777" w:rsidR="00092532" w:rsidRDefault="00092532">
      <w:pPr>
        <w:pStyle w:val="10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DF2B7F" w14:textId="77777777" w:rsidR="00092532" w:rsidRDefault="00092532">
      <w:pPr>
        <w:pStyle w:val="10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9462B5" w14:textId="77777777" w:rsidR="00092532" w:rsidRDefault="00092532">
      <w:pPr>
        <w:pStyle w:val="10"/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B7CBE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D4756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67E90" w14:textId="77777777" w:rsidR="00092532" w:rsidRDefault="00F27F32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31E24FBA" w14:textId="77777777" w:rsidR="00092532" w:rsidRDefault="00F27F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14:paraId="52195E3F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18243" w14:textId="77777777" w:rsidR="00092532" w:rsidRDefault="00092532">
      <w:pPr>
        <w:pStyle w:val="10"/>
        <w:spacing w:after="0"/>
        <w:ind w:firstLine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2F02FC" w14:textId="77777777" w:rsidR="00092532" w:rsidRDefault="000925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922B54" w14:textId="77777777" w:rsidR="00092532" w:rsidRDefault="000925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50EAF" w14:textId="77777777" w:rsidR="00092532" w:rsidRDefault="000925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6108E4" w14:textId="77777777" w:rsidR="00092532" w:rsidRDefault="00092532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9F114E" w14:textId="77777777" w:rsidR="00092532" w:rsidRPr="00FE7F13" w:rsidRDefault="00F27F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 студент гр. 2Д91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57E1">
        <w:rPr>
          <w:rFonts w:ascii="Times New Roman" w:eastAsia="Times New Roman" w:hAnsi="Times New Roman" w:cs="Times New Roman"/>
          <w:sz w:val="24"/>
          <w:szCs w:val="24"/>
        </w:rPr>
        <w:t>Г.Н. Омельченко</w:t>
      </w:r>
    </w:p>
    <w:p w14:paraId="0967CE8E" w14:textId="77777777" w:rsidR="00092532" w:rsidRDefault="00F27F32">
      <w:pPr>
        <w:pStyle w:val="10"/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14:paraId="6E6BE2BE" w14:textId="77777777" w:rsidR="00092532" w:rsidRDefault="000925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685F7" w14:textId="77777777" w:rsidR="00092532" w:rsidRDefault="00F27F32">
      <w:pPr>
        <w:pStyle w:val="10"/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2020 г.</w:t>
      </w:r>
    </w:p>
    <w:p w14:paraId="15AE20C9" w14:textId="77777777" w:rsidR="00092532" w:rsidRDefault="00092532">
      <w:pPr>
        <w:pStyle w:val="10"/>
        <w:spacing w:after="0" w:line="240" w:lineRule="auto"/>
        <w:ind w:left="6804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C8082" w14:textId="77777777" w:rsidR="00092532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принят:</w:t>
      </w:r>
    </w:p>
    <w:p w14:paraId="4A4ACBA0" w14:textId="77777777" w:rsidR="00092532" w:rsidRDefault="000925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28F25" w14:textId="77777777" w:rsidR="00092532" w:rsidRDefault="00F27F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14:paraId="6FEA45FF" w14:textId="77777777" w:rsidR="00092532" w:rsidRDefault="00F27F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В.А. Чузлов </w:t>
      </w:r>
    </w:p>
    <w:p w14:paraId="098C3363" w14:textId="77777777" w:rsidR="00092532" w:rsidRDefault="00F27F3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9C183B" w14:textId="77777777" w:rsidR="00092532" w:rsidRDefault="00092532">
      <w:pPr>
        <w:pStyle w:val="1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5A8347" w14:textId="77777777" w:rsidR="00092532" w:rsidRDefault="00F27F32">
      <w:pPr>
        <w:pStyle w:val="10"/>
        <w:spacing w:after="0" w:line="240" w:lineRule="auto"/>
        <w:ind w:left="1134" w:firstLine="280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2020 г.</w:t>
      </w:r>
    </w:p>
    <w:p w14:paraId="406AE73A" w14:textId="77777777" w:rsidR="00092532" w:rsidRDefault="00092532">
      <w:pPr>
        <w:pStyle w:val="10"/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0356AE5" w14:textId="77777777" w:rsidR="00092532" w:rsidRDefault="00092532">
      <w:pPr>
        <w:pStyle w:val="10"/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52B053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4357E4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8F837F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B4656B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A3A23F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9425B3" w14:textId="77777777" w:rsidR="00092532" w:rsidRDefault="00092532">
      <w:pPr>
        <w:pStyle w:val="1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77238F" w14:textId="77777777" w:rsidR="00092532" w:rsidRDefault="000925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9C157E" w14:textId="77777777" w:rsidR="00092532" w:rsidRDefault="00F27F32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Томск 2020 г. </w:t>
      </w:r>
    </w:p>
    <w:p w14:paraId="25F15605" w14:textId="77777777" w:rsidR="00092532" w:rsidRPr="009141AF" w:rsidRDefault="00F27F32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использовать двумерные массивы, файловых переменных. </w:t>
      </w:r>
      <w:r w:rsidR="0022054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141AF">
        <w:rPr>
          <w:rFonts w:ascii="Times New Roman" w:eastAsia="Times New Roman" w:hAnsi="Times New Roman" w:cs="Times New Roman"/>
          <w:sz w:val="28"/>
          <w:szCs w:val="28"/>
        </w:rPr>
        <w:t>зучение основных методов для работы с файлами.</w:t>
      </w:r>
    </w:p>
    <w:p w14:paraId="367DD017" w14:textId="77777777" w:rsidR="00092532" w:rsidRDefault="0009253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A4C6C5" w14:textId="77777777" w:rsidR="00092532" w:rsidRDefault="00F27F3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14:paraId="336A20D3" w14:textId="77777777" w:rsidR="00083CE7" w:rsidRDefault="00083CE7" w:rsidP="00083CE7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97A0D68" w14:textId="77777777" w:rsidR="00083CE7" w:rsidRDefault="00083CE7" w:rsidP="002D34ED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  <w:pPrChange w:id="1" w:author="Vyacheslav" w:date="2020-04-10T18:06:00Z">
          <w:pPr>
            <w:pStyle w:val="10"/>
            <w:spacing w:after="0" w:line="360" w:lineRule="auto"/>
            <w:ind w:firstLine="567"/>
          </w:pPr>
        </w:pPrChange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работы необходимо знать, что значит «Двумерный массив», понять, что из себя представляет Текстовый файл в Паскале и в чем заключается метод работы с ним.</w:t>
      </w:r>
    </w:p>
    <w:p w14:paraId="2A60FE96" w14:textId="77777777" w:rsidR="00083CE7" w:rsidRPr="00083CE7" w:rsidRDefault="00083CE7" w:rsidP="00083CE7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61395FC" w14:textId="77777777" w:rsidR="00EF3BBD" w:rsidRPr="00EF3BBD" w:rsidRDefault="00FE7F13" w:rsidP="00083CE7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Двумерные массивы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F3BBD">
        <w:rPr>
          <w:rFonts w:ascii="Times New Roman" w:eastAsia="Times New Roman" w:hAnsi="Times New Roman" w:cs="Times New Roman"/>
          <w:i/>
          <w:sz w:val="28"/>
          <w:szCs w:val="28"/>
        </w:rPr>
        <w:t>–</w:t>
      </w:r>
    </w:p>
    <w:p w14:paraId="186DC80E" w14:textId="77777777" w:rsidR="00092532" w:rsidRDefault="00BB64FD" w:rsidP="002D34ED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2" w:author="Vyacheslav" w:date="2020-04-10T18:07:00Z">
          <w:pPr>
            <w:pStyle w:val="10"/>
            <w:spacing w:after="0" w:line="360" w:lineRule="auto"/>
          </w:pPr>
        </w:pPrChange>
      </w:pPr>
      <w:r w:rsidRPr="00BB64FD">
        <w:rPr>
          <w:rFonts w:ascii="Times New Roman" w:eastAsia="Times New Roman" w:hAnsi="Times New Roman" w:cs="Times New Roman"/>
          <w:sz w:val="28"/>
          <w:szCs w:val="28"/>
        </w:rPr>
        <w:t>это одномерный массив,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 Наглядно двумерный массив удобно представлять в виде таблицы, в которой n строк и m столбцов, а под ячейкой таблицы, стоящей в i-й строке и j-м столбце понимают некоторый элемент массива a[i][j].</w:t>
      </w:r>
    </w:p>
    <w:p w14:paraId="46A07CF4" w14:textId="77777777" w:rsidR="00083CE7" w:rsidRDefault="00083CE7" w:rsidP="00083CE7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</w:pPr>
    </w:p>
    <w:p w14:paraId="15E67B81" w14:textId="77777777" w:rsidR="00EF3BBD" w:rsidRPr="00083CE7" w:rsidRDefault="00F27F32" w:rsidP="00083CE7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u w:val="single"/>
        </w:rPr>
        <w:t>Текстовый файл в Паскале</w:t>
      </w: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—</w:t>
      </w:r>
    </w:p>
    <w:p w14:paraId="461CB5B1" w14:textId="77777777" w:rsidR="00092532" w:rsidRDefault="00F27F32" w:rsidP="002D34ED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3" w:author="Vyacheslav" w:date="2020-04-10T18:07:00Z">
          <w:pPr>
            <w:pStyle w:val="10"/>
            <w:spacing w:after="0" w:line="360" w:lineRule="auto"/>
          </w:pPr>
        </w:pPrChange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это совокупность строк произвольной длины, которые разделены между собой метками конца строки, а весь файл заканчивается меткой конца файла.</w:t>
      </w:r>
    </w:p>
    <w:p w14:paraId="5673191F" w14:textId="77777777" w:rsidR="00EF3BBD" w:rsidRPr="00083CE7" w:rsidRDefault="00EF3BBD" w:rsidP="00EF3BBD">
      <w:pPr>
        <w:pStyle w:val="10"/>
        <w:shd w:val="clear" w:color="auto" w:fill="FFFFFF"/>
        <w:spacing w:after="3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97A197" w14:textId="77777777" w:rsidR="00083CE7" w:rsidRDefault="00F27F32" w:rsidP="00083CE7">
      <w:pPr>
        <w:pStyle w:val="10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3BB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Метод работы</w:t>
      </w:r>
    </w:p>
    <w:p w14:paraId="0C1EE3D8" w14:textId="77777777" w:rsidR="00092532" w:rsidRPr="00083CE7" w:rsidRDefault="00F27F32" w:rsidP="002D34ED">
      <w:pPr>
        <w:pStyle w:val="1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4" w:author="Vyacheslav" w:date="2020-04-10T18:07:00Z">
          <w:pPr>
            <w:pStyle w:val="10"/>
            <w:shd w:val="clear" w:color="auto" w:fill="FFFFFF"/>
            <w:spacing w:after="0" w:line="360" w:lineRule="auto"/>
          </w:pPr>
        </w:pPrChange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текстовым файлом в Паскале </w:t>
      </w:r>
      <w:r w:rsidRPr="00EF3BBD">
        <w:rPr>
          <w:rFonts w:ascii="Times New Roman" w:eastAsia="Times New Roman" w:hAnsi="Times New Roman" w:cs="Times New Roman"/>
          <w:i/>
          <w:sz w:val="28"/>
          <w:szCs w:val="28"/>
        </w:rPr>
        <w:t>предусматривает лишь последовательный доступ к каждой строке файла.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означает, что начинать всегда возможно только с первой строки, затем проходя по каждой строке, д</w:t>
      </w:r>
      <w:r w:rsidR="00BB64FD">
        <w:rPr>
          <w:rFonts w:ascii="Times New Roman" w:eastAsia="Times New Roman" w:hAnsi="Times New Roman" w:cs="Times New Roman"/>
          <w:sz w:val="28"/>
          <w:szCs w:val="28"/>
        </w:rPr>
        <w:t>ойти постепенно до необходимой.</w:t>
      </w:r>
    </w:p>
    <w:p w14:paraId="18177B9C" w14:textId="77777777" w:rsidR="00092532" w:rsidRDefault="00092532">
      <w:pPr>
        <w:pStyle w:val="10"/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EDD49B" w14:textId="77777777" w:rsidR="00BB64FD" w:rsidRDefault="00BB64FD" w:rsidP="00083CE7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21C58" w14:textId="77777777" w:rsidR="00092532" w:rsidRDefault="00F27F3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14:paraId="1E06343D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a(3, 3) </w:t>
      </w:r>
      <w:r>
        <w:rPr>
          <w:rFonts w:ascii="Times New Roman" w:eastAsia="Times New Roman" w:hAnsi="Times New Roman" w:cs="Times New Roman"/>
          <w:sz w:val="28"/>
          <w:szCs w:val="28"/>
        </w:rPr>
        <w:t>из следующих элементов</w:t>
      </w:r>
    </w:p>
    <w:p w14:paraId="6F0EBA96" w14:textId="77777777" w:rsidR="00092532" w:rsidRDefault="00F27F3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23A039" wp14:editId="47C6830C">
            <wp:extent cx="2533417" cy="1171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417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8EFB3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0EB06C63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Вычислить:</w:t>
      </w:r>
    </w:p>
    <w:p w14:paraId="213ADAF2" w14:textId="77777777" w:rsidR="00092532" w:rsidRDefault="00F27F32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Сумму элементов массива;</w:t>
      </w:r>
    </w:p>
    <w:p w14:paraId="69EE4C9B" w14:textId="77777777" w:rsidR="00092532" w:rsidRDefault="00F27F32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Произведение элементов массива;</w:t>
      </w:r>
    </w:p>
    <w:p w14:paraId="75FDB637" w14:textId="77777777" w:rsidR="00092532" w:rsidRDefault="00F27F32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элемент массива и его индексы;</w:t>
      </w:r>
    </w:p>
    <w:p w14:paraId="21444901" w14:textId="77777777" w:rsidR="00092532" w:rsidRDefault="00F27F32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Заменить отрицательные элементы массива их модулем.</w:t>
      </w:r>
    </w:p>
    <w:p w14:paraId="53B169ED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 массива a(3, 3) считать из файла. Результаты вычислений вывести в файл.</w:t>
      </w:r>
    </w:p>
    <w:p w14:paraId="58399CA3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14:paraId="353AF680" w14:textId="77777777" w:rsidR="00092532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LB05_pr1;</w:t>
      </w:r>
    </w:p>
    <w:p w14:paraId="320F6BCF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var</w:t>
      </w:r>
    </w:p>
    <w:p w14:paraId="14A7BFD7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j,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02775434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a: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array of array of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36E6121A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s, p, min: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335146AA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f1, f2: text;</w:t>
      </w:r>
    </w:p>
    <w:p w14:paraId="5010C2B8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</w:p>
    <w:p w14:paraId="2E0AFA51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f1,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'data.txt'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7631B75C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reset(f1);</w:t>
      </w:r>
    </w:p>
    <w:p w14:paraId="6C543EA1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f2,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'res.txt'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76F38A37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rewrite(f2);</w:t>
      </w:r>
    </w:p>
    <w:p w14:paraId="780A5730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3FBFCC57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3C0F01D8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26C685F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290D83E2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a,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06894F52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14:paraId="5CB4A49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],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191A868D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14:paraId="29A89F5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begin</w:t>
      </w:r>
    </w:p>
    <w:p w14:paraId="44F4ED4C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for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14:paraId="034054A7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f1,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j]);</w:t>
      </w:r>
    </w:p>
    <w:p w14:paraId="55FC4E8D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(f1)</w:t>
      </w:r>
    </w:p>
    <w:p w14:paraId="4B5E66CB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7F9A55FB" w14:textId="77777777" w:rsidR="00092532" w:rsidRPr="00A357E1" w:rsidRDefault="00F27F32">
      <w:pPr>
        <w:pStyle w:val="10"/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= a[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];</w:t>
      </w:r>
    </w:p>
    <w:p w14:paraId="5EE16F06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lastRenderedPageBreak/>
        <w:t xml:space="preserve">for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14:paraId="096D284D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begin</w:t>
      </w:r>
    </w:p>
    <w:p w14:paraId="3BAFD3C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for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14:paraId="635BA5BF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begin</w:t>
      </w:r>
    </w:p>
    <w:p w14:paraId="4DF27C48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if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min &gt;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j]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then </w:t>
      </w:r>
    </w:p>
    <w:p w14:paraId="6A96C59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begin</w:t>
      </w:r>
    </w:p>
    <w:p w14:paraId="35267610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=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14:paraId="1F8C1F9A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5DA51DFA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= j;</w:t>
      </w:r>
    </w:p>
    <w:p w14:paraId="227BE127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05796D2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= s +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14:paraId="1E5C94A2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 :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= p *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j];</w:t>
      </w:r>
    </w:p>
    <w:p w14:paraId="60BED82D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if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j] &lt; 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then</w:t>
      </w:r>
    </w:p>
    <w:p w14:paraId="1478219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write (f2,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j]):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</w:t>
      </w:r>
    </w:p>
    <w:p w14:paraId="5FACB51B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else</w:t>
      </w:r>
    </w:p>
    <w:p w14:paraId="7FACA931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f2, a[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j]:</w:t>
      </w:r>
      <w:r w:rsidRPr="00A357E1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1DE3BB95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44A0037E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(f2);</w:t>
      </w:r>
    </w:p>
    <w:p w14:paraId="49B2D3BC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14:paraId="6C71C0C4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f2, 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Сумма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элементов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массива</w:t>
      </w:r>
      <w:r w:rsidRPr="00A357E1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'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s);</w:t>
      </w:r>
    </w:p>
    <w:p w14:paraId="62FD0780" w14:textId="77777777" w:rsidR="00092532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(f2,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'Произведение элементов массива '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, p);</w:t>
      </w:r>
    </w:p>
    <w:p w14:paraId="2015B3B6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close(f1);</w:t>
      </w:r>
    </w:p>
    <w:p w14:paraId="7B9C0A68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close(f2);</w:t>
      </w:r>
    </w:p>
    <w:p w14:paraId="2C4827F3" w14:textId="77777777" w:rsidR="00092532" w:rsidRPr="00A357E1" w:rsidRDefault="00F27F32">
      <w:pPr>
        <w:pStyle w:val="1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357E1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r w:rsidRPr="00A357E1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.</w:t>
      </w:r>
    </w:p>
    <w:p w14:paraId="67316BF8" w14:textId="77777777" w:rsidR="00092532" w:rsidRPr="00A357E1" w:rsidRDefault="00092532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07E900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</w:p>
    <w:p w14:paraId="40829205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6  14  13</w:t>
      </w:r>
    </w:p>
    <w:p w14:paraId="6C28AEBE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26   1  10</w:t>
      </w:r>
    </w:p>
    <w:p w14:paraId="6FC4A28F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23   5  16</w:t>
      </w:r>
    </w:p>
    <w:p w14:paraId="659D4BBF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элементов массива 12</w:t>
      </w:r>
    </w:p>
    <w:p w14:paraId="5E6FCBB5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Произведение элементов массива 522412800</w:t>
      </w:r>
    </w:p>
    <w:p w14:paraId="01E6B91F" w14:textId="77777777" w:rsidR="00D77EF2" w:rsidRDefault="00D77EF2" w:rsidP="00D77EF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588FFD" w14:textId="77777777" w:rsidR="00092532" w:rsidRDefault="00B551A0" w:rsidP="00975D8C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Pr="00B551A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F27F32"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лабораторной №5.</w:t>
      </w:r>
    </w:p>
    <w:p w14:paraId="5F989974" w14:textId="77777777" w:rsidR="00B551A0" w:rsidRPr="00B551A0" w:rsidRDefault="00B551A0" w:rsidP="002D34ED">
      <w:pPr>
        <w:pStyle w:val="10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  <w:pPrChange w:id="5" w:author="Vyacheslav" w:date="2020-04-10T18:10:00Z">
          <w:pPr>
            <w:pStyle w:val="10"/>
            <w:widowControl w:val="0"/>
          </w:pPr>
        </w:pPrChange>
      </w:pPr>
      <w:r w:rsidRPr="00B551A0">
        <w:rPr>
          <w:rFonts w:ascii="Times New Roman" w:eastAsia="Times New Roman" w:hAnsi="Times New Roman" w:cs="Times New Roman"/>
          <w:sz w:val="28"/>
          <w:szCs w:val="28"/>
        </w:rPr>
        <w:t xml:space="preserve">Найти сумму минимального элемента первой строки матрицы Р(2,3) и максимального элемента массива Х(4) и поделить ее на количество элементов, больших нуля массива Х(4). Массив </w:t>
      </w:r>
      <w:proofErr w:type="gramStart"/>
      <w:r w:rsidRPr="00B551A0">
        <w:rPr>
          <w:rFonts w:ascii="Times New Roman" w:eastAsia="Times New Roman" w:hAnsi="Times New Roman" w:cs="Times New Roman"/>
          <w:sz w:val="28"/>
          <w:szCs w:val="28"/>
        </w:rPr>
        <w:t>Р(</w:t>
      </w:r>
      <w:proofErr w:type="gramEnd"/>
      <w:r w:rsidRPr="00B551A0">
        <w:rPr>
          <w:rFonts w:ascii="Times New Roman" w:eastAsia="Times New Roman" w:hAnsi="Times New Roman" w:cs="Times New Roman"/>
          <w:sz w:val="28"/>
          <w:szCs w:val="28"/>
        </w:rPr>
        <w:t>2, 3) считайте из файла.</w:t>
      </w:r>
    </w:p>
    <w:p w14:paraId="7C43DEFA" w14:textId="77777777" w:rsidR="00092532" w:rsidRDefault="00B551A0">
      <w:pPr>
        <w:pStyle w:val="10"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commentRangeStart w:id="6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9E7E63" wp14:editId="0A639B7F">
            <wp:extent cx="5940425" cy="752033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6"/>
      <w:r w:rsidR="002D34ED">
        <w:rPr>
          <w:rStyle w:val="a8"/>
        </w:rPr>
        <w:commentReference w:id="6"/>
      </w:r>
    </w:p>
    <w:p w14:paraId="52CE2AA9" w14:textId="77777777" w:rsidR="00B551A0" w:rsidRDefault="00B551A0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476964" w14:textId="77777777" w:rsidR="00B551A0" w:rsidRDefault="00B551A0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A2EC8F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Программная реализация:</w:t>
      </w:r>
    </w:p>
    <w:p w14:paraId="7559EB82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B551A0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B551A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1</w:t>
      </w:r>
    </w:p>
    <w:p w14:paraId="15ACD7F6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fmsv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E5A40D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5ED35C97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k: </w:t>
      </w:r>
      <w:r w:rsidRPr="00B551A0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D93ECD6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551A0">
        <w:rPr>
          <w:rFonts w:ascii="Courier New" w:hAnsi="Courier New" w:cs="Courier New"/>
          <w:color w:val="000000"/>
          <w:sz w:val="24"/>
          <w:szCs w:val="24"/>
        </w:rPr>
        <w:t xml:space="preserve">p: </w:t>
      </w:r>
      <w:proofErr w:type="spell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</w:rPr>
        <w:t>array</w:t>
      </w:r>
      <w:proofErr w:type="spell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551A0">
        <w:rPr>
          <w:rFonts w:ascii="Courier New" w:hAnsi="Courier New" w:cs="Courier New"/>
          <w:color w:val="000000"/>
          <w:sz w:val="24"/>
          <w:szCs w:val="24"/>
        </w:rPr>
        <w:t>[</w:t>
      </w:r>
      <w:r w:rsidRPr="00B551A0">
        <w:rPr>
          <w:rFonts w:ascii="Courier New" w:hAnsi="Courier New" w:cs="Courier New"/>
          <w:color w:val="006400"/>
          <w:sz w:val="24"/>
          <w:szCs w:val="24"/>
        </w:rPr>
        <w:t>0..1</w:t>
      </w:r>
      <w:r w:rsidRPr="00B551A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551A0">
        <w:rPr>
          <w:rFonts w:ascii="Courier New" w:hAnsi="Courier New" w:cs="Courier New"/>
          <w:color w:val="006400"/>
          <w:sz w:val="24"/>
          <w:szCs w:val="24"/>
        </w:rPr>
        <w:t>0..2</w:t>
      </w:r>
      <w:r w:rsidRPr="00B551A0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Pr="00B551A0">
        <w:rPr>
          <w:rFonts w:ascii="Courier New" w:hAnsi="Courier New" w:cs="Courier New"/>
          <w:b/>
          <w:bCs/>
          <w:color w:val="000000"/>
          <w:sz w:val="24"/>
          <w:szCs w:val="24"/>
        </w:rPr>
        <w:t>of</w:t>
      </w:r>
      <w:proofErr w:type="spellEnd"/>
      <w:r w:rsidRPr="00B551A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551A0">
        <w:rPr>
          <w:rFonts w:ascii="Courier New" w:hAnsi="Courier New" w:cs="Courier New"/>
          <w:color w:val="0000FF"/>
          <w:sz w:val="24"/>
          <w:szCs w:val="24"/>
        </w:rPr>
        <w:t>real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F1C1BB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min, max, res: </w:t>
      </w:r>
      <w:r w:rsidRPr="00B551A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A203AA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f: text;</w:t>
      </w:r>
    </w:p>
    <w:p w14:paraId="11737DB5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</w:p>
    <w:p w14:paraId="16AA406E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x: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0..</w:t>
      </w:r>
      <w:proofErr w:type="gramEnd"/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B551A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= (-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3.5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120.4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, -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3.9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6.11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C766DDE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06619014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="000008D4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="000008D4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B551A0">
        <w:rPr>
          <w:rFonts w:ascii="Courier New" w:hAnsi="Courier New" w:cs="Courier New"/>
          <w:color w:val="0000FF"/>
          <w:sz w:val="24"/>
          <w:szCs w:val="24"/>
          <w:lang w:val="en-US"/>
        </w:rPr>
        <w:t>1.txt'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7E10C1B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reset(f);</w:t>
      </w:r>
    </w:p>
    <w:p w14:paraId="3F9A5488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A9AE64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93E2A8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6B26F1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min:=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3BC1B235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max:=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x[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10DE801C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2E57861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84802A4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7D9A52DF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46A3A9C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f, p[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, j]);</w:t>
      </w:r>
    </w:p>
    <w:p w14:paraId="1A57476B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(f)</w:t>
      </w:r>
    </w:p>
    <w:p w14:paraId="215B980F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E5362A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5BC45E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889458F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653E38A4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if 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max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1F0FE68A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max:=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x[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400BF262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255E6090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 +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</w:p>
    <w:p w14:paraId="30AB2850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1366127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E39D1B7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B2F03F7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min </w:t>
      </w: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5B7F432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min:=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r w:rsidRPr="00B551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6D1FF75B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E614C0D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5AF816F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res:=</w:t>
      </w:r>
      <w:proofErr w:type="gram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(min + max) / k;</w:t>
      </w:r>
    </w:p>
    <w:p w14:paraId="6905831F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3842996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3C137E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>(res);</w:t>
      </w:r>
    </w:p>
    <w:p w14:paraId="2BC4A4DD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1F56ED4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551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551A0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B551A0">
        <w:rPr>
          <w:rFonts w:ascii="Courier New" w:hAnsi="Courier New" w:cs="Courier New"/>
          <w:color w:val="000000"/>
          <w:sz w:val="24"/>
          <w:szCs w:val="24"/>
        </w:rPr>
        <w:t>(f);</w:t>
      </w:r>
    </w:p>
    <w:p w14:paraId="2FA98BDD" w14:textId="77777777" w:rsidR="00B551A0" w:rsidRPr="00B551A0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551A0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166776C1" w14:textId="77777777" w:rsidR="00B551A0" w:rsidRPr="002D34ED" w:rsidRDefault="00B551A0" w:rsidP="00B551A0">
      <w:pPr>
        <w:pStyle w:val="10"/>
        <w:spacing w:after="0" w:line="360" w:lineRule="auto"/>
        <w:jc w:val="both"/>
        <w:rPr>
          <w:rFonts w:ascii="Courier New" w:eastAsia="Courier New" w:hAnsi="Courier New" w:cs="Courier New"/>
          <w:b/>
          <w:sz w:val="24"/>
          <w:szCs w:val="24"/>
          <w:rPrChange w:id="7" w:author="Vyacheslav" w:date="2020-04-10T18:06:00Z">
            <w:rPr>
              <w:rFonts w:ascii="Courier New" w:eastAsia="Courier New" w:hAnsi="Courier New" w:cs="Courier New"/>
              <w:b/>
              <w:sz w:val="24"/>
              <w:szCs w:val="24"/>
              <w:lang w:val="en-US"/>
            </w:rPr>
          </w:rPrChange>
        </w:rPr>
      </w:pPr>
      <w:r w:rsidRPr="00B551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2D34ED">
        <w:rPr>
          <w:rFonts w:ascii="Courier New" w:hAnsi="Courier New" w:cs="Courier New"/>
          <w:color w:val="000000"/>
          <w:sz w:val="24"/>
          <w:szCs w:val="24"/>
          <w:rPrChange w:id="8" w:author="Vyacheslav" w:date="2020-04-10T18:06:00Z">
            <w:rPr>
              <w:rFonts w:ascii="Courier New" w:hAnsi="Courier New" w:cs="Courier New"/>
              <w:color w:val="000000"/>
              <w:sz w:val="24"/>
              <w:szCs w:val="24"/>
              <w:lang w:val="en-US"/>
            </w:rPr>
          </w:rPrChange>
        </w:rPr>
        <w:t>.</w:t>
      </w:r>
    </w:p>
    <w:p w14:paraId="1A4378F2" w14:textId="77777777" w:rsidR="00092532" w:rsidRPr="00B551A0" w:rsidRDefault="00F27F32" w:rsidP="00B551A0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  <w:r w:rsidRPr="00B551A0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2983A38C" w14:textId="77777777" w:rsidR="00B551A0" w:rsidRPr="00B551A0" w:rsidRDefault="00B551A0" w:rsidP="00B551A0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58.7</w:t>
      </w:r>
    </w:p>
    <w:p w14:paraId="3A25FE36" w14:textId="77777777" w:rsidR="00B551A0" w:rsidRDefault="00B551A0" w:rsidP="00B551A0">
      <w:pPr>
        <w:pStyle w:val="10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963AFA" w14:textId="77777777" w:rsidR="00B551A0" w:rsidRPr="00975D8C" w:rsidRDefault="00975D8C" w:rsidP="002D34ED">
      <w:pPr>
        <w:pStyle w:val="10"/>
        <w:widowControl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del w:id="9" w:author="Vyacheslav" w:date="2020-04-10T18:12:00Z">
        <w:r w:rsidDel="002D34ED">
          <w:rPr>
            <w:rFonts w:ascii="Times New Roman" w:eastAsia="Times New Roman" w:hAnsi="Times New Roman" w:cs="Times New Roman"/>
            <w:b/>
            <w:sz w:val="28"/>
            <w:szCs w:val="28"/>
          </w:rPr>
          <w:lastRenderedPageBreak/>
          <w:delText xml:space="preserve">    </w:delText>
        </w:r>
      </w:del>
      <w:r w:rsidR="00B551A0" w:rsidRPr="00975D8C">
        <w:rPr>
          <w:rFonts w:ascii="Times New Roman" w:eastAsia="Times New Roman" w:hAnsi="Times New Roman" w:cs="Times New Roman"/>
          <w:b/>
          <w:sz w:val="28"/>
          <w:szCs w:val="28"/>
        </w:rPr>
        <w:t>Задание 2 лабораторной №5</w:t>
      </w:r>
    </w:p>
    <w:p w14:paraId="44616F19" w14:textId="77777777" w:rsidR="00B551A0" w:rsidRPr="00975D8C" w:rsidRDefault="00B551A0" w:rsidP="002D34ED">
      <w:pPr>
        <w:pStyle w:val="10"/>
        <w:widowControl w:val="0"/>
        <w:jc w:val="both"/>
        <w:rPr>
          <w:rFonts w:ascii="Times New Roman" w:hAnsi="Times New Roman" w:cs="Times New Roman"/>
          <w:sz w:val="28"/>
          <w:szCs w:val="28"/>
        </w:rPr>
        <w:pPrChange w:id="10" w:author="Vyacheslav" w:date="2020-04-10T18:11:00Z">
          <w:pPr>
            <w:pStyle w:val="10"/>
            <w:widowControl w:val="0"/>
          </w:pPr>
        </w:pPrChange>
      </w:pPr>
      <w:r w:rsidRPr="00975D8C">
        <w:rPr>
          <w:rFonts w:ascii="Times New Roman" w:hAnsi="Times New Roman" w:cs="Times New Roman"/>
          <w:sz w:val="28"/>
          <w:szCs w:val="28"/>
        </w:rPr>
        <w:t>Заполнить матрицу а(3, 3) случайными целыми числами от 1 до 10. Вывести значения ее элементов в файл. Вычислить сумму элементов первой и последней строк данной матрицы.</w:t>
      </w:r>
    </w:p>
    <w:p w14:paraId="68EFE999" w14:textId="77777777" w:rsidR="00092532" w:rsidRPr="00975D8C" w:rsidRDefault="00B551A0" w:rsidP="00B551A0">
      <w:pPr>
        <w:pStyle w:val="10"/>
        <w:widowControl w:val="0"/>
        <w:rPr>
          <w:rFonts w:ascii="Times New Roman" w:hAnsi="Times New Roman" w:cs="Times New Roman"/>
          <w:sz w:val="28"/>
          <w:szCs w:val="28"/>
        </w:rPr>
      </w:pPr>
      <w:r w:rsidRPr="00975D8C">
        <w:rPr>
          <w:rFonts w:ascii="Times New Roman" w:hAnsi="Times New Roman" w:cs="Times New Roman"/>
          <w:sz w:val="28"/>
          <w:szCs w:val="28"/>
        </w:rPr>
        <w:t xml:space="preserve">Результаты вывести в файл. </w:t>
      </w:r>
    </w:p>
    <w:p w14:paraId="56E1726A" w14:textId="77777777" w:rsidR="00092532" w:rsidRPr="002D34ED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  <w:rPrChange w:id="11" w:author="Vyacheslav" w:date="2020-04-10T18:06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</w:t>
      </w:r>
      <w:r w:rsidRPr="002D34ED">
        <w:rPr>
          <w:rFonts w:ascii="Times New Roman" w:eastAsia="Times New Roman" w:hAnsi="Times New Roman" w:cs="Times New Roman"/>
          <w:b/>
          <w:sz w:val="28"/>
          <w:szCs w:val="28"/>
          <w:lang w:val="en-US"/>
          <w:rPrChange w:id="12" w:author="Vyacheslav" w:date="2020-04-10T18:06:00Z">
            <w:rPr>
              <w:rFonts w:ascii="Times New Roman" w:eastAsia="Times New Roman" w:hAnsi="Times New Roman" w:cs="Times New Roman"/>
              <w:b/>
              <w:sz w:val="28"/>
              <w:szCs w:val="28"/>
            </w:rPr>
          </w:rPrChange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21EF3290" w14:textId="77777777" w:rsidR="00B551A0" w:rsidRPr="002D34ED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  <w:rPrChange w:id="13" w:author="Vyacheslav" w:date="2020-04-10T18:06:00Z">
            <w:rPr>
              <w:rFonts w:ascii="Courier New" w:hAnsi="Courier New" w:cs="Courier New"/>
              <w:color w:val="008000"/>
              <w:sz w:val="24"/>
              <w:szCs w:val="24"/>
            </w:rPr>
          </w:rPrChange>
        </w:rPr>
      </w:pPr>
      <w:r w:rsidRPr="002D34ED">
        <w:rPr>
          <w:rFonts w:ascii="Courier New" w:hAnsi="Courier New" w:cs="Courier New"/>
          <w:color w:val="008000"/>
          <w:sz w:val="24"/>
          <w:szCs w:val="24"/>
          <w:lang w:val="en-US"/>
          <w:rPrChange w:id="14" w:author="Vyacheslav" w:date="2020-04-10T18:06:00Z">
            <w:rPr>
              <w:rFonts w:ascii="Courier New" w:hAnsi="Courier New" w:cs="Courier New"/>
              <w:color w:val="008000"/>
              <w:sz w:val="24"/>
              <w:szCs w:val="24"/>
            </w:rPr>
          </w:rPrChange>
        </w:rPr>
        <w:t>//</w:t>
      </w:r>
      <w:proofErr w:type="spellStart"/>
      <w:r w:rsidRPr="00975D8C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2D34ED">
        <w:rPr>
          <w:rFonts w:ascii="Courier New" w:hAnsi="Courier New" w:cs="Courier New"/>
          <w:color w:val="008000"/>
          <w:sz w:val="24"/>
          <w:szCs w:val="24"/>
          <w:lang w:val="en-US"/>
          <w:rPrChange w:id="15" w:author="Vyacheslav" w:date="2020-04-10T18:06:00Z">
            <w:rPr>
              <w:rFonts w:ascii="Courier New" w:hAnsi="Courier New" w:cs="Courier New"/>
              <w:color w:val="008000"/>
              <w:sz w:val="24"/>
              <w:szCs w:val="24"/>
            </w:rPr>
          </w:rPrChange>
        </w:rPr>
        <w:t xml:space="preserve"> 2</w:t>
      </w:r>
    </w:p>
    <w:p w14:paraId="707380EC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sfgfs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25C9EF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36C09464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I, j, s: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098D82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</w:t>
      </w:r>
      <w:proofErr w:type="gramEnd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0..2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866B27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f: text;</w:t>
      </w:r>
    </w:p>
    <w:p w14:paraId="01C9701E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27DEE42D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‘</w:t>
      </w:r>
      <w:proofErr w:type="spellStart"/>
      <w:r w:rsidR="000008D4" w:rsidRPr="00975D8C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2.txt’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CE44B72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rewrite(f);</w:t>
      </w:r>
    </w:p>
    <w:p w14:paraId="4D2F2EA1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1CA4A4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3E4EC5D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04C7BE2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41396D9C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532ED1B6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46301D5E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I, j]:= random(</w:t>
      </w:r>
      <w:commentRangeStart w:id="16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commentRangeEnd w:id="16"/>
      <w:r w:rsidR="002D34ED">
        <w:rPr>
          <w:rStyle w:val="a8"/>
        </w:rPr>
        <w:commentReference w:id="16"/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E3685B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527304B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7480CB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F7DB386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+ a[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 + a[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145D1C56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14BE12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DCCA688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0F1DA220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EE15C9E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a[I, j]: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6AB260A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(f)</w:t>
      </w:r>
    </w:p>
    <w:p w14:paraId="0EDF253A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1A3E283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7357729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(f,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'Сумма элементов первой и последней строк массива равна: '</w:t>
      </w:r>
      <w:r w:rsidRPr="00975D8C">
        <w:rPr>
          <w:rFonts w:ascii="Courier New" w:hAnsi="Courier New" w:cs="Courier New"/>
          <w:color w:val="000000"/>
          <w:sz w:val="24"/>
          <w:szCs w:val="24"/>
        </w:rPr>
        <w:t>, s);</w:t>
      </w:r>
    </w:p>
    <w:p w14:paraId="492922E1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(f);</w:t>
      </w:r>
    </w:p>
    <w:p w14:paraId="4A2BFA6A" w14:textId="77777777" w:rsidR="00B551A0" w:rsidRPr="00975D8C" w:rsidRDefault="00B551A0" w:rsidP="00B55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143284D5" w14:textId="77777777" w:rsidR="00092532" w:rsidRPr="00975D8C" w:rsidRDefault="00B551A0" w:rsidP="00B551A0">
      <w:pPr>
        <w:pStyle w:val="1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11EAE6D" w14:textId="77777777" w:rsidR="00B551A0" w:rsidRDefault="00B551A0" w:rsidP="00B551A0">
      <w:pPr>
        <w:pStyle w:val="1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167DA4" w14:textId="77777777" w:rsidR="00B551A0" w:rsidRPr="00B551A0" w:rsidRDefault="00B551A0" w:rsidP="00B551A0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</w:p>
    <w:p w14:paraId="16DEC1BD" w14:textId="77777777" w:rsidR="00B551A0" w:rsidRPr="00B551A0" w:rsidRDefault="00B551A0" w:rsidP="00B551A0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51A0">
        <w:rPr>
          <w:rFonts w:ascii="Times New Roman" w:eastAsia="Times New Roman" w:hAnsi="Times New Roman" w:cs="Times New Roman"/>
          <w:sz w:val="28"/>
          <w:szCs w:val="28"/>
        </w:rPr>
        <w:t xml:space="preserve">    6    7    0</w:t>
      </w:r>
    </w:p>
    <w:p w14:paraId="7ABB3C3C" w14:textId="77777777" w:rsidR="00B551A0" w:rsidRPr="00B551A0" w:rsidRDefault="00B551A0" w:rsidP="00B551A0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51A0">
        <w:rPr>
          <w:rFonts w:ascii="Times New Roman" w:eastAsia="Times New Roman" w:hAnsi="Times New Roman" w:cs="Times New Roman"/>
          <w:sz w:val="28"/>
          <w:szCs w:val="28"/>
        </w:rPr>
        <w:t xml:space="preserve">    1    8    9</w:t>
      </w:r>
    </w:p>
    <w:p w14:paraId="7C02BC0F" w14:textId="77777777" w:rsidR="00B551A0" w:rsidRPr="00B551A0" w:rsidRDefault="00B551A0" w:rsidP="00B551A0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51A0">
        <w:rPr>
          <w:rFonts w:ascii="Times New Roman" w:eastAsia="Times New Roman" w:hAnsi="Times New Roman" w:cs="Times New Roman"/>
          <w:sz w:val="28"/>
          <w:szCs w:val="28"/>
        </w:rPr>
        <w:t xml:space="preserve">    4    4    8</w:t>
      </w:r>
    </w:p>
    <w:p w14:paraId="0FF58BCE" w14:textId="77777777" w:rsidR="00B551A0" w:rsidRDefault="00B551A0" w:rsidP="00B551A0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51A0">
        <w:rPr>
          <w:rFonts w:ascii="Times New Roman" w:eastAsia="Times New Roman" w:hAnsi="Times New Roman" w:cs="Times New Roman"/>
          <w:sz w:val="28"/>
          <w:szCs w:val="28"/>
        </w:rPr>
        <w:t>Сумма элементов первой и последней строк массива равна: 29</w:t>
      </w:r>
    </w:p>
    <w:p w14:paraId="5A011728" w14:textId="77777777" w:rsidR="00B551A0" w:rsidRDefault="00B551A0" w:rsidP="00B551A0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E231A5" w14:textId="77777777" w:rsidR="00975D8C" w:rsidRDefault="00975D8C" w:rsidP="00975D8C">
      <w:pPr>
        <w:pStyle w:val="1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14:paraId="5E977828" w14:textId="77777777" w:rsidR="00B551A0" w:rsidRDefault="00975D8C" w:rsidP="002D34ED">
      <w:pPr>
        <w:pStyle w:val="1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  <w:pPrChange w:id="17" w:author="Vyacheslav" w:date="2020-04-10T18:13:00Z">
          <w:pPr>
            <w:pStyle w:val="10"/>
            <w:spacing w:after="0" w:line="240" w:lineRule="auto"/>
          </w:pPr>
        </w:pPrChange>
      </w:pPr>
      <w:del w:id="18" w:author="Vyacheslav" w:date="2020-04-10T18:13:00Z">
        <w:r w:rsidDel="002D34ED">
          <w:rPr>
            <w:rFonts w:ascii="Times New Roman" w:eastAsia="Times New Roman" w:hAnsi="Times New Roman" w:cs="Times New Roman"/>
            <w:b/>
            <w:sz w:val="28"/>
            <w:szCs w:val="28"/>
          </w:rPr>
          <w:lastRenderedPageBreak/>
          <w:delText xml:space="preserve">      </w:delText>
        </w:r>
      </w:del>
      <w:r w:rsidR="00B551A0">
        <w:rPr>
          <w:rFonts w:ascii="Times New Roman" w:eastAsia="Times New Roman" w:hAnsi="Times New Roman" w:cs="Times New Roman"/>
          <w:b/>
          <w:sz w:val="28"/>
          <w:szCs w:val="28"/>
        </w:rPr>
        <w:t>Задание 3 лабораторной №5</w:t>
      </w:r>
    </w:p>
    <w:p w14:paraId="73E9820D" w14:textId="77777777" w:rsidR="00B551A0" w:rsidRDefault="00B551A0" w:rsidP="00B551A0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2F1FA9" w14:textId="77777777" w:rsidR="00B551A0" w:rsidRPr="00975D8C" w:rsidRDefault="00B551A0" w:rsidP="002D34ED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  <w:pPrChange w:id="19" w:author="Vyacheslav" w:date="2020-04-10T18:13:00Z">
          <w:pPr>
            <w:pStyle w:val="10"/>
          </w:pPr>
        </w:pPrChange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0ADE88D0" w14:textId="77777777" w:rsidR="000008D4" w:rsidRDefault="000008D4" w:rsidP="00B551A0">
      <w:pPr>
        <w:pStyle w:val="1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33550D" w14:textId="77777777" w:rsidR="00B551A0" w:rsidRDefault="000008D4" w:rsidP="00B551A0">
      <w:pPr>
        <w:pStyle w:val="1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14:paraId="4A52A41F" w14:textId="77777777" w:rsidR="00975D8C" w:rsidRPr="00975D8C" w:rsidRDefault="00975D8C" w:rsidP="00B551A0">
      <w:pPr>
        <w:pStyle w:val="1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F0F47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975D8C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975D8C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975D8C">
        <w:rPr>
          <w:rFonts w:ascii="Courier New" w:hAnsi="Courier New" w:cs="Courier New"/>
          <w:color w:val="008000"/>
          <w:sz w:val="24"/>
          <w:szCs w:val="24"/>
        </w:rPr>
        <w:t xml:space="preserve"> 3</w:t>
      </w:r>
    </w:p>
    <w:p w14:paraId="42AA04B7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dfdf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83A5DE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var</w:t>
      </w:r>
      <w:proofErr w:type="spellEnd"/>
    </w:p>
    <w:p w14:paraId="487EF0C4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i, j, s, k: </w:t>
      </w:r>
      <w:proofErr w:type="spellStart"/>
      <w:r w:rsidRPr="00975D8C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8E7751B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</w:t>
      </w:r>
      <w:proofErr w:type="gramEnd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8467D8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b: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</w:t>
      </w:r>
      <w:proofErr w:type="gramEnd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90BDE8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f: text;</w:t>
      </w:r>
    </w:p>
    <w:p w14:paraId="37D2519C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A91AFD5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975D8C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3.txt'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2132FE8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rewrite(f);</w:t>
      </w:r>
    </w:p>
    <w:p w14:paraId="1521B399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F39FAA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541279B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993FE5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535252E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42E0529E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32CE495F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EE1906A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j]:= </w:t>
      </w:r>
      <w:commentRangeStart w:id="20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-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commentRangeEnd w:id="20"/>
      <w:r w:rsidR="002D34ED">
        <w:rPr>
          <w:rStyle w:val="a8"/>
        </w:rPr>
        <w:commentReference w:id="20"/>
      </w:r>
    </w:p>
    <w:p w14:paraId="1E6DF040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A6947F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39BD6C1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C8A8573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192E76BB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68D916B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if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 &gt;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2010732A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begin</w:t>
      </w:r>
    </w:p>
    <w:p w14:paraId="321EDC10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+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14:paraId="64ED286D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+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</w:p>
    <w:p w14:paraId="7934DCE6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     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C0B54B1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(k =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59BD154B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b[j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</w:p>
    <w:p w14:paraId="45E6B5FD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 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14:paraId="3EE07949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b[j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/ k;</w:t>
      </w:r>
    </w:p>
    <w:p w14:paraId="4499BF35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s:=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9493E5A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9E9E453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E937FE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A15DE12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Исходный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массив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:'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3F5275E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0EF3F7ED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407AEA1B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4673F1B0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0BCBA5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(f)</w:t>
      </w:r>
    </w:p>
    <w:p w14:paraId="04906990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32E6D04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(f);</w:t>
      </w:r>
    </w:p>
    <w:p w14:paraId="1718F2AB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'Массив средних арифметических столбцов массива:'</w:t>
      </w:r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225726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47761C27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b[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22EBB9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6BB9CCBB" w14:textId="77777777" w:rsidR="000008D4" w:rsidRPr="00975D8C" w:rsidRDefault="000008D4" w:rsidP="0000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(f)</w:t>
      </w:r>
    </w:p>
    <w:p w14:paraId="51F0086F" w14:textId="77777777" w:rsidR="000008D4" w:rsidRPr="00975D8C" w:rsidRDefault="000008D4" w:rsidP="000008D4">
      <w:pPr>
        <w:pStyle w:val="1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008076C0" w14:textId="77777777" w:rsidR="00B551A0" w:rsidRDefault="00B551A0" w:rsidP="000008D4">
      <w:pPr>
        <w:pStyle w:val="1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5850DB" w14:textId="77777777" w:rsidR="000008D4" w:rsidRDefault="000008D4" w:rsidP="000008D4">
      <w:pPr>
        <w:pStyle w:val="1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</w:p>
    <w:p w14:paraId="6622C8BC" w14:textId="77777777" w:rsidR="000008D4" w:rsidRPr="000008D4" w:rsidRDefault="000008D4" w:rsidP="000008D4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8D4">
        <w:rPr>
          <w:rFonts w:ascii="Times New Roman" w:eastAsia="Times New Roman" w:hAnsi="Times New Roman" w:cs="Times New Roman"/>
          <w:sz w:val="28"/>
          <w:szCs w:val="28"/>
        </w:rPr>
        <w:t>Исходный массив:</w:t>
      </w:r>
    </w:p>
    <w:p w14:paraId="5F7BBE2B" w14:textId="77777777" w:rsidR="000008D4" w:rsidRPr="000008D4" w:rsidRDefault="000008D4" w:rsidP="000008D4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8D4">
        <w:rPr>
          <w:rFonts w:ascii="Times New Roman" w:eastAsia="Times New Roman" w:hAnsi="Times New Roman" w:cs="Times New Roman"/>
          <w:sz w:val="28"/>
          <w:szCs w:val="28"/>
        </w:rPr>
        <w:t xml:space="preserve">    4    4    0   -2</w:t>
      </w:r>
    </w:p>
    <w:p w14:paraId="293B6AB6" w14:textId="77777777" w:rsidR="000008D4" w:rsidRPr="000008D4" w:rsidRDefault="000008D4" w:rsidP="000008D4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8D4">
        <w:rPr>
          <w:rFonts w:ascii="Times New Roman" w:eastAsia="Times New Roman" w:hAnsi="Times New Roman" w:cs="Times New Roman"/>
          <w:sz w:val="28"/>
          <w:szCs w:val="28"/>
        </w:rPr>
        <w:t xml:space="preserve">    3    1    1   -1</w:t>
      </w:r>
    </w:p>
    <w:p w14:paraId="6779A1F4" w14:textId="77777777" w:rsidR="000008D4" w:rsidRPr="000008D4" w:rsidRDefault="000008D4" w:rsidP="000008D4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8D4">
        <w:rPr>
          <w:rFonts w:ascii="Times New Roman" w:eastAsia="Times New Roman" w:hAnsi="Times New Roman" w:cs="Times New Roman"/>
          <w:sz w:val="28"/>
          <w:szCs w:val="28"/>
        </w:rPr>
        <w:t xml:space="preserve">    0    2   -2    1</w:t>
      </w:r>
    </w:p>
    <w:p w14:paraId="404705AD" w14:textId="77777777" w:rsidR="000008D4" w:rsidRPr="000008D4" w:rsidRDefault="000008D4" w:rsidP="000008D4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8D4">
        <w:rPr>
          <w:rFonts w:ascii="Times New Roman" w:eastAsia="Times New Roman" w:hAnsi="Times New Roman" w:cs="Times New Roman"/>
          <w:sz w:val="28"/>
          <w:szCs w:val="28"/>
        </w:rPr>
        <w:t xml:space="preserve">    5   -3    4    0</w:t>
      </w:r>
    </w:p>
    <w:p w14:paraId="7FB1973C" w14:textId="77777777" w:rsidR="000008D4" w:rsidRPr="000008D4" w:rsidRDefault="000008D4" w:rsidP="000008D4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03CD62" w14:textId="77777777" w:rsidR="000008D4" w:rsidRPr="000008D4" w:rsidRDefault="000008D4" w:rsidP="000008D4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8D4">
        <w:rPr>
          <w:rFonts w:ascii="Times New Roman" w:eastAsia="Times New Roman" w:hAnsi="Times New Roman" w:cs="Times New Roman"/>
          <w:sz w:val="28"/>
          <w:szCs w:val="28"/>
        </w:rPr>
        <w:t>Массив средних арифметических столбцов массива:</w:t>
      </w:r>
    </w:p>
    <w:p w14:paraId="3BEB1AB8" w14:textId="77777777" w:rsidR="000008D4" w:rsidRPr="000008D4" w:rsidRDefault="000008D4" w:rsidP="000008D4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8D4">
        <w:rPr>
          <w:rFonts w:ascii="Times New Roman" w:eastAsia="Times New Roman" w:hAnsi="Times New Roman" w:cs="Times New Roman"/>
          <w:sz w:val="28"/>
          <w:szCs w:val="28"/>
        </w:rPr>
        <w:t xml:space="preserve">  4.0  2.3  2.5  1.0</w:t>
      </w:r>
    </w:p>
    <w:p w14:paraId="456CD0D2" w14:textId="77777777" w:rsidR="00B551A0" w:rsidRDefault="00B551A0" w:rsidP="00B551A0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93E92B" w14:textId="77777777" w:rsidR="00B551A0" w:rsidRDefault="00B551A0" w:rsidP="00B551A0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651182" w14:textId="77777777" w:rsidR="00B551A0" w:rsidRDefault="00975D8C" w:rsidP="00E2155F">
      <w:pPr>
        <w:pStyle w:val="1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  <w:pPrChange w:id="21" w:author="Vyacheslav" w:date="2020-04-10T18:15:00Z">
          <w:pPr>
            <w:pStyle w:val="10"/>
            <w:spacing w:after="0" w:line="240" w:lineRule="auto"/>
          </w:pPr>
        </w:pPrChange>
      </w:pPr>
      <w:del w:id="22" w:author="Vyacheslav" w:date="2020-04-10T18:15:00Z">
        <w:r w:rsidDel="00E2155F">
          <w:rPr>
            <w:rFonts w:ascii="Times New Roman" w:eastAsia="Times New Roman" w:hAnsi="Times New Roman" w:cs="Times New Roman"/>
            <w:b/>
            <w:sz w:val="28"/>
            <w:szCs w:val="28"/>
          </w:rPr>
          <w:delText xml:space="preserve">    </w:delText>
        </w:r>
      </w:del>
      <w:r w:rsidR="00D77EF2">
        <w:rPr>
          <w:rFonts w:ascii="Times New Roman" w:eastAsia="Times New Roman" w:hAnsi="Times New Roman" w:cs="Times New Roman"/>
          <w:b/>
          <w:sz w:val="28"/>
          <w:szCs w:val="28"/>
        </w:rPr>
        <w:t>Задание 4 лабораторной № 5</w:t>
      </w:r>
    </w:p>
    <w:p w14:paraId="1B5D5782" w14:textId="77777777" w:rsidR="00B551A0" w:rsidRDefault="00B551A0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F2E14D" w14:textId="77777777" w:rsidR="00D77EF2" w:rsidRPr="00D77EF2" w:rsidRDefault="00D77EF2" w:rsidP="00D77EF2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Заполнить матрицу а(4, 4) случайными целыми числами от </w:t>
      </w:r>
      <w:r w:rsidRPr="00D77EF2">
        <w:rPr>
          <w:rFonts w:ascii="Times New Roman" w:eastAsia="Times New Roman" w:hAnsi="Times New Roman" w:cs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0EBA4754" w14:textId="7C28F292" w:rsidR="00D77EF2" w:rsidRPr="005779BD" w:rsidRDefault="005779BD" w:rsidP="00993402">
      <w:pPr>
        <w:pStyle w:val="1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  <w:pPrChange w:id="23" w:author="Vyacheslav" w:date="2020-04-10T18:16:00Z">
          <w:pPr>
            <w:pStyle w:val="10"/>
            <w:spacing w:after="0" w:line="240" w:lineRule="auto"/>
          </w:pPr>
        </w:pPrChange>
      </w:pPr>
      <w:del w:id="24" w:author="Vyacheslav" w:date="2020-04-10T18:16:00Z">
        <w:r w:rsidDel="00993402">
          <w:rPr>
            <w:rFonts w:ascii="Times New Roman" w:eastAsia="Times New Roman" w:hAnsi="Times New Roman" w:cs="Times New Roman"/>
            <w:b/>
            <w:sz w:val="28"/>
            <w:szCs w:val="28"/>
          </w:rPr>
          <w:delText xml:space="preserve">       </w:delText>
        </w:r>
      </w:del>
      <w:r w:rsidRPr="005779BD">
        <w:rPr>
          <w:rFonts w:ascii="Times New Roman" w:eastAsia="Times New Roman" w:hAnsi="Times New Roman" w:cs="Times New Roman"/>
          <w:b/>
          <w:sz w:val="28"/>
          <w:szCs w:val="28"/>
        </w:rPr>
        <w:t>Прог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раммная реализация</w:t>
      </w:r>
    </w:p>
    <w:p w14:paraId="1B4F1AC3" w14:textId="77777777" w:rsidR="005779BD" w:rsidRDefault="005779BD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C27BFD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75D8C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975D8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4</w:t>
      </w:r>
    </w:p>
    <w:p w14:paraId="741B67E2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vfg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6D342C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2A776B8E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max, min: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65EBD2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</w:t>
      </w:r>
      <w:proofErr w:type="gramEnd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14AAD5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b: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</w:t>
      </w:r>
      <w:proofErr w:type="gramEnd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EA9B86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f: text;</w:t>
      </w:r>
    </w:p>
    <w:p w14:paraId="3D5D3DF8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D1F2836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975D8C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4.txt'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F5686A4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rewrite(f);</w:t>
      </w:r>
    </w:p>
    <w:p w14:paraId="6578386A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1917A5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DACE650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D0C6EF2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j]:= </w:t>
      </w:r>
      <w:commentRangeStart w:id="25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99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commentRangeEnd w:id="25"/>
      <w:r w:rsidR="00993402">
        <w:rPr>
          <w:rStyle w:val="a8"/>
        </w:rPr>
        <w:commentReference w:id="25"/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08F257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F459E77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CDD112D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07E8B767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max:=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05D0ABE9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15FB3AE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    if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 &gt; max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F7CF03B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max:=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14:paraId="3718CEFE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b[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</w:t>
      </w:r>
    </w:p>
    <w:p w14:paraId="4DC9ABA8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CB2D83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99DE07E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min:=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28BA1CD0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06F025A4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min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45E0C265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min:=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5A8E70E9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58E7AC8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'Исходный массив:'</w:t>
      </w:r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08FFDA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024C4D0E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4434B30E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4C5F6EE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99EE6F2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(f)</w:t>
      </w:r>
    </w:p>
    <w:p w14:paraId="500EADA0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27B98D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(f);</w:t>
      </w:r>
    </w:p>
    <w:p w14:paraId="35063BAD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'Массив максимальных элементов:'</w:t>
      </w:r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2C3370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9BE367C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b[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13D3B58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'Минимальный среди максимальных элементов: '</w:t>
      </w: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min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1A6207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102F9630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(f)</w:t>
      </w:r>
    </w:p>
    <w:p w14:paraId="0CA17BCB" w14:textId="77777777" w:rsidR="00D77EF2" w:rsidRPr="00975D8C" w:rsidRDefault="00D77EF2" w:rsidP="00D77EF2">
      <w:pPr>
        <w:pStyle w:val="1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2A16D1BF" w14:textId="77777777" w:rsidR="00D77EF2" w:rsidRDefault="00D77EF2" w:rsidP="00D77EF2">
      <w:pPr>
        <w:pStyle w:val="1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8794C4D" w14:textId="77777777" w:rsidR="00D77EF2" w:rsidRDefault="00D77EF2" w:rsidP="00D77EF2">
      <w:pPr>
        <w:pStyle w:val="1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77EF2">
        <w:rPr>
          <w:rFonts w:ascii="Times New Roman" w:hAnsi="Times New Roman" w:cs="Times New Roman"/>
          <w:b/>
          <w:color w:val="000000"/>
          <w:sz w:val="28"/>
          <w:szCs w:val="28"/>
        </w:rPr>
        <w:t>Ответ</w:t>
      </w:r>
    </w:p>
    <w:p w14:paraId="7070FD7C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>Исходный массив:</w:t>
      </w:r>
    </w:p>
    <w:p w14:paraId="39B9843F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   42   80   68    8</w:t>
      </w:r>
    </w:p>
    <w:p w14:paraId="1D1324A7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   84   22   11   93</w:t>
      </w:r>
    </w:p>
    <w:p w14:paraId="0271E440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   90   41   10   73</w:t>
      </w:r>
    </w:p>
    <w:p w14:paraId="664E2CF6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   42   65   10   70</w:t>
      </w:r>
    </w:p>
    <w:p w14:paraId="601FBEAC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2AD24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>Массив максимальных элементов:</w:t>
      </w:r>
    </w:p>
    <w:p w14:paraId="5F19240E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   80</w:t>
      </w:r>
    </w:p>
    <w:p w14:paraId="62890F17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   93</w:t>
      </w:r>
    </w:p>
    <w:p w14:paraId="3F14D5AC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   90</w:t>
      </w:r>
    </w:p>
    <w:p w14:paraId="1D560C0A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   70</w:t>
      </w:r>
    </w:p>
    <w:p w14:paraId="0918AC56" w14:textId="77777777" w:rsidR="00D77EF2" w:rsidRPr="00D77EF2" w:rsidRDefault="00D77EF2" w:rsidP="00D77EF2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>Минимальный среди максимальных элементов: 70</w:t>
      </w:r>
    </w:p>
    <w:p w14:paraId="12980469" w14:textId="77777777" w:rsidR="00D77EF2" w:rsidRDefault="00D77EF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EDE737" w14:textId="77777777" w:rsidR="00D77EF2" w:rsidRDefault="00D77EF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commentRangeStart w:id="26"/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commentRangeEnd w:id="26"/>
      <w:r w:rsidR="00993402">
        <w:rPr>
          <w:rStyle w:val="a8"/>
        </w:rPr>
        <w:commentReference w:id="26"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лабораторной №6</w:t>
      </w:r>
    </w:p>
    <w:p w14:paraId="7DCC1639" w14:textId="77777777" w:rsidR="00D77EF2" w:rsidRPr="00D77EF2" w:rsidRDefault="00D77EF2" w:rsidP="00D77EF2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Заполнить матрицу </w:t>
      </w:r>
      <w:proofErr w:type="gramStart"/>
      <w:r w:rsidRPr="00D77EF2"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gramEnd"/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3, 3) случайными числами от -5 до 5. </w:t>
      </w:r>
      <w:commentRangeStart w:id="27"/>
      <w:r w:rsidRPr="00D77EF2">
        <w:rPr>
          <w:rFonts w:ascii="Times New Roman" w:eastAsia="Times New Roman" w:hAnsi="Times New Roman" w:cs="Times New Roman"/>
          <w:sz w:val="28"/>
          <w:szCs w:val="28"/>
        </w:rPr>
        <w:t xml:space="preserve">Найти </w:t>
      </w:r>
      <w:commentRangeEnd w:id="27"/>
      <w:r w:rsidR="00993402">
        <w:rPr>
          <w:rStyle w:val="a8"/>
        </w:rPr>
        <w:commentReference w:id="27"/>
      </w:r>
      <w:r w:rsidRPr="00D77EF2">
        <w:rPr>
          <w:rFonts w:ascii="Times New Roman" w:eastAsia="Times New Roman" w:hAnsi="Times New Roman" w:cs="Times New Roman"/>
          <w:sz w:val="28"/>
          <w:szCs w:val="28"/>
        </w:rPr>
        <w:t>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197D829E" w14:textId="77777777" w:rsidR="00975D8C" w:rsidRDefault="00975D8C" w:rsidP="00D77EF2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08AF40" w14:textId="77777777" w:rsidR="00975D8C" w:rsidRDefault="00975D8C" w:rsidP="00D77EF2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3831E0" w14:textId="77777777" w:rsidR="00D77EF2" w:rsidRDefault="00D77EF2" w:rsidP="00D77EF2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14:paraId="05DE092A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fff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1238DF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001C87BA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k, min: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8F8D56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res: </w:t>
      </w:r>
      <w:commentRangeStart w:id="28"/>
      <w:proofErr w:type="spellStart"/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longint</w:t>
      </w:r>
      <w:commentRangeEnd w:id="28"/>
      <w:proofErr w:type="spellEnd"/>
      <w:r w:rsidR="00993402">
        <w:rPr>
          <w:rStyle w:val="a8"/>
        </w:rPr>
        <w:commentReference w:id="28"/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2E00DF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a: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</w:t>
      </w:r>
      <w:proofErr w:type="gramEnd"/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0..3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EE45111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f: text;</w:t>
      </w:r>
    </w:p>
    <w:p w14:paraId="6806BBC9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55EFA37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  <w:lang w:val="en-US"/>
        </w:rPr>
        <w:t>'task5.txt'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7B1F4EA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rewrite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(f);</w:t>
      </w:r>
    </w:p>
    <w:p w14:paraId="510D5BD2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8886494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3873AB5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5E433C2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j]:= </w:t>
      </w:r>
      <w:commentRangeStart w:id="29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-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commentRangeEnd w:id="29"/>
      <w:r w:rsidR="00993402">
        <w:rPr>
          <w:rStyle w:val="a8"/>
        </w:rPr>
        <w:commentReference w:id="29"/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A252A6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49747B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min:=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41068C25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33B2BDA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0E1DD2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89AA9AD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06C2805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70480495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if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 &lt; min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15E4ADE2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min:=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14:paraId="00EF845B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 &gt;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7FB554F2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+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</w:t>
      </w:r>
    </w:p>
    <w:p w14:paraId="6A88C977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A5C1DC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0AD06B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res:=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min * k;</w:t>
      </w:r>
    </w:p>
    <w:p w14:paraId="1FEA54E4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C77542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'Исходный массив:'</w:t>
      </w:r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DEA5B4A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2BCF888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76973A4B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2A434A0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f, a[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975D8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083AED3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>(f)</w:t>
      </w:r>
    </w:p>
    <w:p w14:paraId="26D6A02F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CBE226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(f);</w:t>
      </w:r>
    </w:p>
    <w:p w14:paraId="32AF92B0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975D8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f, </w:t>
      </w:r>
      <w:r w:rsidRPr="00975D8C">
        <w:rPr>
          <w:rFonts w:ascii="Courier New" w:hAnsi="Courier New" w:cs="Courier New"/>
          <w:color w:val="0000FF"/>
          <w:sz w:val="24"/>
          <w:szCs w:val="24"/>
        </w:rPr>
        <w:t>'Произведение суммы положительных элементов на минимальный: '</w:t>
      </w: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9B3D56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228CC617" w14:textId="77777777" w:rsidR="00D77EF2" w:rsidRPr="00975D8C" w:rsidRDefault="00D77EF2" w:rsidP="00D7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D8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975D8C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(f)</w:t>
      </w:r>
    </w:p>
    <w:p w14:paraId="0D981C87" w14:textId="77777777" w:rsidR="00D77EF2" w:rsidRPr="00975D8C" w:rsidRDefault="00D77EF2" w:rsidP="00993402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  <w:pPrChange w:id="30" w:author="Vyacheslav" w:date="2020-04-10T18:23:00Z">
          <w:pPr>
            <w:pStyle w:val="10"/>
            <w:spacing w:after="0" w:line="360" w:lineRule="auto"/>
            <w:ind w:firstLine="567"/>
          </w:pPr>
        </w:pPrChange>
      </w:pPr>
      <w:proofErr w:type="spellStart"/>
      <w:r w:rsidRPr="00975D8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75D8C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1F8B150D" w14:textId="77777777" w:rsidR="00D77EF2" w:rsidRDefault="00D77EF2" w:rsidP="006734AA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B35B6E" w14:textId="77777777" w:rsidR="005779BD" w:rsidRDefault="005779BD" w:rsidP="006734AA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C75E48" w14:textId="77777777" w:rsidR="005779BD" w:rsidRDefault="005779BD" w:rsidP="006734AA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78C965" w14:textId="77777777" w:rsidR="005779BD" w:rsidRDefault="005779BD" w:rsidP="006734AA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D30E57" w14:textId="77777777" w:rsidR="00D77EF2" w:rsidRDefault="005779BD" w:rsidP="006734AA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Ответ</w:t>
      </w:r>
    </w:p>
    <w:p w14:paraId="5EDA19F6" w14:textId="77777777" w:rsidR="006734AA" w:rsidRPr="006734AA" w:rsidRDefault="006734AA" w:rsidP="006734AA">
      <w:pPr>
        <w:pStyle w:val="1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sz w:val="28"/>
          <w:szCs w:val="28"/>
        </w:rPr>
        <w:t>Исходный массив:</w:t>
      </w:r>
    </w:p>
    <w:p w14:paraId="7022E408" w14:textId="77777777" w:rsidR="006734AA" w:rsidRPr="006734AA" w:rsidRDefault="006734AA" w:rsidP="006734AA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734AA">
        <w:rPr>
          <w:rFonts w:ascii="Times New Roman" w:eastAsia="Times New Roman" w:hAnsi="Times New Roman" w:cs="Times New Roman"/>
          <w:sz w:val="28"/>
          <w:szCs w:val="28"/>
        </w:rPr>
        <w:t xml:space="preserve">  1    3   -5    0</w:t>
      </w:r>
    </w:p>
    <w:p w14:paraId="0592F5CE" w14:textId="77777777" w:rsidR="006734AA" w:rsidRPr="006734AA" w:rsidRDefault="006734AA" w:rsidP="006734AA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sz w:val="28"/>
          <w:szCs w:val="28"/>
        </w:rPr>
        <w:t xml:space="preserve">    2   -2   -4    3</w:t>
      </w:r>
    </w:p>
    <w:p w14:paraId="71EC8CB7" w14:textId="77777777" w:rsidR="006734AA" w:rsidRPr="006734AA" w:rsidRDefault="006734AA" w:rsidP="006734AA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sz w:val="28"/>
          <w:szCs w:val="28"/>
        </w:rPr>
        <w:t xml:space="preserve">    4   -4    2    1</w:t>
      </w:r>
    </w:p>
    <w:p w14:paraId="1ADF411E" w14:textId="77777777" w:rsidR="006734AA" w:rsidRPr="006734AA" w:rsidRDefault="006734AA" w:rsidP="006734AA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sz w:val="28"/>
          <w:szCs w:val="28"/>
        </w:rPr>
        <w:t xml:space="preserve">   -2   -2    4    3</w:t>
      </w:r>
    </w:p>
    <w:p w14:paraId="01D1E076" w14:textId="77777777" w:rsidR="006734AA" w:rsidRPr="006734AA" w:rsidRDefault="006734AA" w:rsidP="006734AA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9CCA0F" w14:textId="77777777" w:rsidR="00D77EF2" w:rsidRPr="006734AA" w:rsidRDefault="006734AA" w:rsidP="006734AA">
      <w:pPr>
        <w:pStyle w:val="1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sz w:val="28"/>
          <w:szCs w:val="28"/>
        </w:rPr>
        <w:t>Произведение суммы положительных элементов на минимальный: -115</w:t>
      </w:r>
    </w:p>
    <w:p w14:paraId="79008E52" w14:textId="77777777" w:rsidR="00D77EF2" w:rsidRDefault="00D77EF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0CDB6" w14:textId="77777777" w:rsidR="006734AA" w:rsidRDefault="006734AA" w:rsidP="005779BD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 лабораторной №6</w:t>
      </w:r>
    </w:p>
    <w:p w14:paraId="0DC08494" w14:textId="77777777" w:rsidR="00D77EF2" w:rsidRDefault="005779BD" w:rsidP="005779BD">
      <w:pPr>
        <w:pStyle w:val="1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734AA">
        <w:rPr>
          <w:rFonts w:ascii="Times New Roman" w:eastAsia="Times New Roman" w:hAnsi="Times New Roman" w:cs="Times New Roman"/>
          <w:sz w:val="28"/>
          <w:szCs w:val="28"/>
        </w:rPr>
        <w:t>(решение и ответ задания 4 лабораторной работы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6734A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AAE3DB" w14:textId="77777777" w:rsidR="006734AA" w:rsidRDefault="006734AA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F403FB" w14:textId="77777777" w:rsidR="006734AA" w:rsidRDefault="006734AA" w:rsidP="005779BD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 лабораторной №6</w:t>
      </w:r>
    </w:p>
    <w:p w14:paraId="1F49693C" w14:textId="77777777" w:rsidR="006734AA" w:rsidRPr="006734AA" w:rsidRDefault="006734AA" w:rsidP="006734AA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14:paraId="5E56ED59" w14:textId="77777777" w:rsidR="006734AA" w:rsidRDefault="006734AA" w:rsidP="006734AA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14:paraId="47DC6545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5779BD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5779B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3</w:t>
      </w:r>
    </w:p>
    <w:p w14:paraId="6D25DE28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dgf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C8996B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0AB28580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k, max,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s: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B83AFD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a: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</w:t>
      </w:r>
      <w:proofErr w:type="gramEnd"/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0..9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BC04A8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b: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</w:t>
      </w:r>
      <w:proofErr w:type="gramEnd"/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0B678B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f: text;</w:t>
      </w:r>
    </w:p>
    <w:p w14:paraId="4F8FF00D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5FF8F12C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'task6.txt'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C4905A4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rewrite(f);</w:t>
      </w:r>
    </w:p>
    <w:p w14:paraId="486A4A8E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BB0BAB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2BB700C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9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BC6366E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j]:= </w:t>
      </w:r>
      <w:commentRangeStart w:id="31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random(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commentRangeEnd w:id="31"/>
      <w:r w:rsidR="00993402">
        <w:rPr>
          <w:rStyle w:val="a8"/>
        </w:rPr>
        <w:commentReference w:id="31"/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22EB09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9F8046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9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E08EC9F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676A7EE1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s:=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9265F6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A5E819C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s:=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+ a[j,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569EFF3C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b[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</w:t>
      </w:r>
    </w:p>
    <w:p w14:paraId="2CB2782A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B8B527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A0A8777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max:=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b[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70FBA217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863F99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9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9429225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max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49ED6CCF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34741E90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max:=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65C53A39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imax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</w:p>
    <w:p w14:paraId="5A579A96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DD24C53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7C6F235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f, </w:t>
      </w:r>
      <w:r w:rsidRPr="005779BD">
        <w:rPr>
          <w:rFonts w:ascii="Courier New" w:hAnsi="Courier New" w:cs="Courier New"/>
          <w:color w:val="0000FF"/>
          <w:sz w:val="24"/>
          <w:szCs w:val="24"/>
        </w:rPr>
        <w:t>'Исходный массив:'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469E03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E28D339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3F3C0E65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9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E01069D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f, a[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67B1A5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(f)</w:t>
      </w:r>
    </w:p>
    <w:p w14:paraId="0D16BD1E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C61E7E3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f, </w:t>
      </w:r>
      <w:r w:rsidRPr="005779BD">
        <w:rPr>
          <w:rFonts w:ascii="Courier New" w:hAnsi="Courier New" w:cs="Courier New"/>
          <w:color w:val="0000FF"/>
          <w:sz w:val="24"/>
          <w:szCs w:val="24"/>
        </w:rPr>
        <w:t>'Суммы элементов столбцов матрицы: '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309CDF4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9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A2EBEFD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f, b[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61D656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(f);</w:t>
      </w:r>
    </w:p>
    <w:p w14:paraId="3A6886C5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(f, </w:t>
      </w:r>
      <w:r w:rsidRPr="005779BD">
        <w:rPr>
          <w:rFonts w:ascii="Courier New" w:hAnsi="Courier New" w:cs="Courier New"/>
          <w:color w:val="0000FF"/>
          <w:sz w:val="24"/>
          <w:szCs w:val="24"/>
        </w:rPr>
        <w:t>'Максимальная сумма элементов столбцов находится в '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1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779BD">
        <w:rPr>
          <w:rFonts w:ascii="Courier New" w:hAnsi="Courier New" w:cs="Courier New"/>
          <w:color w:val="0000FF"/>
          <w:sz w:val="24"/>
          <w:szCs w:val="24"/>
        </w:rPr>
        <w:t>'-м столбце и равна '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071233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4552182D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(f)</w:t>
      </w:r>
    </w:p>
    <w:p w14:paraId="79765488" w14:textId="77777777" w:rsidR="006734AA" w:rsidRPr="005779BD" w:rsidRDefault="00975D8C" w:rsidP="00975D8C">
      <w:pPr>
        <w:pStyle w:val="10"/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4B95CB9C" w14:textId="77777777" w:rsidR="00975D8C" w:rsidRPr="00975D8C" w:rsidRDefault="00975D8C" w:rsidP="00975D8C">
      <w:pPr>
        <w:pStyle w:val="10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CB0F038" w14:textId="77777777" w:rsidR="00975D8C" w:rsidRPr="00975D8C" w:rsidRDefault="00975D8C" w:rsidP="00975D8C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5D8C">
        <w:rPr>
          <w:rFonts w:ascii="Times New Roman" w:hAnsi="Times New Roman" w:cs="Times New Roman"/>
          <w:b/>
          <w:color w:val="000000"/>
          <w:sz w:val="28"/>
          <w:szCs w:val="28"/>
        </w:rPr>
        <w:t>Ответ:</w:t>
      </w:r>
    </w:p>
    <w:p w14:paraId="3AFC784C" w14:textId="77777777" w:rsidR="00975D8C" w:rsidRPr="00975D8C" w:rsidRDefault="00975D8C" w:rsidP="00975D8C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>Исходный массив:</w:t>
      </w:r>
    </w:p>
    <w:p w14:paraId="029FE14B" w14:textId="77777777" w:rsidR="00975D8C" w:rsidRPr="00975D8C" w:rsidRDefault="00975D8C" w:rsidP="00975D8C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 xml:space="preserve">    6    1    4    0    5    1    6    4    0    4</w:t>
      </w:r>
    </w:p>
    <w:p w14:paraId="4A929A04" w14:textId="77777777" w:rsidR="00975D8C" w:rsidRPr="00975D8C" w:rsidRDefault="00975D8C" w:rsidP="00975D8C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 xml:space="preserve">    1    4    4    5    8    1    4    2    7    8</w:t>
      </w:r>
    </w:p>
    <w:p w14:paraId="752B65E4" w14:textId="77777777" w:rsidR="00975D8C" w:rsidRPr="00975D8C" w:rsidRDefault="00975D8C" w:rsidP="00975D8C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 xml:space="preserve">    5    7    6    3    1    2    1    0    8    1</w:t>
      </w:r>
    </w:p>
    <w:p w14:paraId="1CF0D5E4" w14:textId="77777777" w:rsidR="00975D8C" w:rsidRPr="00975D8C" w:rsidRDefault="00975D8C" w:rsidP="00975D8C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 xml:space="preserve">    5    8    1    6    1    5    5    2    2    3</w:t>
      </w:r>
    </w:p>
    <w:p w14:paraId="5E4A3B42" w14:textId="77777777" w:rsidR="00975D8C" w:rsidRPr="00975D8C" w:rsidRDefault="00975D8C" w:rsidP="00975D8C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 xml:space="preserve">    7    2    6    3    6    6    4    8    5    0</w:t>
      </w:r>
    </w:p>
    <w:p w14:paraId="60D02BFD" w14:textId="77777777" w:rsidR="00975D8C" w:rsidRPr="00975D8C" w:rsidRDefault="00975D8C" w:rsidP="00975D8C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 xml:space="preserve">Суммы элементов столбцов матрицы: </w:t>
      </w:r>
    </w:p>
    <w:p w14:paraId="2D348106" w14:textId="77777777" w:rsidR="00975D8C" w:rsidRPr="00975D8C" w:rsidRDefault="00975D8C" w:rsidP="00975D8C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 xml:space="preserve">   24   22   21   17   21   15   20   16   22   16</w:t>
      </w:r>
    </w:p>
    <w:p w14:paraId="52467D2C" w14:textId="77777777" w:rsidR="00D77EF2" w:rsidRPr="00975D8C" w:rsidRDefault="00975D8C" w:rsidP="00975D8C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>Максимальная сумма элементов столбцов находится в 1-м столбце и равна 24</w:t>
      </w:r>
    </w:p>
    <w:p w14:paraId="753CF173" w14:textId="77777777" w:rsidR="006734AA" w:rsidRDefault="006734AA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07BB45" w14:textId="77777777" w:rsidR="00975D8C" w:rsidRDefault="00975D8C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A80E86" w14:textId="77777777" w:rsidR="005779BD" w:rsidRDefault="005779BD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41F6F5" w14:textId="77777777" w:rsidR="006734AA" w:rsidRDefault="006734AA" w:rsidP="005779BD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4 лабораторной №6</w:t>
      </w:r>
    </w:p>
    <w:p w14:paraId="30ABEB66" w14:textId="77777777" w:rsidR="006734AA" w:rsidRDefault="006734AA" w:rsidP="006734AA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sz w:val="28"/>
          <w:szCs w:val="28"/>
        </w:rPr>
        <w:t>Найти сумму положительных (</w:t>
      </w:r>
      <w:r w:rsidRPr="006734A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734AA">
        <w:rPr>
          <w:rFonts w:ascii="Times New Roman" w:eastAsia="Times New Roman" w:hAnsi="Times New Roman" w:cs="Times New Roman"/>
          <w:sz w:val="28"/>
          <w:szCs w:val="28"/>
        </w:rPr>
        <w:t xml:space="preserve">) и количество отрицательных (О) элементов массива </w:t>
      </w:r>
      <w:proofErr w:type="gramStart"/>
      <w:r w:rsidRPr="006734AA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734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734AA">
        <w:rPr>
          <w:rFonts w:ascii="Times New Roman" w:eastAsia="Times New Roman" w:hAnsi="Times New Roman" w:cs="Times New Roman"/>
          <w:sz w:val="28"/>
          <w:szCs w:val="28"/>
        </w:rPr>
        <w:t xml:space="preserve">7) и минимальный элемент второго столбца матрицы В(2,3) и вывести значения элементов массива </w:t>
      </w:r>
      <w:r w:rsidRPr="006734A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734A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734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726C17" w14:textId="77777777" w:rsidR="006734AA" w:rsidRDefault="00E2155F" w:rsidP="006734AA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O+a∙c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16A98580" w14:textId="77777777" w:rsidR="006734AA" w:rsidRPr="00975D8C" w:rsidRDefault="006734AA" w:rsidP="00975D8C">
      <w:pPr>
        <w:pStyle w:val="10"/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2,5·10</w:t>
      </w: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</w:t>
      </w:r>
      <w:r w:rsidRPr="006734AA">
        <w:rPr>
          <w:rFonts w:eastAsia="Times New Roman"/>
          <w:i/>
          <w:iCs/>
          <w:sz w:val="28"/>
          <w:szCs w:val="28"/>
          <w:lang w:val="en-US"/>
        </w:rPr>
        <w:t>Z</w:t>
      </w:r>
      <w:r w:rsidRPr="006734AA">
        <w:rPr>
          <w:rFonts w:eastAsia="Times New Roman"/>
          <w:i/>
          <w:iCs/>
          <w:sz w:val="28"/>
          <w:szCs w:val="28"/>
          <w:vertAlign w:val="subscript"/>
          <w:lang w:val="en-US"/>
        </w:rPr>
        <w:t>i</w:t>
      </w:r>
      <w:r w:rsidRPr="00975D8C">
        <w:rPr>
          <w:rFonts w:eastAsia="Times New Roman"/>
          <w:i/>
          <w:iCs/>
          <w:sz w:val="28"/>
          <w:szCs w:val="28"/>
        </w:rPr>
        <w:t>= -2, 3, 12, -7, -18, 27, -10</w:t>
      </w:r>
    </w:p>
    <w:p w14:paraId="00733C7F" w14:textId="77777777" w:rsidR="006734AA" w:rsidRPr="00975D8C" w:rsidRDefault="006734AA" w:rsidP="006734AA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</w:t>
      </w: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175</w:t>
      </w:r>
      <w:r w:rsidR="00975D8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2,3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0.3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1.5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-6.1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7.2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10.3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0.6</m:t>
                  </m:r>
                </m:e>
              </m:mr>
            </m:m>
          </m:e>
        </m:d>
      </m:oMath>
    </w:p>
    <w:p w14:paraId="5FE48211" w14:textId="77777777" w:rsidR="006734AA" w:rsidRPr="006734AA" w:rsidRDefault="006734AA" w:rsidP="006734AA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34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975D8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8</w:t>
      </w:r>
    </w:p>
    <w:p w14:paraId="5C5EAD47" w14:textId="77777777" w:rsidR="006734AA" w:rsidRPr="006734AA" w:rsidRDefault="006734AA" w:rsidP="006734AA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2A5FB3" w14:textId="77777777" w:rsidR="006734AA" w:rsidRDefault="006734AA" w:rsidP="006734AA">
      <w:pPr>
        <w:pStyle w:val="10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14:paraId="6FA626DF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5779BD">
        <w:rPr>
          <w:rFonts w:ascii="Courier New" w:hAnsi="Courier New" w:cs="Courier New"/>
          <w:color w:val="008000"/>
          <w:sz w:val="24"/>
          <w:szCs w:val="24"/>
        </w:rPr>
        <w:t>Зд</w:t>
      </w:r>
      <w:proofErr w:type="spellEnd"/>
      <w:r w:rsidRPr="005779B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4</w:t>
      </w:r>
    </w:p>
    <w:p w14:paraId="542E38D7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fgvbv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C476574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2A0BC259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O, P: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2B9472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x: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</w:t>
      </w:r>
      <w:proofErr w:type="gramEnd"/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EA9129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f: text;</w:t>
      </w:r>
    </w:p>
    <w:p w14:paraId="3BCFB121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min: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CB13A9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</w:p>
    <w:p w14:paraId="6EBDF79C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</w:t>
      </w:r>
      <w:proofErr w:type="gramEnd"/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0..2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= ((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0.3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1.5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, -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6.1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), (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7.2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10.3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0.6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08D104E0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z: </w:t>
      </w: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array</w:t>
      </w:r>
      <w:proofErr w:type="spell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[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0..6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of</w:t>
      </w:r>
      <w:proofErr w:type="spellEnd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5779BD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 w:rsidRPr="005779B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= (-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2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3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12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, -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7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, -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18</w:t>
      </w:r>
      <w:r w:rsidRPr="005779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27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, -</w:t>
      </w:r>
      <w:r w:rsidRPr="005779BD">
        <w:rPr>
          <w:rFonts w:ascii="Courier New" w:hAnsi="Courier New" w:cs="Courier New"/>
          <w:color w:val="006400"/>
          <w:sz w:val="24"/>
          <w:szCs w:val="24"/>
        </w:rPr>
        <w:t>10</w:t>
      </w:r>
      <w:r w:rsidRPr="005779B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B4B9C0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a: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2.5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1000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46D352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c: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integer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175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52598B9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K: </w:t>
      </w:r>
      <w:proofErr w:type="gramStart"/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integer 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8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E60EA4A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709071B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5779BD">
        <w:rPr>
          <w:rFonts w:ascii="Courier New" w:hAnsi="Courier New" w:cs="Courier New"/>
          <w:color w:val="0000FF"/>
          <w:sz w:val="24"/>
          <w:szCs w:val="24"/>
        </w:rPr>
        <w:t>зд</w:t>
      </w:r>
      <w:proofErr w:type="spellEnd"/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7.txt'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6251C7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rewrite(f);</w:t>
      </w:r>
    </w:p>
    <w:p w14:paraId="66E81742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0D12241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O:=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1C0B4E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P:=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EA7432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min:=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b[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4578793B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CFA8D2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6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E8C58B4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1933D81F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if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74F6D1EF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P:=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+ z[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</w:p>
    <w:p w14:paraId="3BE0B243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else if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62398AB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O:=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 +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</w:p>
    <w:p w14:paraId="0EA4BA48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lastRenderedPageBreak/>
        <w:t xml:space="preserve">  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8B0DAF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198CEE3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E45ABE9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min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01E0F47F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min:=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2E106083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5535A28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5779BD">
        <w:rPr>
          <w:rFonts w:ascii="Courier New" w:hAnsi="Courier New" w:cs="Courier New"/>
          <w:color w:val="0000FF"/>
          <w:sz w:val="24"/>
          <w:szCs w:val="24"/>
        </w:rPr>
        <w:t>Массив</w:t>
      </w:r>
      <w:r w:rsidRPr="005779B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x:'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9B695D6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6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C9EFC65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5A459DBC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]:=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sqrt(P) / (O + a * c) + min * K * K + z[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3BC1167B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f, x[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5779BD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98836B6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779BD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A7CFA3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35D5933B" w14:textId="77777777" w:rsidR="00975D8C" w:rsidRPr="005779BD" w:rsidRDefault="00975D8C" w:rsidP="0097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779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5779BD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(f)</w:t>
      </w:r>
    </w:p>
    <w:p w14:paraId="5D7E1161" w14:textId="77777777" w:rsidR="006734AA" w:rsidRPr="005779BD" w:rsidRDefault="00975D8C" w:rsidP="00975D8C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9BD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5779BD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486D9300" w14:textId="77777777" w:rsidR="00975D8C" w:rsidRDefault="006734AA" w:rsidP="00975D8C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14:paraId="2EAD3BE5" w14:textId="77777777" w:rsidR="00975D8C" w:rsidRDefault="00975D8C" w:rsidP="00975D8C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>Массив x:</w:t>
      </w:r>
    </w:p>
    <w:p w14:paraId="46DF9250" w14:textId="77777777" w:rsidR="006734AA" w:rsidRPr="00975D8C" w:rsidRDefault="00975D8C" w:rsidP="00975D8C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5D8C">
        <w:rPr>
          <w:rFonts w:ascii="Times New Roman" w:eastAsia="Times New Roman" w:hAnsi="Times New Roman" w:cs="Times New Roman"/>
          <w:sz w:val="28"/>
          <w:szCs w:val="28"/>
        </w:rPr>
        <w:t xml:space="preserve">   95.46    100.46    109.46     90.46     79.46    124.46     87.46</w:t>
      </w:r>
    </w:p>
    <w:p w14:paraId="09FCE3E7" w14:textId="77777777" w:rsidR="00092532" w:rsidRDefault="00F27F32">
      <w:pPr>
        <w:pStyle w:val="1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45BFCA6B" w14:textId="77777777" w:rsidR="00092532" w:rsidRDefault="00F27F32">
      <w:pPr>
        <w:pStyle w:val="1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</w:t>
      </w:r>
      <w:r w:rsidR="00220543">
        <w:rPr>
          <w:rFonts w:ascii="Times New Roman" w:eastAsia="Times New Roman" w:hAnsi="Times New Roman" w:cs="Times New Roman"/>
          <w:sz w:val="28"/>
          <w:szCs w:val="28"/>
        </w:rPr>
        <w:t>я научился использовать двумерные массивы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операции с файлами, которые были отработаны на практике - написаны программы на языке Паскаль. </w:t>
      </w:r>
    </w:p>
    <w:p w14:paraId="69C538DF" w14:textId="77777777" w:rsidR="00092532" w:rsidRDefault="00092532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92532" w:rsidSect="00092532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Vyacheslav" w:date="2020-04-10T18:07:00Z" w:initials="V">
    <w:p w14:paraId="2A51109C" w14:textId="77777777" w:rsidR="00E2155F" w:rsidRPr="002D34ED" w:rsidRDefault="00E2155F">
      <w:pPr>
        <w:pStyle w:val="a9"/>
      </w:pPr>
      <w:r>
        <w:rPr>
          <w:rStyle w:val="a8"/>
        </w:rPr>
        <w:annotationRef/>
      </w:r>
      <w:r>
        <w:t xml:space="preserve">Георгий, формулы лучше всего вставлять как объекты </w:t>
      </w:r>
      <w:proofErr w:type="spellStart"/>
      <w:r>
        <w:rPr>
          <w:lang w:val="en-US"/>
        </w:rPr>
        <w:t>MathType</w:t>
      </w:r>
      <w:proofErr w:type="spellEnd"/>
      <w:r>
        <w:t xml:space="preserve">, либо набирать, используя стандартный редактор формул, встроенный 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Office</w:t>
      </w:r>
      <w:r w:rsidRPr="002D34ED">
        <w:t xml:space="preserve"> </w:t>
      </w:r>
      <w:r>
        <w:rPr>
          <w:lang w:val="en-US"/>
        </w:rPr>
        <w:t>Word</w:t>
      </w:r>
      <w:r>
        <w:t>. Главное, чтобы размер шрифта в формулах был сопоставим с размером шрифта основного текста отчета. Формулы не должны выглядеть гипертрофированно большими.</w:t>
      </w:r>
    </w:p>
  </w:comment>
  <w:comment w:id="16" w:author="Vyacheslav" w:date="2020-04-10T18:12:00Z" w:initials="V">
    <w:p w14:paraId="02F6F05D" w14:textId="77777777" w:rsidR="00E2155F" w:rsidRDefault="00E2155F">
      <w:pPr>
        <w:pStyle w:val="a9"/>
      </w:pPr>
      <w:r>
        <w:rPr>
          <w:rStyle w:val="a8"/>
        </w:rPr>
        <w:annotationRef/>
      </w:r>
      <w:r>
        <w:t>Так получатся случайные числа от 0 до 9.</w:t>
      </w:r>
    </w:p>
  </w:comment>
  <w:comment w:id="20" w:author="Vyacheslav" w:date="2020-04-10T18:14:00Z" w:initials="V">
    <w:p w14:paraId="566FE265" w14:textId="77777777" w:rsidR="00E2155F" w:rsidRDefault="00E2155F">
      <w:pPr>
        <w:pStyle w:val="a9"/>
      </w:pPr>
      <w:r>
        <w:rPr>
          <w:rStyle w:val="a8"/>
        </w:rPr>
        <w:annotationRef/>
      </w:r>
      <w:r>
        <w:t>Это выражение даст случайные числа от -3 до 5.</w:t>
      </w:r>
    </w:p>
  </w:comment>
  <w:comment w:id="25" w:author="Vyacheslav" w:date="2020-04-10T18:16:00Z" w:initials="V">
    <w:p w14:paraId="58A4D214" w14:textId="0A2F9A30" w:rsidR="00993402" w:rsidRPr="00993402" w:rsidRDefault="00993402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lang w:val="en-US"/>
        </w:rPr>
        <w:t>[1; 99]</w:t>
      </w:r>
      <w:r>
        <w:t xml:space="preserve">, а должно быть </w:t>
      </w:r>
      <w:r>
        <w:rPr>
          <w:lang w:val="en-US"/>
        </w:rPr>
        <w:t>[1; 100].</w:t>
      </w:r>
    </w:p>
  </w:comment>
  <w:comment w:id="26" w:author="Vyacheslav" w:date="2020-04-10T18:19:00Z" w:initials="V">
    <w:p w14:paraId="5F3ADF27" w14:textId="29E3AFBB" w:rsidR="00993402" w:rsidRDefault="00993402">
      <w:pPr>
        <w:pStyle w:val="a9"/>
      </w:pPr>
      <w:r>
        <w:rPr>
          <w:rStyle w:val="a8"/>
        </w:rPr>
        <w:annotationRef/>
      </w:r>
      <w:r>
        <w:t>Должно быть однообразие в оформлении отчета. До этого Вы делали этот подзаголовок с выравниванием по ширине и отступом 1 см, а теперь вдруг стали делать выравнивание по центру. Так нельзя, должен быть один стиль.</w:t>
      </w:r>
    </w:p>
  </w:comment>
  <w:comment w:id="27" w:author="Vyacheslav" w:date="2020-04-10T18:20:00Z" w:initials="V">
    <w:p w14:paraId="1ED96FC7" w14:textId="71FDE50F" w:rsidR="00993402" w:rsidRDefault="00993402">
      <w:pPr>
        <w:pStyle w:val="a9"/>
      </w:pPr>
      <w:r>
        <w:rPr>
          <w:rStyle w:val="a8"/>
        </w:rPr>
        <w:annotationRef/>
      </w:r>
      <w:r>
        <w:t>То же самое касается междустрочного интервала. Здесь 1,5, выше 1.15. Должно быть везде одинаково для основного текста отчета.</w:t>
      </w:r>
    </w:p>
  </w:comment>
  <w:comment w:id="28" w:author="Vyacheslav" w:date="2020-04-10T18:22:00Z" w:initials="V">
    <w:p w14:paraId="2BAF678B" w14:textId="46E61FD0" w:rsidR="00993402" w:rsidRDefault="00993402">
      <w:pPr>
        <w:pStyle w:val="a9"/>
      </w:pPr>
      <w:r>
        <w:rPr>
          <w:rStyle w:val="a8"/>
        </w:rPr>
        <w:annotationRef/>
      </w:r>
      <w:r>
        <w:t>Почему Вы решили использовать именно этот тип?</w:t>
      </w:r>
    </w:p>
  </w:comment>
  <w:comment w:id="29" w:author="Vyacheslav" w:date="2020-04-10T18:22:00Z" w:initials="V">
    <w:p w14:paraId="34495F45" w14:textId="74C1037A" w:rsidR="00993402" w:rsidRDefault="00993402">
      <w:pPr>
        <w:pStyle w:val="a9"/>
      </w:pPr>
      <w:r>
        <w:rPr>
          <w:rStyle w:val="a8"/>
        </w:rPr>
        <w:annotationRef/>
      </w:r>
      <w:r>
        <w:t>Неверный диапазон.</w:t>
      </w:r>
    </w:p>
  </w:comment>
  <w:comment w:id="31" w:author="Vyacheslav" w:date="2020-04-10T18:25:00Z" w:initials="V">
    <w:p w14:paraId="035A33C6" w14:textId="284D0CBF" w:rsidR="00993402" w:rsidRDefault="00993402">
      <w:pPr>
        <w:pStyle w:val="a9"/>
      </w:pPr>
      <w:r>
        <w:rPr>
          <w:rStyle w:val="a8"/>
        </w:rPr>
        <w:annotationRef/>
      </w:r>
      <w:r>
        <w:t xml:space="preserve">Интервал не тот. </w:t>
      </w:r>
      <w:r>
        <w:t xml:space="preserve">Так получится от 0 до </w:t>
      </w:r>
      <w:r>
        <w:t>8.</w:t>
      </w:r>
      <w:bookmarkStart w:id="32" w:name="_GoBack"/>
      <w:bookmarkEnd w:id="3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51109C" w15:done="0"/>
  <w15:commentEx w15:paraId="02F6F05D" w15:done="0"/>
  <w15:commentEx w15:paraId="566FE265" w15:done="0"/>
  <w15:commentEx w15:paraId="58A4D214" w15:done="0"/>
  <w15:commentEx w15:paraId="5F3ADF27" w15:done="0"/>
  <w15:commentEx w15:paraId="1ED96FC7" w15:done="0"/>
  <w15:commentEx w15:paraId="2BAF678B" w15:done="0"/>
  <w15:commentEx w15:paraId="34495F45" w15:done="0"/>
  <w15:commentEx w15:paraId="035A33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51109C" w16cid:durableId="223B3466"/>
  <w16cid:commentId w16cid:paraId="02F6F05D" w16cid:durableId="223B3588"/>
  <w16cid:commentId w16cid:paraId="566FE265" w16cid:durableId="223B35F0"/>
  <w16cid:commentId w16cid:paraId="58A4D214" w16cid:durableId="223B3675"/>
  <w16cid:commentId w16cid:paraId="5F3ADF27" w16cid:durableId="223B3717"/>
  <w16cid:commentId w16cid:paraId="1ED96FC7" w16cid:durableId="223B3786"/>
  <w16cid:commentId w16cid:paraId="2BAF678B" w16cid:durableId="223B37F4"/>
  <w16cid:commentId w16cid:paraId="34495F45" w16cid:durableId="223B37CE"/>
  <w16cid:commentId w16cid:paraId="035A33C6" w16cid:durableId="223B38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EF433" w14:textId="77777777" w:rsidR="00AD4A2D" w:rsidRDefault="00AD4A2D" w:rsidP="00092532">
      <w:pPr>
        <w:spacing w:after="0" w:line="240" w:lineRule="auto"/>
      </w:pPr>
      <w:r>
        <w:separator/>
      </w:r>
    </w:p>
  </w:endnote>
  <w:endnote w:type="continuationSeparator" w:id="0">
    <w:p w14:paraId="6729A235" w14:textId="77777777" w:rsidR="00AD4A2D" w:rsidRDefault="00AD4A2D" w:rsidP="0009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E30DB" w14:textId="77777777" w:rsidR="00E2155F" w:rsidRDefault="00E2155F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738547FA" w14:textId="77777777" w:rsidR="00E2155F" w:rsidRDefault="00E2155F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35B5C" w14:textId="77777777" w:rsidR="00AD4A2D" w:rsidRDefault="00AD4A2D" w:rsidP="00092532">
      <w:pPr>
        <w:spacing w:after="0" w:line="240" w:lineRule="auto"/>
      </w:pPr>
      <w:r>
        <w:separator/>
      </w:r>
    </w:p>
  </w:footnote>
  <w:footnote w:type="continuationSeparator" w:id="0">
    <w:p w14:paraId="5775586E" w14:textId="77777777" w:rsidR="00AD4A2D" w:rsidRDefault="00AD4A2D" w:rsidP="0009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4134"/>
    <w:multiLevelType w:val="multilevel"/>
    <w:tmpl w:val="F47CDA0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532"/>
    <w:rsid w:val="000008D4"/>
    <w:rsid w:val="00083CE7"/>
    <w:rsid w:val="00092532"/>
    <w:rsid w:val="00124EF1"/>
    <w:rsid w:val="001D1FF4"/>
    <w:rsid w:val="00220543"/>
    <w:rsid w:val="002D34ED"/>
    <w:rsid w:val="00386EA2"/>
    <w:rsid w:val="00530711"/>
    <w:rsid w:val="00533E25"/>
    <w:rsid w:val="005779BD"/>
    <w:rsid w:val="006734AA"/>
    <w:rsid w:val="007B7332"/>
    <w:rsid w:val="009141AF"/>
    <w:rsid w:val="00975D8C"/>
    <w:rsid w:val="00993402"/>
    <w:rsid w:val="009A5067"/>
    <w:rsid w:val="00A357E1"/>
    <w:rsid w:val="00A773D1"/>
    <w:rsid w:val="00AD4A2D"/>
    <w:rsid w:val="00B551A0"/>
    <w:rsid w:val="00BB64FD"/>
    <w:rsid w:val="00BD79C1"/>
    <w:rsid w:val="00D3634B"/>
    <w:rsid w:val="00D745EE"/>
    <w:rsid w:val="00D77EF2"/>
    <w:rsid w:val="00E2155F"/>
    <w:rsid w:val="00EF3BBD"/>
    <w:rsid w:val="00F27F32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6E29"/>
  <w15:docId w15:val="{0AB413D9-6626-4092-969E-43EDBC55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3D1"/>
  </w:style>
  <w:style w:type="paragraph" w:styleId="1">
    <w:name w:val="heading 1"/>
    <w:basedOn w:val="10"/>
    <w:next w:val="10"/>
    <w:rsid w:val="000925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0925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0925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0925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09253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0925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2532"/>
  </w:style>
  <w:style w:type="table" w:customStyle="1" w:styleId="TableNormal">
    <w:name w:val="Table Normal"/>
    <w:rsid w:val="000925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253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0925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3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57E1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FE7F13"/>
  </w:style>
  <w:style w:type="paragraph" w:styleId="a7">
    <w:name w:val="Normal (Web)"/>
    <w:basedOn w:val="a"/>
    <w:uiPriority w:val="99"/>
    <w:semiHidden/>
    <w:unhideWhenUsed/>
    <w:rsid w:val="0067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2D34E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D34E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D34ED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D34E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D34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</cp:lastModifiedBy>
  <cp:revision>9</cp:revision>
  <dcterms:created xsi:type="dcterms:W3CDTF">2020-03-24T07:21:00Z</dcterms:created>
  <dcterms:modified xsi:type="dcterms:W3CDTF">2020-04-10T11:27:00Z</dcterms:modified>
</cp:coreProperties>
</file>